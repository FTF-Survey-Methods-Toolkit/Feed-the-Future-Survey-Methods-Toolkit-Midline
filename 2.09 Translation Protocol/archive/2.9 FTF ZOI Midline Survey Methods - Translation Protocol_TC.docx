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73ADA"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B"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C"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D"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E" w14:textId="77777777" w:rsidR="0066639D" w:rsidRPr="0066639D" w:rsidRDefault="0066639D" w:rsidP="0066639D">
      <w:pPr>
        <w:widowControl w:val="0"/>
        <w:spacing w:after="0"/>
        <w:rPr>
          <w:rFonts w:ascii="Gill Sans MT" w:eastAsia="Arial" w:hAnsi="Gill Sans MT" w:cs="Arial"/>
          <w:b/>
          <w:bCs/>
          <w:iCs/>
          <w:color w:val="000000"/>
          <w:spacing w:val="5"/>
        </w:rPr>
      </w:pPr>
    </w:p>
    <w:p w14:paraId="0A773ADF" w14:textId="77777777" w:rsidR="001D7F79" w:rsidRPr="0066639D"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Feed the Future</w:t>
      </w:r>
    </w:p>
    <w:p w14:paraId="0A773AE0" w14:textId="77777777" w:rsidR="001D7F79" w:rsidRPr="0066639D"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Survey Implementation</w:t>
      </w:r>
    </w:p>
    <w:p w14:paraId="0A773AE1" w14:textId="77777777" w:rsidR="001D7F79" w:rsidRPr="0066639D"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Document</w:t>
      </w:r>
    </w:p>
    <w:p w14:paraId="0A773AE2" w14:textId="77777777" w:rsidR="004C2C2F" w:rsidRPr="0066639D" w:rsidRDefault="004C2C2F" w:rsidP="0066639D">
      <w:pPr>
        <w:rPr>
          <w:rFonts w:ascii="Gill Sans MT" w:eastAsia="Times New Roman" w:hAnsi="Gill Sans MT"/>
          <w:color w:val="387990"/>
          <w:sz w:val="52"/>
          <w:szCs w:val="52"/>
        </w:rPr>
      </w:pPr>
    </w:p>
    <w:p w14:paraId="0A773AE3" w14:textId="77777777" w:rsidR="001D7F79" w:rsidRPr="0066639D" w:rsidRDefault="001D7F79" w:rsidP="001D7F79">
      <w:pPr>
        <w:rPr>
          <w:rFonts w:ascii="Gill Sans MT" w:eastAsia="Times New Roman" w:hAnsi="Gill Sans MT"/>
          <w:color w:val="387990"/>
          <w:sz w:val="52"/>
          <w:szCs w:val="52"/>
        </w:rPr>
      </w:pPr>
    </w:p>
    <w:p w14:paraId="0A773AE4" w14:textId="77777777" w:rsidR="004C2C2F" w:rsidRPr="0066639D" w:rsidRDefault="004C2C2F"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 xml:space="preserve">Questionnaire and Field Manual </w:t>
      </w:r>
      <w:r w:rsidRPr="0066639D">
        <w:rPr>
          <w:rFonts w:ascii="Gill Sans MT" w:eastAsia="Times New Roman" w:hAnsi="Gill Sans MT"/>
          <w:color w:val="387990"/>
          <w:sz w:val="52"/>
          <w:szCs w:val="52"/>
        </w:rPr>
        <w:br w:type="textWrapping" w:clear="all"/>
        <w:t>Translation Protocol</w:t>
      </w:r>
    </w:p>
    <w:p w14:paraId="0A773AE5" w14:textId="46F9FC3F" w:rsidR="001D7F79" w:rsidRDefault="001D7F79" w:rsidP="001D7F79">
      <w:pPr>
        <w:rPr>
          <w:rFonts w:ascii="Gill Sans MT" w:eastAsia="Times New Roman" w:hAnsi="Gill Sans MT"/>
          <w:color w:val="387990"/>
          <w:sz w:val="52"/>
          <w:szCs w:val="52"/>
        </w:rPr>
      </w:pPr>
      <w:r w:rsidRPr="0066639D">
        <w:rPr>
          <w:rFonts w:ascii="Gill Sans MT" w:eastAsia="Times New Roman" w:hAnsi="Gill Sans MT"/>
          <w:color w:val="387990"/>
          <w:sz w:val="52"/>
          <w:szCs w:val="52"/>
        </w:rPr>
        <w:t xml:space="preserve">Zone of Influence </w:t>
      </w:r>
      <w:del w:id="0" w:author="Kaur, Jasbir" w:date="2021-04-30T01:19:00Z">
        <w:r w:rsidR="004A6A91" w:rsidDel="00C41588">
          <w:rPr>
            <w:rFonts w:ascii="Gill Sans MT" w:eastAsia="Times New Roman" w:hAnsi="Gill Sans MT"/>
            <w:color w:val="387990"/>
            <w:sz w:val="52"/>
            <w:szCs w:val="52"/>
          </w:rPr>
          <w:delText>Midline</w:delText>
        </w:r>
      </w:del>
      <w:r w:rsidR="004A6A91">
        <w:rPr>
          <w:rFonts w:ascii="Gill Sans MT" w:eastAsia="Times New Roman" w:hAnsi="Gill Sans MT"/>
          <w:color w:val="387990"/>
          <w:sz w:val="52"/>
          <w:szCs w:val="52"/>
        </w:rPr>
        <w:t xml:space="preserve"> </w:t>
      </w:r>
      <w:r w:rsidRPr="0066639D">
        <w:rPr>
          <w:rFonts w:ascii="Gill Sans MT" w:eastAsia="Times New Roman" w:hAnsi="Gill Sans MT"/>
          <w:color w:val="387990"/>
          <w:sz w:val="52"/>
          <w:szCs w:val="52"/>
        </w:rPr>
        <w:t>Survey</w:t>
      </w:r>
    </w:p>
    <w:p w14:paraId="7F4EDD04" w14:textId="007FCE05" w:rsidR="00D5586E" w:rsidRPr="0066639D" w:rsidRDefault="00D5586E" w:rsidP="001D7F79">
      <w:pPr>
        <w:rPr>
          <w:rFonts w:ascii="Gill Sans MT" w:eastAsia="Times New Roman" w:hAnsi="Gill Sans MT"/>
          <w:color w:val="387990"/>
          <w:sz w:val="52"/>
          <w:szCs w:val="52"/>
        </w:rPr>
      </w:pPr>
    </w:p>
    <w:p w14:paraId="0A773AE7" w14:textId="77777777" w:rsidR="001D7F79" w:rsidRPr="0066639D" w:rsidRDefault="001D7F79" w:rsidP="001D7F79">
      <w:pPr>
        <w:spacing w:line="240" w:lineRule="auto"/>
        <w:rPr>
          <w:rFonts w:ascii="Gill Sans MT" w:eastAsia="Cabin" w:hAnsi="Gill Sans MT" w:cs="Cabin"/>
          <w:color w:val="387990"/>
          <w:sz w:val="24"/>
          <w:szCs w:val="24"/>
          <w:highlight w:val="yellow"/>
        </w:rPr>
      </w:pPr>
    </w:p>
    <w:p w14:paraId="0A773AE8" w14:textId="718F800A" w:rsidR="001D7F79" w:rsidRDefault="00895CC3" w:rsidP="001D7F79">
      <w:pPr>
        <w:spacing w:line="240" w:lineRule="auto"/>
        <w:rPr>
          <w:rFonts w:ascii="Gill Sans MT" w:eastAsia="Cabin" w:hAnsi="Gill Sans MT" w:cs="Cabin"/>
          <w:color w:val="387990"/>
          <w:sz w:val="24"/>
          <w:szCs w:val="24"/>
        </w:rPr>
      </w:pPr>
      <w:del w:id="1" w:author="Kaur, Jasbir" w:date="2021-04-30T01:19:00Z">
        <w:r w:rsidDel="00C41588">
          <w:rPr>
            <w:rFonts w:ascii="Gill Sans MT" w:eastAsia="Cabin" w:hAnsi="Gill Sans MT" w:cs="Cabin"/>
            <w:color w:val="387990"/>
            <w:sz w:val="24"/>
            <w:szCs w:val="24"/>
          </w:rPr>
          <w:delText>April 2021</w:delText>
        </w:r>
      </w:del>
      <w:ins w:id="2" w:author="Kaur, Jasbir" w:date="2021-04-30T01:19:00Z">
        <w:r w:rsidR="00C41588">
          <w:rPr>
            <w:rFonts w:ascii="Gill Sans MT" w:eastAsia="Cabin" w:hAnsi="Gill Sans MT" w:cs="Cabin"/>
            <w:color w:val="387990"/>
            <w:sz w:val="24"/>
            <w:szCs w:val="24"/>
          </w:rPr>
          <w:t>2018</w:t>
        </w:r>
      </w:ins>
    </w:p>
    <w:p w14:paraId="0A773AE9"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A"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B"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C"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E"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EF" w14:textId="77777777" w:rsidR="0066639D" w:rsidRPr="0066639D" w:rsidRDefault="0066639D" w:rsidP="0066639D">
      <w:pPr>
        <w:widowControl w:val="0"/>
        <w:spacing w:after="0"/>
        <w:rPr>
          <w:rFonts w:ascii="Gill Sans MT" w:eastAsia="Arial" w:hAnsi="Gill Sans MT" w:cs="Arial"/>
          <w:color w:val="000000"/>
          <w:sz w:val="20"/>
          <w:szCs w:val="24"/>
          <w:shd w:val="clear" w:color="auto" w:fill="FFFFFF"/>
        </w:rPr>
      </w:pPr>
    </w:p>
    <w:p w14:paraId="0A773AF0" w14:textId="77777777" w:rsidR="0066639D" w:rsidRPr="0066639D" w:rsidRDefault="0066639D" w:rsidP="0066639D">
      <w:pPr>
        <w:widowControl w:val="0"/>
        <w:spacing w:after="0"/>
        <w:rPr>
          <w:rFonts w:ascii="Gill Sans MT" w:eastAsia="Arial" w:hAnsi="Gill Sans MT" w:cs="Arial"/>
          <w:color w:val="000000"/>
          <w:szCs w:val="24"/>
        </w:rPr>
      </w:pPr>
      <w:r w:rsidRPr="0066639D">
        <w:rPr>
          <w:rFonts w:ascii="Gill Sans MT" w:eastAsia="Arial" w:hAnsi="Gill Sans MT" w:cs="Arial"/>
          <w:color w:val="000000"/>
          <w:sz w:val="20"/>
          <w:szCs w:val="24"/>
          <w:shd w:val="clear" w:color="auto" w:fill="FFFFFF"/>
        </w:rPr>
        <w:t>This publication was prepared for review by the United States Agency for International Development. It was prepared for the Bureau for Food Security, United States Agency for International Development, USAID Contract Number GS-23F-8144H/AID-OAA-M-12-00006.</w:t>
      </w:r>
    </w:p>
    <w:p w14:paraId="0A773AF1" w14:textId="77777777" w:rsidR="0066639D" w:rsidRDefault="0066639D" w:rsidP="001D7F79">
      <w:pPr>
        <w:spacing w:line="240" w:lineRule="auto"/>
        <w:rPr>
          <w:rFonts w:ascii="Gill Sans MT" w:eastAsia="Cabin" w:hAnsi="Gill Sans MT" w:cs="Cabin"/>
          <w:color w:val="387990"/>
          <w:sz w:val="24"/>
          <w:szCs w:val="24"/>
        </w:rPr>
        <w:sectPr w:rsidR="0066639D" w:rsidSect="004C2C2F">
          <w:headerReference w:type="first" r:id="rId11"/>
          <w:pgSz w:w="12240" w:h="15840" w:code="1"/>
          <w:pgMar w:top="1440" w:right="1440" w:bottom="1440" w:left="1440" w:header="720" w:footer="720" w:gutter="0"/>
          <w:cols w:space="720"/>
          <w:titlePg/>
          <w:docGrid w:linePitch="360"/>
        </w:sectPr>
      </w:pPr>
    </w:p>
    <w:p w14:paraId="0A773AF2" w14:textId="77777777" w:rsidR="0066639D" w:rsidRPr="0066639D" w:rsidRDefault="0066639D" w:rsidP="001D7F79">
      <w:pPr>
        <w:spacing w:line="240" w:lineRule="auto"/>
        <w:rPr>
          <w:rFonts w:ascii="Gill Sans MT" w:eastAsia="Cabin" w:hAnsi="Gill Sans MT" w:cs="Cabin"/>
          <w:color w:val="387990"/>
          <w:sz w:val="24"/>
          <w:szCs w:val="24"/>
        </w:rPr>
      </w:pPr>
    </w:p>
    <w:p w14:paraId="0A773AF3" w14:textId="77777777" w:rsidR="0066639D" w:rsidRPr="0066639D" w:rsidRDefault="0066639D" w:rsidP="0066639D">
      <w:pPr>
        <w:widowControl w:val="0"/>
        <w:spacing w:after="0"/>
        <w:rPr>
          <w:rFonts w:ascii="Gill Sans MT" w:eastAsia="Arial" w:hAnsi="Gill Sans MT" w:cs="Arial"/>
          <w:b/>
          <w:color w:val="000000"/>
        </w:rPr>
      </w:pPr>
      <w:r w:rsidRPr="0066639D">
        <w:rPr>
          <w:rFonts w:ascii="Gill Sans MT" w:eastAsia="Arial" w:hAnsi="Gill Sans MT" w:cs="Arial"/>
          <w:b/>
          <w:color w:val="000000"/>
        </w:rPr>
        <w:t>Recommended Citation</w:t>
      </w:r>
    </w:p>
    <w:p w14:paraId="0A773AF4" w14:textId="77777777" w:rsidR="0066639D" w:rsidRPr="0066639D" w:rsidRDefault="0066639D" w:rsidP="0066639D">
      <w:pPr>
        <w:widowControl w:val="0"/>
        <w:spacing w:after="0"/>
        <w:rPr>
          <w:rFonts w:ascii="Gill Sans MT" w:eastAsia="Arial" w:hAnsi="Gill Sans MT" w:cs="Arial"/>
          <w:color w:val="000000"/>
        </w:rPr>
      </w:pPr>
    </w:p>
    <w:p w14:paraId="0A773AF5"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Kiersten B. Johnson. 2018.</w:t>
      </w:r>
    </w:p>
    <w:p w14:paraId="0A773AF6" w14:textId="77777777" w:rsidR="0066639D" w:rsidRPr="0066639D" w:rsidRDefault="0066639D" w:rsidP="0066639D">
      <w:pPr>
        <w:widowControl w:val="0"/>
        <w:spacing w:after="0"/>
        <w:rPr>
          <w:rFonts w:ascii="Gill Sans MT" w:eastAsia="Arial" w:hAnsi="Gill Sans MT" w:cs="Arial"/>
          <w:i/>
          <w:color w:val="000000"/>
        </w:rPr>
      </w:pPr>
      <w:r w:rsidRPr="0066639D">
        <w:rPr>
          <w:rFonts w:ascii="Gill Sans MT" w:eastAsia="Arial" w:hAnsi="Gill Sans MT" w:cs="Arial"/>
          <w:i/>
          <w:color w:val="000000"/>
        </w:rPr>
        <w:t xml:space="preserve">Feed the Future Zone of Influence Surveys: </w:t>
      </w:r>
      <w:r>
        <w:rPr>
          <w:rFonts w:ascii="Gill Sans MT" w:eastAsia="Arial" w:hAnsi="Gill Sans MT" w:cs="Arial"/>
          <w:i/>
          <w:color w:val="000000"/>
        </w:rPr>
        <w:t>Questionnaire and Field Manual Translation Protocol</w:t>
      </w:r>
      <w:r w:rsidRPr="0066639D">
        <w:rPr>
          <w:rFonts w:ascii="Gill Sans MT" w:eastAsia="Arial" w:hAnsi="Gill Sans MT" w:cs="Arial"/>
          <w:i/>
          <w:color w:val="000000"/>
        </w:rPr>
        <w:t>.</w:t>
      </w:r>
    </w:p>
    <w:p w14:paraId="0A773AF7"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Washington, DC: Bureau for Food Security, USAID</w:t>
      </w:r>
    </w:p>
    <w:p w14:paraId="0A773AF8" w14:textId="77777777" w:rsidR="0066639D" w:rsidRPr="0066639D" w:rsidRDefault="0066639D" w:rsidP="0066639D">
      <w:pPr>
        <w:widowControl w:val="0"/>
        <w:spacing w:after="0"/>
        <w:rPr>
          <w:rFonts w:ascii="Gill Sans MT" w:eastAsia="Arial" w:hAnsi="Gill Sans MT" w:cs="Arial"/>
          <w:color w:val="000000"/>
        </w:rPr>
      </w:pPr>
    </w:p>
    <w:p w14:paraId="0A773AF9" w14:textId="77777777" w:rsidR="0066639D" w:rsidRPr="0066639D" w:rsidRDefault="0066639D" w:rsidP="0066639D">
      <w:pPr>
        <w:widowControl w:val="0"/>
        <w:spacing w:after="0"/>
        <w:rPr>
          <w:rFonts w:ascii="Gill Sans MT" w:eastAsia="Arial" w:hAnsi="Gill Sans MT" w:cs="Arial"/>
          <w:b/>
          <w:color w:val="000000"/>
        </w:rPr>
      </w:pPr>
      <w:r w:rsidRPr="0066639D">
        <w:rPr>
          <w:rFonts w:ascii="Gill Sans MT" w:eastAsia="Arial" w:hAnsi="Gill Sans MT" w:cs="Arial"/>
          <w:b/>
          <w:color w:val="000000"/>
        </w:rPr>
        <w:t xml:space="preserve">Contact Information </w:t>
      </w:r>
    </w:p>
    <w:p w14:paraId="0A773AFA" w14:textId="77777777" w:rsidR="0066639D" w:rsidRPr="0066639D" w:rsidRDefault="0066639D" w:rsidP="0066639D">
      <w:pPr>
        <w:widowControl w:val="0"/>
        <w:spacing w:after="0"/>
        <w:rPr>
          <w:rFonts w:ascii="Gill Sans MT" w:eastAsia="Arial" w:hAnsi="Gill Sans MT" w:cs="Arial"/>
          <w:b/>
          <w:color w:val="000000"/>
        </w:rPr>
      </w:pPr>
    </w:p>
    <w:p w14:paraId="0A773AFB" w14:textId="3ECA2965" w:rsid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Feed the Future</w:t>
      </w:r>
    </w:p>
    <w:p w14:paraId="6CA2EBDE" w14:textId="7FC022EC" w:rsidR="00E13055" w:rsidRPr="0066639D" w:rsidRDefault="00E13055" w:rsidP="0066639D">
      <w:pPr>
        <w:widowControl w:val="0"/>
        <w:spacing w:after="0"/>
        <w:rPr>
          <w:rFonts w:ascii="Gill Sans MT" w:eastAsia="Arial" w:hAnsi="Gill Sans MT" w:cs="Arial"/>
          <w:color w:val="000000"/>
        </w:rPr>
      </w:pPr>
      <w:ins w:id="3" w:author="Kaur, Jasbir" w:date="2021-04-26T08:18:00Z">
        <w:r>
          <w:rPr>
            <w:rFonts w:ascii="Gill Sans MT" w:eastAsia="Arial" w:hAnsi="Gill Sans MT" w:cs="Arial"/>
            <w:color w:val="000000"/>
          </w:rPr>
          <w:t>United States Agency for International Development</w:t>
        </w:r>
      </w:ins>
    </w:p>
    <w:p w14:paraId="0A773AFC"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1300 Pennsylvania Ave, NW</w:t>
      </w:r>
    </w:p>
    <w:p w14:paraId="0A773AFD" w14:textId="77777777" w:rsidR="0066639D" w:rsidRPr="0066639D" w:rsidRDefault="0066639D" w:rsidP="0066639D">
      <w:pPr>
        <w:widowControl w:val="0"/>
        <w:spacing w:after="0"/>
        <w:rPr>
          <w:rFonts w:ascii="Gill Sans MT" w:eastAsia="Arial" w:hAnsi="Gill Sans MT" w:cs="Arial"/>
          <w:color w:val="000000"/>
        </w:rPr>
      </w:pPr>
      <w:r w:rsidRPr="0066639D">
        <w:rPr>
          <w:rFonts w:ascii="Gill Sans MT" w:eastAsia="Arial" w:hAnsi="Gill Sans MT" w:cs="Arial"/>
          <w:color w:val="000000"/>
        </w:rPr>
        <w:t>Washington, DC 20004</w:t>
      </w:r>
    </w:p>
    <w:p w14:paraId="0A773AFE" w14:textId="77777777" w:rsidR="0066639D" w:rsidRPr="0066639D" w:rsidRDefault="00C41588" w:rsidP="0066639D">
      <w:pPr>
        <w:widowControl w:val="0"/>
        <w:spacing w:after="0"/>
        <w:rPr>
          <w:rFonts w:ascii="Gill Sans MT" w:eastAsia="Arial" w:hAnsi="Gill Sans MT" w:cs="Arial"/>
          <w:color w:val="000000"/>
        </w:rPr>
      </w:pPr>
      <w:hyperlink r:id="rId12" w:history="1">
        <w:r w:rsidR="0066639D" w:rsidRPr="0066639D">
          <w:rPr>
            <w:rFonts w:ascii="Gill Sans MT" w:eastAsia="Arial" w:hAnsi="Gill Sans MT" w:cs="Arial"/>
            <w:color w:val="0000FF"/>
            <w:u w:val="single"/>
          </w:rPr>
          <w:t>www.feedthefuture,gov</w:t>
        </w:r>
      </w:hyperlink>
    </w:p>
    <w:p w14:paraId="0A773AFF" w14:textId="77777777" w:rsidR="001D7F79" w:rsidRPr="004C2C2F" w:rsidRDefault="001D7F79" w:rsidP="001D7F79">
      <w:pPr>
        <w:rPr>
          <w:rFonts w:ascii="Gill Sans MT" w:eastAsia="Times New Roman" w:hAnsi="Gill Sans MT"/>
          <w:color w:val="4799B5"/>
          <w:sz w:val="52"/>
          <w:szCs w:val="52"/>
        </w:rPr>
        <w:sectPr w:rsidR="001D7F79" w:rsidRPr="004C2C2F" w:rsidSect="0066639D">
          <w:headerReference w:type="first" r:id="rId13"/>
          <w:pgSz w:w="12240" w:h="15840" w:code="1"/>
          <w:pgMar w:top="1440" w:right="1440" w:bottom="1440" w:left="1440" w:header="720" w:footer="720" w:gutter="0"/>
          <w:cols w:space="720"/>
          <w:vAlign w:val="bottom"/>
          <w:titlePg/>
          <w:docGrid w:linePitch="360"/>
        </w:sectPr>
      </w:pPr>
    </w:p>
    <w:p w14:paraId="0A773B00" w14:textId="77777777" w:rsidR="004C2C2F" w:rsidRPr="0066639D" w:rsidRDefault="004C2C2F" w:rsidP="0066639D">
      <w:pPr>
        <w:pStyle w:val="DocumentNameHeadline"/>
        <w:spacing w:after="240"/>
      </w:pPr>
      <w:r w:rsidRPr="0066639D">
        <w:lastRenderedPageBreak/>
        <w:t>Table of Contents</w:t>
      </w:r>
    </w:p>
    <w:p w14:paraId="6F1188E3" w14:textId="76C4978F" w:rsidR="00C41588" w:rsidRDefault="004E0E2E">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0637992" w:history="1">
        <w:r w:rsidR="00C41588" w:rsidRPr="00861B47">
          <w:rPr>
            <w:rStyle w:val="Hyperlink"/>
            <w:noProof/>
          </w:rPr>
          <w:t>Determining the number of translations needed</w:t>
        </w:r>
        <w:r w:rsidR="00C41588">
          <w:rPr>
            <w:noProof/>
            <w:webHidden/>
          </w:rPr>
          <w:tab/>
        </w:r>
        <w:r w:rsidR="00C41588">
          <w:rPr>
            <w:noProof/>
            <w:webHidden/>
          </w:rPr>
          <w:fldChar w:fldCharType="begin"/>
        </w:r>
        <w:r w:rsidR="00C41588">
          <w:rPr>
            <w:noProof/>
            <w:webHidden/>
          </w:rPr>
          <w:instrText xml:space="preserve"> PAGEREF _Toc70637992 \h </w:instrText>
        </w:r>
        <w:r w:rsidR="00C41588">
          <w:rPr>
            <w:noProof/>
            <w:webHidden/>
          </w:rPr>
        </w:r>
        <w:r w:rsidR="00C41588">
          <w:rPr>
            <w:noProof/>
            <w:webHidden/>
          </w:rPr>
          <w:fldChar w:fldCharType="separate"/>
        </w:r>
        <w:r w:rsidR="00C41588">
          <w:rPr>
            <w:noProof/>
            <w:webHidden/>
          </w:rPr>
          <w:t>1</w:t>
        </w:r>
        <w:r w:rsidR="00C41588">
          <w:rPr>
            <w:noProof/>
            <w:webHidden/>
          </w:rPr>
          <w:fldChar w:fldCharType="end"/>
        </w:r>
      </w:hyperlink>
    </w:p>
    <w:p w14:paraId="0EBD578A" w14:textId="3D44782C" w:rsidR="00C41588" w:rsidRDefault="00C41588">
      <w:pPr>
        <w:pStyle w:val="TOC1"/>
        <w:tabs>
          <w:tab w:val="right" w:leader="dot" w:pos="9350"/>
        </w:tabs>
        <w:rPr>
          <w:rFonts w:asciiTheme="minorHAnsi" w:eastAsiaTheme="minorEastAsia" w:hAnsiTheme="minorHAnsi" w:cstheme="minorBidi"/>
          <w:noProof/>
        </w:rPr>
      </w:pPr>
      <w:hyperlink w:anchor="_Toc70637993" w:history="1">
        <w:r w:rsidRPr="00861B47">
          <w:rPr>
            <w:rStyle w:val="Hyperlink"/>
            <w:noProof/>
          </w:rPr>
          <w:t>Translation procedure: The TRAPD model</w:t>
        </w:r>
        <w:r>
          <w:rPr>
            <w:noProof/>
            <w:webHidden/>
          </w:rPr>
          <w:tab/>
        </w:r>
        <w:r>
          <w:rPr>
            <w:noProof/>
            <w:webHidden/>
          </w:rPr>
          <w:fldChar w:fldCharType="begin"/>
        </w:r>
        <w:r>
          <w:rPr>
            <w:noProof/>
            <w:webHidden/>
          </w:rPr>
          <w:instrText xml:space="preserve"> PAGEREF _Toc70637993 \h </w:instrText>
        </w:r>
        <w:r>
          <w:rPr>
            <w:noProof/>
            <w:webHidden/>
          </w:rPr>
        </w:r>
        <w:r>
          <w:rPr>
            <w:noProof/>
            <w:webHidden/>
          </w:rPr>
          <w:fldChar w:fldCharType="separate"/>
        </w:r>
        <w:r>
          <w:rPr>
            <w:noProof/>
            <w:webHidden/>
          </w:rPr>
          <w:t>1</w:t>
        </w:r>
        <w:r>
          <w:rPr>
            <w:noProof/>
            <w:webHidden/>
          </w:rPr>
          <w:fldChar w:fldCharType="end"/>
        </w:r>
      </w:hyperlink>
    </w:p>
    <w:p w14:paraId="10D41257" w14:textId="616FBF8F" w:rsidR="00C41588" w:rsidRDefault="00C41588">
      <w:pPr>
        <w:pStyle w:val="TOC2"/>
        <w:tabs>
          <w:tab w:val="left" w:pos="660"/>
        </w:tabs>
        <w:rPr>
          <w:rFonts w:asciiTheme="minorHAnsi" w:eastAsiaTheme="minorEastAsia" w:hAnsiTheme="minorHAnsi" w:cstheme="minorBidi"/>
          <w:noProof/>
        </w:rPr>
      </w:pPr>
      <w:hyperlink w:anchor="_Toc70637994" w:history="1">
        <w:r w:rsidRPr="00861B47">
          <w:rPr>
            <w:rStyle w:val="Hyperlink"/>
            <w:noProof/>
          </w:rPr>
          <w:t>1.</w:t>
        </w:r>
        <w:r>
          <w:rPr>
            <w:rFonts w:asciiTheme="minorHAnsi" w:eastAsiaTheme="minorEastAsia" w:hAnsiTheme="minorHAnsi" w:cstheme="minorBidi"/>
            <w:noProof/>
          </w:rPr>
          <w:tab/>
        </w:r>
        <w:r w:rsidRPr="00861B47">
          <w:rPr>
            <w:rStyle w:val="Hyperlink"/>
            <w:noProof/>
          </w:rPr>
          <w:t>Finalize source language document</w:t>
        </w:r>
        <w:r>
          <w:rPr>
            <w:noProof/>
            <w:webHidden/>
          </w:rPr>
          <w:tab/>
        </w:r>
        <w:r>
          <w:rPr>
            <w:noProof/>
            <w:webHidden/>
          </w:rPr>
          <w:fldChar w:fldCharType="begin"/>
        </w:r>
        <w:r>
          <w:rPr>
            <w:noProof/>
            <w:webHidden/>
          </w:rPr>
          <w:instrText xml:space="preserve"> PAGEREF _Toc70637994 \h </w:instrText>
        </w:r>
        <w:r>
          <w:rPr>
            <w:noProof/>
            <w:webHidden/>
          </w:rPr>
        </w:r>
        <w:r>
          <w:rPr>
            <w:noProof/>
            <w:webHidden/>
          </w:rPr>
          <w:fldChar w:fldCharType="separate"/>
        </w:r>
        <w:r>
          <w:rPr>
            <w:noProof/>
            <w:webHidden/>
          </w:rPr>
          <w:t>2</w:t>
        </w:r>
        <w:r>
          <w:rPr>
            <w:noProof/>
            <w:webHidden/>
          </w:rPr>
          <w:fldChar w:fldCharType="end"/>
        </w:r>
      </w:hyperlink>
    </w:p>
    <w:p w14:paraId="32D058D7" w14:textId="20427209" w:rsidR="00C41588" w:rsidRDefault="00C41588">
      <w:pPr>
        <w:pStyle w:val="TOC2"/>
        <w:tabs>
          <w:tab w:val="left" w:pos="660"/>
        </w:tabs>
        <w:rPr>
          <w:rFonts w:asciiTheme="minorHAnsi" w:eastAsiaTheme="minorEastAsia" w:hAnsiTheme="minorHAnsi" w:cstheme="minorBidi"/>
          <w:noProof/>
        </w:rPr>
      </w:pPr>
      <w:hyperlink w:anchor="_Toc70637995" w:history="1">
        <w:r w:rsidRPr="00861B47">
          <w:rPr>
            <w:rStyle w:val="Hyperlink"/>
            <w:noProof/>
          </w:rPr>
          <w:t>2.</w:t>
        </w:r>
        <w:r>
          <w:rPr>
            <w:rFonts w:asciiTheme="minorHAnsi" w:eastAsiaTheme="minorEastAsia" w:hAnsiTheme="minorHAnsi" w:cstheme="minorBidi"/>
            <w:noProof/>
          </w:rPr>
          <w:tab/>
        </w:r>
        <w:r w:rsidRPr="00861B47">
          <w:rPr>
            <w:rStyle w:val="Hyperlink"/>
            <w:noProof/>
          </w:rPr>
          <w:t>Identify and train translation team</w:t>
        </w:r>
        <w:r>
          <w:rPr>
            <w:noProof/>
            <w:webHidden/>
          </w:rPr>
          <w:tab/>
        </w:r>
        <w:r>
          <w:rPr>
            <w:noProof/>
            <w:webHidden/>
          </w:rPr>
          <w:fldChar w:fldCharType="begin"/>
        </w:r>
        <w:r>
          <w:rPr>
            <w:noProof/>
            <w:webHidden/>
          </w:rPr>
          <w:instrText xml:space="preserve"> PAGEREF _Toc70637995 \h </w:instrText>
        </w:r>
        <w:r>
          <w:rPr>
            <w:noProof/>
            <w:webHidden/>
          </w:rPr>
        </w:r>
        <w:r>
          <w:rPr>
            <w:noProof/>
            <w:webHidden/>
          </w:rPr>
          <w:fldChar w:fldCharType="separate"/>
        </w:r>
        <w:r>
          <w:rPr>
            <w:noProof/>
            <w:webHidden/>
          </w:rPr>
          <w:t>2</w:t>
        </w:r>
        <w:r>
          <w:rPr>
            <w:noProof/>
            <w:webHidden/>
          </w:rPr>
          <w:fldChar w:fldCharType="end"/>
        </w:r>
      </w:hyperlink>
    </w:p>
    <w:p w14:paraId="7DED03A6" w14:textId="5DFB261F" w:rsidR="00C41588" w:rsidRDefault="00C41588">
      <w:pPr>
        <w:pStyle w:val="TOC2"/>
        <w:tabs>
          <w:tab w:val="left" w:pos="660"/>
        </w:tabs>
        <w:rPr>
          <w:rFonts w:asciiTheme="minorHAnsi" w:eastAsiaTheme="minorEastAsia" w:hAnsiTheme="minorHAnsi" w:cstheme="minorBidi"/>
          <w:noProof/>
        </w:rPr>
      </w:pPr>
      <w:hyperlink w:anchor="_Toc70637996" w:history="1">
        <w:r w:rsidRPr="00861B47">
          <w:rPr>
            <w:rStyle w:val="Hyperlink"/>
            <w:noProof/>
          </w:rPr>
          <w:t>3.</w:t>
        </w:r>
        <w:r>
          <w:rPr>
            <w:rFonts w:asciiTheme="minorHAnsi" w:eastAsiaTheme="minorEastAsia" w:hAnsiTheme="minorHAnsi" w:cstheme="minorBidi"/>
            <w:noProof/>
          </w:rPr>
          <w:tab/>
        </w:r>
        <w:r w:rsidRPr="00861B47">
          <w:rPr>
            <w:rStyle w:val="Hyperlink"/>
            <w:noProof/>
          </w:rPr>
          <w:t>Translate survey and conduct an independent review</w:t>
        </w:r>
        <w:r>
          <w:rPr>
            <w:noProof/>
            <w:webHidden/>
          </w:rPr>
          <w:tab/>
        </w:r>
        <w:r>
          <w:rPr>
            <w:noProof/>
            <w:webHidden/>
          </w:rPr>
          <w:fldChar w:fldCharType="begin"/>
        </w:r>
        <w:r>
          <w:rPr>
            <w:noProof/>
            <w:webHidden/>
          </w:rPr>
          <w:instrText xml:space="preserve"> PAGEREF _Toc70637996 \h </w:instrText>
        </w:r>
        <w:r>
          <w:rPr>
            <w:noProof/>
            <w:webHidden/>
          </w:rPr>
        </w:r>
        <w:r>
          <w:rPr>
            <w:noProof/>
            <w:webHidden/>
          </w:rPr>
          <w:fldChar w:fldCharType="separate"/>
        </w:r>
        <w:r>
          <w:rPr>
            <w:noProof/>
            <w:webHidden/>
          </w:rPr>
          <w:t>2</w:t>
        </w:r>
        <w:r>
          <w:rPr>
            <w:noProof/>
            <w:webHidden/>
          </w:rPr>
          <w:fldChar w:fldCharType="end"/>
        </w:r>
      </w:hyperlink>
    </w:p>
    <w:p w14:paraId="08B1E574" w14:textId="09607E96" w:rsidR="00C41588" w:rsidRDefault="00C41588">
      <w:pPr>
        <w:pStyle w:val="TOC2"/>
        <w:tabs>
          <w:tab w:val="left" w:pos="660"/>
        </w:tabs>
        <w:rPr>
          <w:rFonts w:asciiTheme="minorHAnsi" w:eastAsiaTheme="minorEastAsia" w:hAnsiTheme="minorHAnsi" w:cstheme="minorBidi"/>
          <w:noProof/>
        </w:rPr>
      </w:pPr>
      <w:hyperlink w:anchor="_Toc70637997" w:history="1">
        <w:r w:rsidRPr="00861B47">
          <w:rPr>
            <w:rStyle w:val="Hyperlink"/>
            <w:noProof/>
          </w:rPr>
          <w:t>4.</w:t>
        </w:r>
        <w:r>
          <w:rPr>
            <w:rFonts w:asciiTheme="minorHAnsi" w:eastAsiaTheme="minorEastAsia" w:hAnsiTheme="minorHAnsi" w:cstheme="minorBidi"/>
            <w:noProof/>
          </w:rPr>
          <w:tab/>
        </w:r>
        <w:r w:rsidRPr="00861B47">
          <w:rPr>
            <w:rStyle w:val="Hyperlink"/>
            <w:noProof/>
          </w:rPr>
          <w:t>Conduct back translation</w:t>
        </w:r>
        <w:r>
          <w:rPr>
            <w:noProof/>
            <w:webHidden/>
          </w:rPr>
          <w:tab/>
        </w:r>
        <w:r>
          <w:rPr>
            <w:noProof/>
            <w:webHidden/>
          </w:rPr>
          <w:fldChar w:fldCharType="begin"/>
        </w:r>
        <w:r>
          <w:rPr>
            <w:noProof/>
            <w:webHidden/>
          </w:rPr>
          <w:instrText xml:space="preserve"> PAGEREF _Toc70637997 \h </w:instrText>
        </w:r>
        <w:r>
          <w:rPr>
            <w:noProof/>
            <w:webHidden/>
          </w:rPr>
        </w:r>
        <w:r>
          <w:rPr>
            <w:noProof/>
            <w:webHidden/>
          </w:rPr>
          <w:fldChar w:fldCharType="separate"/>
        </w:r>
        <w:r>
          <w:rPr>
            <w:noProof/>
            <w:webHidden/>
          </w:rPr>
          <w:t>3</w:t>
        </w:r>
        <w:r>
          <w:rPr>
            <w:noProof/>
            <w:webHidden/>
          </w:rPr>
          <w:fldChar w:fldCharType="end"/>
        </w:r>
      </w:hyperlink>
    </w:p>
    <w:p w14:paraId="2BBC4738" w14:textId="7A073D00" w:rsidR="00C41588" w:rsidRDefault="00C41588">
      <w:pPr>
        <w:pStyle w:val="TOC2"/>
        <w:tabs>
          <w:tab w:val="left" w:pos="660"/>
        </w:tabs>
        <w:rPr>
          <w:rFonts w:asciiTheme="minorHAnsi" w:eastAsiaTheme="minorEastAsia" w:hAnsiTheme="minorHAnsi" w:cstheme="minorBidi"/>
          <w:noProof/>
        </w:rPr>
      </w:pPr>
      <w:hyperlink w:anchor="_Toc70637998" w:history="1">
        <w:r w:rsidRPr="00861B47">
          <w:rPr>
            <w:rStyle w:val="Hyperlink"/>
            <w:noProof/>
          </w:rPr>
          <w:t>5.</w:t>
        </w:r>
        <w:r>
          <w:rPr>
            <w:rFonts w:asciiTheme="minorHAnsi" w:eastAsiaTheme="minorEastAsia" w:hAnsiTheme="minorHAnsi" w:cstheme="minorBidi"/>
            <w:noProof/>
          </w:rPr>
          <w:tab/>
        </w:r>
        <w:r w:rsidRPr="00861B47">
          <w:rPr>
            <w:rStyle w:val="Hyperlink"/>
            <w:noProof/>
          </w:rPr>
          <w:t>Correct translation based on questionnaire pretest</w:t>
        </w:r>
        <w:r>
          <w:rPr>
            <w:noProof/>
            <w:webHidden/>
          </w:rPr>
          <w:tab/>
        </w:r>
        <w:r>
          <w:rPr>
            <w:noProof/>
            <w:webHidden/>
          </w:rPr>
          <w:fldChar w:fldCharType="begin"/>
        </w:r>
        <w:r>
          <w:rPr>
            <w:noProof/>
            <w:webHidden/>
          </w:rPr>
          <w:instrText xml:space="preserve"> PAGEREF _Toc70637998 \h </w:instrText>
        </w:r>
        <w:r>
          <w:rPr>
            <w:noProof/>
            <w:webHidden/>
          </w:rPr>
        </w:r>
        <w:r>
          <w:rPr>
            <w:noProof/>
            <w:webHidden/>
          </w:rPr>
          <w:fldChar w:fldCharType="separate"/>
        </w:r>
        <w:r>
          <w:rPr>
            <w:noProof/>
            <w:webHidden/>
          </w:rPr>
          <w:t>3</w:t>
        </w:r>
        <w:r>
          <w:rPr>
            <w:noProof/>
            <w:webHidden/>
          </w:rPr>
          <w:fldChar w:fldCharType="end"/>
        </w:r>
      </w:hyperlink>
    </w:p>
    <w:p w14:paraId="7104EC08" w14:textId="5BC40449" w:rsidR="00C41588" w:rsidRDefault="00C41588">
      <w:pPr>
        <w:pStyle w:val="TOC1"/>
        <w:tabs>
          <w:tab w:val="right" w:leader="dot" w:pos="9350"/>
        </w:tabs>
        <w:rPr>
          <w:rFonts w:asciiTheme="minorHAnsi" w:eastAsiaTheme="minorEastAsia" w:hAnsiTheme="minorHAnsi" w:cstheme="minorBidi"/>
          <w:noProof/>
        </w:rPr>
      </w:pPr>
      <w:hyperlink w:anchor="_Toc70637999" w:history="1">
        <w:r w:rsidRPr="00861B47">
          <w:rPr>
            <w:rStyle w:val="Hyperlink"/>
            <w:noProof/>
          </w:rPr>
          <w:t>Programming the translated survey to tablets</w:t>
        </w:r>
        <w:r>
          <w:rPr>
            <w:noProof/>
            <w:webHidden/>
          </w:rPr>
          <w:tab/>
        </w:r>
        <w:r>
          <w:rPr>
            <w:noProof/>
            <w:webHidden/>
          </w:rPr>
          <w:fldChar w:fldCharType="begin"/>
        </w:r>
        <w:r>
          <w:rPr>
            <w:noProof/>
            <w:webHidden/>
          </w:rPr>
          <w:instrText xml:space="preserve"> PAGEREF _Toc70637999 \h </w:instrText>
        </w:r>
        <w:r>
          <w:rPr>
            <w:noProof/>
            <w:webHidden/>
          </w:rPr>
        </w:r>
        <w:r>
          <w:rPr>
            <w:noProof/>
            <w:webHidden/>
          </w:rPr>
          <w:fldChar w:fldCharType="separate"/>
        </w:r>
        <w:r>
          <w:rPr>
            <w:noProof/>
            <w:webHidden/>
          </w:rPr>
          <w:t>3</w:t>
        </w:r>
        <w:r>
          <w:rPr>
            <w:noProof/>
            <w:webHidden/>
          </w:rPr>
          <w:fldChar w:fldCharType="end"/>
        </w:r>
      </w:hyperlink>
    </w:p>
    <w:p w14:paraId="64DFF40D" w14:textId="16E41F25" w:rsidR="00C41588" w:rsidRDefault="00C41588">
      <w:pPr>
        <w:pStyle w:val="TOC1"/>
        <w:tabs>
          <w:tab w:val="right" w:leader="dot" w:pos="9350"/>
        </w:tabs>
        <w:rPr>
          <w:rFonts w:asciiTheme="minorHAnsi" w:eastAsiaTheme="minorEastAsia" w:hAnsiTheme="minorHAnsi" w:cstheme="minorBidi"/>
          <w:noProof/>
        </w:rPr>
      </w:pPr>
      <w:hyperlink w:anchor="_Toc70638000" w:history="1">
        <w:r w:rsidRPr="00861B47">
          <w:rPr>
            <w:rStyle w:val="Hyperlink"/>
            <w:noProof/>
          </w:rPr>
          <w:t>References</w:t>
        </w:r>
        <w:r>
          <w:rPr>
            <w:noProof/>
            <w:webHidden/>
          </w:rPr>
          <w:tab/>
        </w:r>
        <w:r>
          <w:rPr>
            <w:noProof/>
            <w:webHidden/>
          </w:rPr>
          <w:fldChar w:fldCharType="begin"/>
        </w:r>
        <w:r>
          <w:rPr>
            <w:noProof/>
            <w:webHidden/>
          </w:rPr>
          <w:instrText xml:space="preserve"> PAGEREF _Toc70638000 \h </w:instrText>
        </w:r>
        <w:r>
          <w:rPr>
            <w:noProof/>
            <w:webHidden/>
          </w:rPr>
        </w:r>
        <w:r>
          <w:rPr>
            <w:noProof/>
            <w:webHidden/>
          </w:rPr>
          <w:fldChar w:fldCharType="separate"/>
        </w:r>
        <w:r>
          <w:rPr>
            <w:noProof/>
            <w:webHidden/>
          </w:rPr>
          <w:t>4</w:t>
        </w:r>
        <w:r>
          <w:rPr>
            <w:noProof/>
            <w:webHidden/>
          </w:rPr>
          <w:fldChar w:fldCharType="end"/>
        </w:r>
      </w:hyperlink>
    </w:p>
    <w:p w14:paraId="7EA28E61" w14:textId="36F3ACFA" w:rsidR="00C41588" w:rsidRDefault="00C41588">
      <w:pPr>
        <w:pStyle w:val="TOC1"/>
        <w:tabs>
          <w:tab w:val="right" w:leader="dot" w:pos="9350"/>
        </w:tabs>
        <w:rPr>
          <w:rFonts w:asciiTheme="minorHAnsi" w:eastAsiaTheme="minorEastAsia" w:hAnsiTheme="minorHAnsi" w:cstheme="minorBidi"/>
          <w:noProof/>
        </w:rPr>
      </w:pPr>
      <w:hyperlink w:anchor="_Toc70638001" w:history="1">
        <w:r w:rsidRPr="00861B47">
          <w:rPr>
            <w:rStyle w:val="Hyperlink"/>
            <w:noProof/>
          </w:rPr>
          <w:t>Appendix A: Questionnaire and manual translation error log</w:t>
        </w:r>
        <w:r>
          <w:rPr>
            <w:noProof/>
            <w:webHidden/>
          </w:rPr>
          <w:tab/>
        </w:r>
        <w:r>
          <w:rPr>
            <w:noProof/>
            <w:webHidden/>
          </w:rPr>
          <w:fldChar w:fldCharType="begin"/>
        </w:r>
        <w:r>
          <w:rPr>
            <w:noProof/>
            <w:webHidden/>
          </w:rPr>
          <w:instrText xml:space="preserve"> PAGEREF _Toc70638001 \h </w:instrText>
        </w:r>
        <w:r>
          <w:rPr>
            <w:noProof/>
            <w:webHidden/>
          </w:rPr>
        </w:r>
        <w:r>
          <w:rPr>
            <w:noProof/>
            <w:webHidden/>
          </w:rPr>
          <w:fldChar w:fldCharType="separate"/>
        </w:r>
        <w:r>
          <w:rPr>
            <w:noProof/>
            <w:webHidden/>
          </w:rPr>
          <w:t>5</w:t>
        </w:r>
        <w:r>
          <w:rPr>
            <w:noProof/>
            <w:webHidden/>
          </w:rPr>
          <w:fldChar w:fldCharType="end"/>
        </w:r>
      </w:hyperlink>
    </w:p>
    <w:p w14:paraId="0A773B0B" w14:textId="3D3D2283" w:rsidR="004C2C2F" w:rsidRDefault="004E0E2E" w:rsidP="00A20C6A">
      <w:pPr>
        <w:pStyle w:val="BodyText1"/>
        <w:sectPr w:rsidR="004C2C2F" w:rsidSect="004C2C2F">
          <w:headerReference w:type="default" r:id="rId14"/>
          <w:footerReference w:type="default" r:id="rId15"/>
          <w:pgSz w:w="12240" w:h="15840" w:code="1"/>
          <w:pgMar w:top="1440" w:right="1440" w:bottom="1440" w:left="1440" w:header="720" w:footer="720" w:gutter="0"/>
          <w:pgNumType w:start="1"/>
          <w:cols w:space="720"/>
          <w:docGrid w:linePitch="360"/>
        </w:sectPr>
      </w:pPr>
      <w:r>
        <w:fldChar w:fldCharType="end"/>
      </w:r>
    </w:p>
    <w:p w14:paraId="0A773B0C" w14:textId="2601D799" w:rsidR="00CB5BC5" w:rsidRDefault="00080ECC" w:rsidP="00A20C6A">
      <w:pPr>
        <w:pStyle w:val="BodyText1"/>
      </w:pPr>
      <w:r>
        <w:lastRenderedPageBreak/>
        <w:t>Appropriate t</w:t>
      </w:r>
      <w:r w:rsidRPr="00080ECC">
        <w:t xml:space="preserve">ranslation procedures </w:t>
      </w:r>
      <w:r>
        <w:t>are central to</w:t>
      </w:r>
      <w:r w:rsidRPr="00080ECC">
        <w:t xml:space="preserve"> the quality of the survey questionnaire and, therefore, to the quality of the collected data. </w:t>
      </w:r>
      <w:r>
        <w:t>T</w:t>
      </w:r>
      <w:r w:rsidRPr="00080ECC">
        <w:t xml:space="preserve">ranslations of survey documentation, including the questionnaire as well as the </w:t>
      </w:r>
      <w:r w:rsidR="001F1036">
        <w:t>Interviewer’s</w:t>
      </w:r>
      <w:r w:rsidR="001F1036" w:rsidRPr="00080ECC">
        <w:t xml:space="preserve"> </w:t>
      </w:r>
      <w:r w:rsidR="001F1036">
        <w:t xml:space="preserve">Manual </w:t>
      </w:r>
      <w:r w:rsidRPr="00080ECC">
        <w:t xml:space="preserve">and </w:t>
      </w:r>
      <w:r w:rsidR="001F1036">
        <w:t>Supervisor’s</w:t>
      </w:r>
      <w:r w:rsidR="001F1036" w:rsidRPr="00080ECC">
        <w:t xml:space="preserve"> </w:t>
      </w:r>
      <w:r w:rsidR="001F1036">
        <w:t>Manual</w:t>
      </w:r>
      <w:r w:rsidRPr="00080ECC">
        <w:t xml:space="preserve">, </w:t>
      </w:r>
      <w:r>
        <w:t xml:space="preserve">must </w:t>
      </w:r>
      <w:r w:rsidR="008A707B">
        <w:t xml:space="preserve">follow a specific protocol </w:t>
      </w:r>
      <w:r>
        <w:t xml:space="preserve">to avoid situations </w:t>
      </w:r>
      <w:r w:rsidR="001F1036">
        <w:t xml:space="preserve">in which </w:t>
      </w:r>
      <w:r w:rsidRPr="00080ECC">
        <w:t>poor translation of survey documents results in the collection of invalid and unreliable data.</w:t>
      </w:r>
    </w:p>
    <w:p w14:paraId="0A773B0D" w14:textId="77777777" w:rsidR="00D01414" w:rsidRPr="0066639D" w:rsidRDefault="0066639D" w:rsidP="0066639D">
      <w:pPr>
        <w:pStyle w:val="Heading1"/>
      </w:pPr>
      <w:bookmarkStart w:id="4" w:name="_Toc496878626"/>
      <w:bookmarkStart w:id="5" w:name="_Toc496878667"/>
      <w:bookmarkStart w:id="6" w:name="_Toc70637992"/>
      <w:r>
        <w:t>Determining the number of translations n</w:t>
      </w:r>
      <w:r w:rsidR="00D01414" w:rsidRPr="0066639D">
        <w:t>eeded</w:t>
      </w:r>
      <w:bookmarkEnd w:id="4"/>
      <w:bookmarkEnd w:id="5"/>
      <w:bookmarkEnd w:id="6"/>
    </w:p>
    <w:p w14:paraId="0A773B0E" w14:textId="6B165317" w:rsidR="00080ECC" w:rsidRPr="00A20C6A" w:rsidRDefault="00A20C6A" w:rsidP="00A20C6A">
      <w:pPr>
        <w:pStyle w:val="BodyText1"/>
        <w:rPr>
          <w:lang w:val="pt-PT"/>
        </w:rPr>
      </w:pPr>
      <w:r>
        <w:rPr>
          <w:noProof/>
        </w:rPr>
        <w:drawing>
          <wp:anchor distT="0" distB="0" distL="114300" distR="114300" simplePos="0" relativeHeight="251656704" behindDoc="0" locked="0" layoutInCell="1" allowOverlap="1" wp14:anchorId="0A773BB4" wp14:editId="0A773BB5">
            <wp:simplePos x="0" y="0"/>
            <wp:positionH relativeFrom="margin">
              <wp:align>right</wp:align>
            </wp:positionH>
            <wp:positionV relativeFrom="paragraph">
              <wp:posOffset>42545</wp:posOffset>
            </wp:positionV>
            <wp:extent cx="3505200" cy="2636520"/>
            <wp:effectExtent l="38100" t="38100" r="38100" b="30480"/>
            <wp:wrapSquare wrapText="bothSides"/>
            <wp:docPr id="39" name="Picture 39" descr="different people tal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fferent people talk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05200" cy="2636520"/>
                    </a:xfrm>
                    <a:prstGeom prst="rect">
                      <a:avLst/>
                    </a:prstGeom>
                    <a:noFill/>
                    <a:ln w="28575">
                      <a:solidFill>
                        <a:srgbClr val="5B9BD5"/>
                      </a:solidFill>
                      <a:miter lim="800000"/>
                      <a:headEnd/>
                      <a:tailEnd/>
                    </a:ln>
                  </pic:spPr>
                </pic:pic>
              </a:graphicData>
            </a:graphic>
            <wp14:sizeRelH relativeFrom="page">
              <wp14:pctWidth>0</wp14:pctWidth>
            </wp14:sizeRelH>
            <wp14:sizeRelV relativeFrom="page">
              <wp14:pctHeight>0</wp14:pctHeight>
            </wp14:sizeRelV>
          </wp:anchor>
        </w:drawing>
      </w:r>
      <w:r w:rsidR="00D01414">
        <w:rPr>
          <w:lang w:val="pt-PT"/>
        </w:rPr>
        <w:t>Feed the Future</w:t>
      </w:r>
      <w:r w:rsidR="00080ECC" w:rsidRPr="00080ECC">
        <w:rPr>
          <w:lang w:val="pt-PT"/>
        </w:rPr>
        <w:t xml:space="preserve"> survey questionnaire</w:t>
      </w:r>
      <w:r w:rsidR="00D01414">
        <w:rPr>
          <w:lang w:val="pt-PT"/>
        </w:rPr>
        <w:t>s</w:t>
      </w:r>
      <w:r w:rsidR="00080ECC" w:rsidRPr="00080ECC">
        <w:rPr>
          <w:lang w:val="pt-PT"/>
        </w:rPr>
        <w:t xml:space="preserve"> must be translated into relevant languages.</w:t>
      </w:r>
      <w:r w:rsidR="00D01414">
        <w:rPr>
          <w:lang w:val="pt-PT"/>
        </w:rPr>
        <w:t xml:space="preserve"> At a minimum,</w:t>
      </w:r>
      <w:r w:rsidR="00080ECC" w:rsidRPr="00080ECC">
        <w:rPr>
          <w:lang w:val="pt-PT"/>
        </w:rPr>
        <w:t xml:space="preserve"> language groups that constitute the native language of 10 percent or more of the sampled population </w:t>
      </w:r>
      <w:r w:rsidR="00D01414">
        <w:rPr>
          <w:lang w:val="pt-PT"/>
        </w:rPr>
        <w:t>must</w:t>
      </w:r>
      <w:r w:rsidR="00080ECC" w:rsidRPr="00080ECC">
        <w:rPr>
          <w:lang w:val="pt-PT"/>
        </w:rPr>
        <w:t xml:space="preserve"> have a </w:t>
      </w:r>
      <w:r w:rsidR="00D01414">
        <w:rPr>
          <w:lang w:val="pt-PT"/>
        </w:rPr>
        <w:t xml:space="preserve">formally </w:t>
      </w:r>
      <w:r w:rsidR="00080ECC" w:rsidRPr="00080ECC">
        <w:rPr>
          <w:lang w:val="pt-PT"/>
        </w:rPr>
        <w:t>translated questionnaire</w:t>
      </w:r>
      <w:r w:rsidR="00D01414">
        <w:rPr>
          <w:lang w:val="pt-PT"/>
        </w:rPr>
        <w:t>. If budget allows, questionnaires should be translated for languages constituting less than 10 percent of the native languages of the sampled population</w:t>
      </w:r>
      <w:r w:rsidR="00080ECC" w:rsidRPr="00080ECC">
        <w:rPr>
          <w:lang w:val="pt-PT"/>
        </w:rPr>
        <w:t xml:space="preserve">. In countries where English is not recognized as a national language, the </w:t>
      </w:r>
      <w:r w:rsidR="00051E7B">
        <w:rPr>
          <w:lang w:val="pt-PT"/>
        </w:rPr>
        <w:t>Interviewer’s Manual</w:t>
      </w:r>
      <w:r w:rsidR="00051E7B" w:rsidRPr="00080ECC">
        <w:rPr>
          <w:lang w:val="pt-PT"/>
        </w:rPr>
        <w:t xml:space="preserve"> </w:t>
      </w:r>
      <w:r w:rsidR="00080ECC" w:rsidRPr="00080ECC">
        <w:rPr>
          <w:lang w:val="pt-PT"/>
        </w:rPr>
        <w:t xml:space="preserve">and </w:t>
      </w:r>
      <w:r w:rsidR="00051E7B">
        <w:rPr>
          <w:lang w:val="pt-PT"/>
        </w:rPr>
        <w:t>Supervisor’s</w:t>
      </w:r>
      <w:r w:rsidR="00051E7B" w:rsidRPr="00080ECC">
        <w:rPr>
          <w:lang w:val="pt-PT"/>
        </w:rPr>
        <w:t xml:space="preserve"> </w:t>
      </w:r>
      <w:r w:rsidR="00051E7B">
        <w:rPr>
          <w:lang w:val="pt-PT"/>
        </w:rPr>
        <w:t>Manual must</w:t>
      </w:r>
      <w:r w:rsidR="00051E7B" w:rsidRPr="00080ECC">
        <w:rPr>
          <w:lang w:val="pt-PT"/>
        </w:rPr>
        <w:t xml:space="preserve"> </w:t>
      </w:r>
      <w:r w:rsidR="00080ECC" w:rsidRPr="00080ECC">
        <w:rPr>
          <w:lang w:val="pt-PT"/>
        </w:rPr>
        <w:t xml:space="preserve">also be translated into </w:t>
      </w:r>
      <w:r w:rsidR="008A707B">
        <w:rPr>
          <w:lang w:val="pt-PT"/>
        </w:rPr>
        <w:t>a</w:t>
      </w:r>
      <w:r w:rsidR="00080ECC" w:rsidRPr="00080ECC">
        <w:rPr>
          <w:lang w:val="pt-PT"/>
        </w:rPr>
        <w:t xml:space="preserve"> national language.</w:t>
      </w:r>
    </w:p>
    <w:p w14:paraId="0A773B0F" w14:textId="77777777" w:rsidR="00D01414" w:rsidRPr="00D01414" w:rsidRDefault="0066639D" w:rsidP="0066639D">
      <w:pPr>
        <w:pStyle w:val="Heading1"/>
      </w:pPr>
      <w:bookmarkStart w:id="7" w:name="_Toc496878627"/>
      <w:bookmarkStart w:id="8" w:name="_Toc496878668"/>
      <w:bookmarkStart w:id="9" w:name="_Toc70637993"/>
      <w:r>
        <w:t>Translation p</w:t>
      </w:r>
      <w:r w:rsidR="00D01414">
        <w:t>rocedure</w:t>
      </w:r>
      <w:r>
        <w:t>: The TRAPD m</w:t>
      </w:r>
      <w:r w:rsidR="00F652A3">
        <w:t>odel</w:t>
      </w:r>
      <w:bookmarkEnd w:id="7"/>
      <w:bookmarkEnd w:id="8"/>
      <w:bookmarkEnd w:id="9"/>
    </w:p>
    <w:p w14:paraId="0A773B10" w14:textId="241C6635" w:rsidR="00D01414" w:rsidRDefault="00D01414" w:rsidP="00A20C6A">
      <w:pPr>
        <w:pStyle w:val="BodyText1"/>
        <w:rPr>
          <w:lang w:val="pt-PT"/>
        </w:rPr>
      </w:pPr>
      <w:r w:rsidRPr="00080ECC">
        <w:rPr>
          <w:lang w:val="pt-PT"/>
        </w:rPr>
        <w:t xml:space="preserve">Translation of survey documents </w:t>
      </w:r>
      <w:r>
        <w:rPr>
          <w:lang w:val="pt-PT"/>
        </w:rPr>
        <w:t>should</w:t>
      </w:r>
      <w:r w:rsidRPr="00080ECC">
        <w:rPr>
          <w:lang w:val="pt-PT"/>
        </w:rPr>
        <w:t xml:space="preserve"> be implemented using a modified version of the team translation approach c</w:t>
      </w:r>
      <w:r>
        <w:rPr>
          <w:lang w:val="pt-PT"/>
        </w:rPr>
        <w:t>alled the TRAPD Model (Harkness</w:t>
      </w:r>
      <w:r w:rsidR="00633CC9">
        <w:rPr>
          <w:lang w:val="pt-PT"/>
        </w:rPr>
        <w:t>,</w:t>
      </w:r>
      <w:r w:rsidR="0066639D">
        <w:rPr>
          <w:lang w:val="pt-PT"/>
        </w:rPr>
        <w:t xml:space="preserve"> 2003). </w:t>
      </w:r>
      <w:r w:rsidRPr="00080ECC">
        <w:rPr>
          <w:lang w:val="pt-PT"/>
        </w:rPr>
        <w:t>TRAPD is an acronym for five interrelated procedures required for optimal translation: Translation, Review, Adjudication, Pretesting, and Documentation.</w:t>
      </w:r>
    </w:p>
    <w:p w14:paraId="0A773B11" w14:textId="77777777" w:rsidR="00080ECC" w:rsidRPr="00080ECC" w:rsidRDefault="00080ECC" w:rsidP="00A20C6A">
      <w:pPr>
        <w:pStyle w:val="BodyText1"/>
        <w:rPr>
          <w:lang w:val="pt-PT"/>
        </w:rPr>
      </w:pPr>
      <w:r w:rsidRPr="00080ECC">
        <w:rPr>
          <w:lang w:val="pt-PT"/>
        </w:rPr>
        <w:t xml:space="preserve">Translation of the survey questionnaire will occur </w:t>
      </w:r>
      <w:r w:rsidR="00F652A3">
        <w:rPr>
          <w:lang w:val="pt-PT"/>
        </w:rPr>
        <w:t>according to</w:t>
      </w:r>
      <w:r w:rsidRPr="00080ECC">
        <w:rPr>
          <w:lang w:val="pt-PT"/>
        </w:rPr>
        <w:t xml:space="preserve"> the following steps</w:t>
      </w:r>
      <w:r w:rsidR="00F652A3">
        <w:rPr>
          <w:lang w:val="pt-PT"/>
        </w:rPr>
        <w:t>:</w:t>
      </w:r>
      <w:r w:rsidRPr="00080ECC">
        <w:rPr>
          <w:lang w:val="pt-PT"/>
        </w:rPr>
        <w:t xml:space="preserve"> </w:t>
      </w:r>
    </w:p>
    <w:p w14:paraId="0A773B12" w14:textId="0AB1019F"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Finalize source language document</w:t>
      </w:r>
      <w:r w:rsidR="007E293A">
        <w:rPr>
          <w:rFonts w:ascii="Gill Sans MT" w:hAnsi="Gill Sans MT" w:cs="Arial"/>
          <w:lang w:val="pt-PT"/>
        </w:rPr>
        <w:t>.</w:t>
      </w:r>
    </w:p>
    <w:p w14:paraId="0A773B13" w14:textId="4397D9F9"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Identify translation team for each language</w:t>
      </w:r>
      <w:r w:rsidR="007E293A">
        <w:rPr>
          <w:rFonts w:ascii="Gill Sans MT" w:hAnsi="Gill Sans MT" w:cs="Arial"/>
          <w:lang w:val="pt-PT"/>
        </w:rPr>
        <w:t>.</w:t>
      </w:r>
    </w:p>
    <w:p w14:paraId="0A773B14" w14:textId="3391FB8D"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Translate document and conduct an independent review of the translation (team review)</w:t>
      </w:r>
      <w:r w:rsidR="007E293A">
        <w:rPr>
          <w:rFonts w:ascii="Gill Sans MT" w:hAnsi="Gill Sans MT" w:cs="Arial"/>
          <w:lang w:val="pt-PT"/>
        </w:rPr>
        <w:t>.</w:t>
      </w:r>
    </w:p>
    <w:p w14:paraId="0A773B15" w14:textId="026C1EC0" w:rsidR="00080ECC" w:rsidRPr="00080ECC" w:rsidRDefault="00080ECC" w:rsidP="0066639D">
      <w:pPr>
        <w:numPr>
          <w:ilvl w:val="0"/>
          <w:numId w:val="14"/>
        </w:numPr>
        <w:spacing w:after="0"/>
        <w:ind w:left="720"/>
        <w:rPr>
          <w:rFonts w:ascii="Gill Sans MT" w:hAnsi="Gill Sans MT" w:cs="Arial"/>
          <w:lang w:val="pt-PT"/>
        </w:rPr>
      </w:pPr>
      <w:r w:rsidRPr="00080ECC">
        <w:rPr>
          <w:rFonts w:ascii="Gill Sans MT" w:hAnsi="Gill Sans MT" w:cs="Arial"/>
          <w:lang w:val="pt-PT"/>
        </w:rPr>
        <w:t xml:space="preserve">Conduct oral back translation with </w:t>
      </w:r>
      <w:r w:rsidR="008A707B">
        <w:rPr>
          <w:rFonts w:ascii="Gill Sans MT" w:hAnsi="Gill Sans MT" w:cs="Arial"/>
          <w:lang w:val="pt-PT"/>
        </w:rPr>
        <w:t>a member of the team that developed the questionnaire</w:t>
      </w:r>
      <w:r w:rsidRPr="00080ECC">
        <w:rPr>
          <w:rFonts w:ascii="Gill Sans MT" w:hAnsi="Gill Sans MT" w:cs="Arial"/>
          <w:lang w:val="pt-PT"/>
        </w:rPr>
        <w:t xml:space="preserve"> to ensure</w:t>
      </w:r>
      <w:r w:rsidR="008A707B">
        <w:rPr>
          <w:rFonts w:ascii="Gill Sans MT" w:hAnsi="Gill Sans MT" w:cs="Arial"/>
          <w:lang w:val="pt-PT"/>
        </w:rPr>
        <w:t xml:space="preserve"> the</w:t>
      </w:r>
      <w:r w:rsidRPr="00080ECC">
        <w:rPr>
          <w:rFonts w:ascii="Gill Sans MT" w:hAnsi="Gill Sans MT" w:cs="Arial"/>
          <w:lang w:val="pt-PT"/>
        </w:rPr>
        <w:t xml:space="preserve"> fidelity of translated questionnaire items to </w:t>
      </w:r>
      <w:r w:rsidR="008A707B">
        <w:rPr>
          <w:rFonts w:ascii="Gill Sans MT" w:hAnsi="Gill Sans MT" w:cs="Arial"/>
          <w:lang w:val="pt-PT"/>
        </w:rPr>
        <w:t xml:space="preserve">the </w:t>
      </w:r>
      <w:r w:rsidRPr="00080ECC">
        <w:rPr>
          <w:rFonts w:ascii="Gill Sans MT" w:hAnsi="Gill Sans MT" w:cs="Arial"/>
          <w:lang w:val="pt-PT"/>
        </w:rPr>
        <w:t>original concepts</w:t>
      </w:r>
      <w:r w:rsidR="00F652A3">
        <w:rPr>
          <w:rFonts w:ascii="Gill Sans MT" w:hAnsi="Gill Sans MT" w:cs="Arial"/>
          <w:lang w:val="pt-PT"/>
        </w:rPr>
        <w:t xml:space="preserve"> in</w:t>
      </w:r>
      <w:r w:rsidR="008A707B">
        <w:rPr>
          <w:rFonts w:ascii="Gill Sans MT" w:hAnsi="Gill Sans MT" w:cs="Arial"/>
          <w:lang w:val="pt-PT"/>
        </w:rPr>
        <w:t xml:space="preserve"> the</w:t>
      </w:r>
      <w:r w:rsidR="00F652A3">
        <w:rPr>
          <w:rFonts w:ascii="Gill Sans MT" w:hAnsi="Gill Sans MT" w:cs="Arial"/>
          <w:lang w:val="pt-PT"/>
        </w:rPr>
        <w:t xml:space="preserve"> source language document</w:t>
      </w:r>
      <w:r w:rsidR="007E293A">
        <w:rPr>
          <w:rFonts w:ascii="Gill Sans MT" w:hAnsi="Gill Sans MT" w:cs="Arial"/>
          <w:lang w:val="pt-PT"/>
        </w:rPr>
        <w:t>.</w:t>
      </w:r>
    </w:p>
    <w:p w14:paraId="0A773B16" w14:textId="527E8C25" w:rsidR="0088688F" w:rsidRDefault="00080ECC" w:rsidP="00A20C6A">
      <w:pPr>
        <w:numPr>
          <w:ilvl w:val="0"/>
          <w:numId w:val="14"/>
        </w:numPr>
        <w:spacing w:after="120"/>
        <w:ind w:left="720"/>
        <w:rPr>
          <w:rFonts w:ascii="Gill Sans MT" w:hAnsi="Gill Sans MT" w:cs="Arial"/>
          <w:lang w:val="pt-PT"/>
        </w:rPr>
      </w:pPr>
      <w:r w:rsidRPr="00080ECC">
        <w:rPr>
          <w:rFonts w:ascii="Gill Sans MT" w:hAnsi="Gill Sans MT" w:cs="Arial"/>
          <w:lang w:val="pt-PT"/>
        </w:rPr>
        <w:t xml:space="preserve">Implement </w:t>
      </w:r>
      <w:r w:rsidR="008A707B">
        <w:rPr>
          <w:rFonts w:ascii="Gill Sans MT" w:hAnsi="Gill Sans MT" w:cs="Arial"/>
          <w:lang w:val="pt-PT"/>
        </w:rPr>
        <w:t xml:space="preserve">the </w:t>
      </w:r>
      <w:r w:rsidRPr="00080ECC">
        <w:rPr>
          <w:rFonts w:ascii="Gill Sans MT" w:hAnsi="Gill Sans MT" w:cs="Arial"/>
          <w:lang w:val="pt-PT"/>
        </w:rPr>
        <w:t xml:space="preserve">questionnaire pretest and revise </w:t>
      </w:r>
      <w:r w:rsidR="008A707B">
        <w:rPr>
          <w:rFonts w:ascii="Gill Sans MT" w:hAnsi="Gill Sans MT" w:cs="Arial"/>
          <w:lang w:val="pt-PT"/>
        </w:rPr>
        <w:t xml:space="preserve">the </w:t>
      </w:r>
      <w:r w:rsidRPr="00080ECC">
        <w:rPr>
          <w:rFonts w:ascii="Gill Sans MT" w:hAnsi="Gill Sans MT" w:cs="Arial"/>
          <w:lang w:val="pt-PT"/>
        </w:rPr>
        <w:t>questionnaire and corresponding translations a</w:t>
      </w:r>
      <w:r w:rsidR="00F652A3">
        <w:rPr>
          <w:rFonts w:ascii="Gill Sans MT" w:hAnsi="Gill Sans MT" w:cs="Arial"/>
          <w:lang w:val="pt-PT"/>
        </w:rPr>
        <w:t>ccordingly</w:t>
      </w:r>
      <w:r w:rsidR="007E293A">
        <w:rPr>
          <w:rFonts w:ascii="Gill Sans MT" w:hAnsi="Gill Sans MT" w:cs="Arial"/>
          <w:lang w:val="pt-PT"/>
        </w:rPr>
        <w:t>.</w:t>
      </w:r>
    </w:p>
    <w:p w14:paraId="0A773B17" w14:textId="77777777" w:rsidR="00080ECC" w:rsidRPr="0088688F" w:rsidRDefault="00F652A3" w:rsidP="00A20C6A">
      <w:pPr>
        <w:pStyle w:val="BodyText1"/>
        <w:rPr>
          <w:lang w:val="pt-PT"/>
        </w:rPr>
      </w:pPr>
      <w:r w:rsidRPr="0088688F">
        <w:rPr>
          <w:lang w:val="pt-PT"/>
        </w:rPr>
        <w:t>Translation of i</w:t>
      </w:r>
      <w:r w:rsidR="00080ECC" w:rsidRPr="0088688F">
        <w:rPr>
          <w:lang w:val="pt-PT"/>
        </w:rPr>
        <w:t xml:space="preserve">nterviewer and supervisor manuals will </w:t>
      </w:r>
      <w:r w:rsidRPr="0088688F">
        <w:rPr>
          <w:lang w:val="pt-PT"/>
        </w:rPr>
        <w:t>follow</w:t>
      </w:r>
      <w:r w:rsidR="00080ECC" w:rsidRPr="0088688F">
        <w:rPr>
          <w:lang w:val="pt-PT"/>
        </w:rPr>
        <w:t xml:space="preserve"> Steps 1-3.</w:t>
      </w:r>
    </w:p>
    <w:p w14:paraId="0A773B18" w14:textId="77777777" w:rsidR="00080ECC" w:rsidRPr="0066639D" w:rsidRDefault="0066639D" w:rsidP="0066639D">
      <w:pPr>
        <w:pStyle w:val="Heading2"/>
      </w:pPr>
      <w:bookmarkStart w:id="10" w:name="_Toc496878628"/>
      <w:bookmarkStart w:id="11" w:name="_Toc496878669"/>
      <w:bookmarkStart w:id="12" w:name="_Toc70637994"/>
      <w:r>
        <w:lastRenderedPageBreak/>
        <w:t>Finalize source language d</w:t>
      </w:r>
      <w:r w:rsidR="00080ECC" w:rsidRPr="0066639D">
        <w:t>ocument</w:t>
      </w:r>
      <w:bookmarkEnd w:id="10"/>
      <w:bookmarkEnd w:id="11"/>
      <w:bookmarkEnd w:id="12"/>
    </w:p>
    <w:p w14:paraId="0A773B19" w14:textId="5BD34BC5" w:rsidR="00080ECC" w:rsidRPr="00080ECC" w:rsidRDefault="00080ECC" w:rsidP="00A20C6A">
      <w:pPr>
        <w:pStyle w:val="BodyText1"/>
        <w:rPr>
          <w:lang w:val="pt-PT"/>
        </w:rPr>
      </w:pPr>
      <w:r w:rsidRPr="00080ECC">
        <w:rPr>
          <w:lang w:val="pt-PT"/>
        </w:rPr>
        <w:t>Prior to</w:t>
      </w:r>
      <w:r w:rsidR="00786BCE">
        <w:rPr>
          <w:lang w:val="pt-PT"/>
        </w:rPr>
        <w:t xml:space="preserve"> beginning</w:t>
      </w:r>
      <w:r w:rsidRPr="00080ECC">
        <w:rPr>
          <w:lang w:val="pt-PT"/>
        </w:rPr>
        <w:t xml:space="preserve"> translation, the document to be translated</w:t>
      </w:r>
      <w:r w:rsidR="00786BCE">
        <w:rPr>
          <w:lang w:val="pt-PT"/>
        </w:rPr>
        <w:t xml:space="preserve"> should be finalized</w:t>
      </w:r>
      <w:r w:rsidRPr="00080ECC">
        <w:rPr>
          <w:lang w:val="pt-PT"/>
        </w:rPr>
        <w:t xml:space="preserve">. The survey questionnaire in </w:t>
      </w:r>
      <w:r w:rsidR="00786BCE">
        <w:rPr>
          <w:lang w:val="pt-PT"/>
        </w:rPr>
        <w:t xml:space="preserve">the source language (usually </w:t>
      </w:r>
      <w:r w:rsidRPr="00080ECC">
        <w:rPr>
          <w:lang w:val="pt-PT"/>
        </w:rPr>
        <w:t>English</w:t>
      </w:r>
      <w:r w:rsidR="00786BCE">
        <w:rPr>
          <w:lang w:val="pt-PT"/>
        </w:rPr>
        <w:t>)</w:t>
      </w:r>
      <w:r w:rsidRPr="00080ECC">
        <w:rPr>
          <w:lang w:val="pt-PT"/>
        </w:rPr>
        <w:t xml:space="preserve"> will be formatted for paper-and-pencil </w:t>
      </w:r>
      <w:r w:rsidR="00786BCE">
        <w:rPr>
          <w:lang w:val="pt-PT"/>
        </w:rPr>
        <w:t>administr</w:t>
      </w:r>
      <w:r w:rsidRPr="00080ECC">
        <w:rPr>
          <w:lang w:val="pt-PT"/>
        </w:rPr>
        <w:t xml:space="preserve">ation during the </w:t>
      </w:r>
      <w:r w:rsidR="00CC4ADB">
        <w:rPr>
          <w:lang w:val="pt-PT"/>
        </w:rPr>
        <w:t xml:space="preserve">questionnaire </w:t>
      </w:r>
      <w:r w:rsidRPr="00080ECC">
        <w:rPr>
          <w:lang w:val="pt-PT"/>
        </w:rPr>
        <w:t xml:space="preserve">pretest. </w:t>
      </w:r>
    </w:p>
    <w:p w14:paraId="0A773B1A" w14:textId="77777777" w:rsidR="00080ECC" w:rsidRPr="00BF4FB6" w:rsidRDefault="0066639D" w:rsidP="0066639D">
      <w:pPr>
        <w:pStyle w:val="Heading2"/>
      </w:pPr>
      <w:bookmarkStart w:id="13" w:name="_Toc496878629"/>
      <w:bookmarkStart w:id="14" w:name="_Toc496878670"/>
      <w:bookmarkStart w:id="15" w:name="_Toc70637995"/>
      <w:r>
        <w:t>Identify and train translation t</w:t>
      </w:r>
      <w:r w:rsidR="00080ECC" w:rsidRPr="00BF4FB6">
        <w:t>eam</w:t>
      </w:r>
      <w:bookmarkEnd w:id="13"/>
      <w:bookmarkEnd w:id="14"/>
      <w:bookmarkEnd w:id="15"/>
    </w:p>
    <w:p w14:paraId="0A773B1B" w14:textId="77777777" w:rsidR="00080ECC" w:rsidRPr="00080ECC" w:rsidRDefault="00080ECC" w:rsidP="00A20C6A">
      <w:pPr>
        <w:pStyle w:val="BodyText1"/>
        <w:rPr>
          <w:lang w:val="pt-PT"/>
        </w:rPr>
      </w:pPr>
      <w:r w:rsidRPr="00080ECC">
        <w:rPr>
          <w:lang w:val="pt-PT"/>
        </w:rPr>
        <w:t xml:space="preserve">The in-country </w:t>
      </w:r>
      <w:r w:rsidR="00786BCE">
        <w:rPr>
          <w:lang w:val="pt-PT"/>
        </w:rPr>
        <w:t>data collection partner</w:t>
      </w:r>
      <w:r w:rsidRPr="00080ECC">
        <w:rPr>
          <w:lang w:val="pt-PT"/>
        </w:rPr>
        <w:t xml:space="preserve"> will identify a translation team for each language into which the survey documents will be translated. A minimum of three translators </w:t>
      </w:r>
      <w:r w:rsidR="00786BCE" w:rsidRPr="00080ECC">
        <w:rPr>
          <w:lang w:val="pt-PT"/>
        </w:rPr>
        <w:t>(one Translator, one Reviewer, and one Translation Manager who will adjudicate differences and serve as back</w:t>
      </w:r>
      <w:r w:rsidR="00786BCE">
        <w:rPr>
          <w:lang w:val="pt-PT"/>
        </w:rPr>
        <w:t>-</w:t>
      </w:r>
      <w:r w:rsidR="00786BCE" w:rsidRPr="00080ECC">
        <w:rPr>
          <w:lang w:val="pt-PT"/>
        </w:rPr>
        <w:t>translator)</w:t>
      </w:r>
      <w:r w:rsidR="00786BCE">
        <w:rPr>
          <w:lang w:val="pt-PT"/>
        </w:rPr>
        <w:t xml:space="preserve"> per language </w:t>
      </w:r>
      <w:r w:rsidRPr="00080ECC">
        <w:rPr>
          <w:lang w:val="pt-PT"/>
        </w:rPr>
        <w:t>will be trained on the translation protocol. These translators will be located in the country</w:t>
      </w:r>
      <w:r w:rsidR="00786BCE">
        <w:rPr>
          <w:lang w:val="pt-PT"/>
        </w:rPr>
        <w:t xml:space="preserve"> where the survey is to take place.</w:t>
      </w:r>
    </w:p>
    <w:p w14:paraId="0A773B1C" w14:textId="540EA6B9" w:rsidR="00080ECC" w:rsidRPr="00080ECC" w:rsidRDefault="00786BCE" w:rsidP="00A20C6A">
      <w:pPr>
        <w:pStyle w:val="BodyText1"/>
        <w:rPr>
          <w:lang w:val="pt-PT"/>
        </w:rPr>
      </w:pPr>
      <w:r>
        <w:rPr>
          <w:lang w:val="pt-PT"/>
        </w:rPr>
        <w:t>Senior technical advisors</w:t>
      </w:r>
      <w:r w:rsidR="00080ECC" w:rsidRPr="00080ECC">
        <w:rPr>
          <w:lang w:val="pt-PT"/>
        </w:rPr>
        <w:t xml:space="preserve"> will train </w:t>
      </w:r>
      <w:r>
        <w:rPr>
          <w:lang w:val="pt-PT"/>
        </w:rPr>
        <w:t>the</w:t>
      </w:r>
      <w:r w:rsidR="00080ECC" w:rsidRPr="00080ECC">
        <w:rPr>
          <w:lang w:val="pt-PT"/>
        </w:rPr>
        <w:t xml:space="preserve"> </w:t>
      </w:r>
      <w:r>
        <w:rPr>
          <w:lang w:val="pt-PT"/>
        </w:rPr>
        <w:t>translation teams</w:t>
      </w:r>
      <w:r w:rsidR="008A707B">
        <w:rPr>
          <w:lang w:val="pt-PT"/>
        </w:rPr>
        <w:t xml:space="preserve"> in the translation method</w:t>
      </w:r>
      <w:r w:rsidR="00080ECC" w:rsidRPr="00080ECC">
        <w:rPr>
          <w:lang w:val="pt-PT"/>
        </w:rPr>
        <w:t>. Training will include a comprehensive review of the survey documents</w:t>
      </w:r>
      <w:r>
        <w:rPr>
          <w:lang w:val="pt-PT"/>
        </w:rPr>
        <w:t xml:space="preserve"> to ensure complete comprehension of the meaning of each question, response option, and instruction. T</w:t>
      </w:r>
      <w:r w:rsidR="00080ECC" w:rsidRPr="00080ECC">
        <w:rPr>
          <w:lang w:val="pt-PT"/>
        </w:rPr>
        <w:t xml:space="preserve">his </w:t>
      </w:r>
      <w:r>
        <w:rPr>
          <w:lang w:val="pt-PT"/>
        </w:rPr>
        <w:t xml:space="preserve">review </w:t>
      </w:r>
      <w:r w:rsidR="00080ECC" w:rsidRPr="00080ECC">
        <w:rPr>
          <w:lang w:val="pt-PT"/>
        </w:rPr>
        <w:t>will include an opportunity to discuss any words or phrases that seem ambiguous or confusing.</w:t>
      </w:r>
    </w:p>
    <w:p w14:paraId="0A773B1D" w14:textId="77777777" w:rsidR="00080ECC" w:rsidRPr="00080ECC" w:rsidRDefault="00080ECC" w:rsidP="00A20C6A">
      <w:pPr>
        <w:pStyle w:val="BodyText1"/>
        <w:rPr>
          <w:lang w:val="pt-PT"/>
        </w:rPr>
      </w:pPr>
      <w:r w:rsidRPr="00080ECC">
        <w:rPr>
          <w:lang w:val="pt-PT"/>
        </w:rPr>
        <w:t xml:space="preserve">Translation team members should have native fluency in the dialects </w:t>
      </w:r>
      <w:r w:rsidR="00786BCE">
        <w:rPr>
          <w:lang w:val="pt-PT"/>
        </w:rPr>
        <w:t>spoken in Feed the Future’s Zone of Influence;</w:t>
      </w:r>
      <w:r w:rsidRPr="00080ECC">
        <w:rPr>
          <w:lang w:val="pt-PT"/>
        </w:rPr>
        <w:t xml:space="preserve"> </w:t>
      </w:r>
      <w:r w:rsidR="00786BCE">
        <w:rPr>
          <w:lang w:val="pt-PT"/>
        </w:rPr>
        <w:t xml:space="preserve">and </w:t>
      </w:r>
      <w:r w:rsidRPr="00080ECC">
        <w:rPr>
          <w:lang w:val="pt-PT"/>
        </w:rPr>
        <w:t>a solid understanding of the survey objectives</w:t>
      </w:r>
      <w:r w:rsidR="00786BCE">
        <w:rPr>
          <w:lang w:val="pt-PT"/>
        </w:rPr>
        <w:t>, procedures, and subject matter</w:t>
      </w:r>
      <w:r w:rsidR="004B33DA">
        <w:rPr>
          <w:lang w:val="pt-PT"/>
        </w:rPr>
        <w:t xml:space="preserve">, including </w:t>
      </w:r>
      <w:r w:rsidRPr="00080ECC">
        <w:rPr>
          <w:lang w:val="pt-PT"/>
        </w:rPr>
        <w:t>terms and concepts that are used in the survey</w:t>
      </w:r>
      <w:r w:rsidR="004B33DA">
        <w:rPr>
          <w:lang w:val="pt-PT"/>
        </w:rPr>
        <w:t xml:space="preserve"> documents</w:t>
      </w:r>
      <w:r w:rsidRPr="00080ECC">
        <w:rPr>
          <w:lang w:val="pt-PT"/>
        </w:rPr>
        <w:t xml:space="preserve">. </w:t>
      </w:r>
      <w:r w:rsidR="004B33DA">
        <w:rPr>
          <w:lang w:val="pt-PT"/>
        </w:rPr>
        <w:t>T</w:t>
      </w:r>
      <w:r w:rsidRPr="00080ECC">
        <w:rPr>
          <w:lang w:val="pt-PT"/>
        </w:rPr>
        <w:t>ranslators</w:t>
      </w:r>
      <w:r w:rsidR="004B33DA">
        <w:rPr>
          <w:lang w:val="pt-PT"/>
        </w:rPr>
        <w:t xml:space="preserve"> should</w:t>
      </w:r>
      <w:r w:rsidRPr="00080ECC">
        <w:rPr>
          <w:lang w:val="pt-PT"/>
        </w:rPr>
        <w:t xml:space="preserve"> avoid word-for-word translations but instead focus on translating the meaning of the question</w:t>
      </w:r>
      <w:r w:rsidR="004B33DA">
        <w:rPr>
          <w:lang w:val="pt-PT"/>
        </w:rPr>
        <w:t>, response option, or instruction</w:t>
      </w:r>
      <w:r w:rsidRPr="00080ECC">
        <w:rPr>
          <w:lang w:val="pt-PT"/>
        </w:rPr>
        <w:t>. The translation team members’ training must include a review of the questionnaire item by item.</w:t>
      </w:r>
    </w:p>
    <w:p w14:paraId="0A773B1E" w14:textId="77777777" w:rsidR="00080ECC" w:rsidRPr="00BF4FB6" w:rsidRDefault="0066639D" w:rsidP="0066639D">
      <w:pPr>
        <w:pStyle w:val="Heading2"/>
      </w:pPr>
      <w:bookmarkStart w:id="16" w:name="_Toc496878630"/>
      <w:bookmarkStart w:id="17" w:name="_Toc496878671"/>
      <w:bookmarkStart w:id="18" w:name="_Toc70637996"/>
      <w:r>
        <w:t>Translate s</w:t>
      </w:r>
      <w:r w:rsidR="00080ECC" w:rsidRPr="00BF4FB6">
        <w:t>urv</w:t>
      </w:r>
      <w:r>
        <w:t>ey and conduct an independent r</w:t>
      </w:r>
      <w:r w:rsidR="00080ECC" w:rsidRPr="00BF4FB6">
        <w:t>eview</w:t>
      </w:r>
      <w:bookmarkEnd w:id="16"/>
      <w:bookmarkEnd w:id="17"/>
      <w:bookmarkEnd w:id="18"/>
    </w:p>
    <w:p w14:paraId="0A773B1F" w14:textId="511EDF19" w:rsidR="00080ECC" w:rsidRPr="00080ECC" w:rsidRDefault="00080ECC" w:rsidP="00A20C6A">
      <w:pPr>
        <w:pStyle w:val="BodyText1"/>
        <w:rPr>
          <w:lang w:val="pt-PT"/>
        </w:rPr>
      </w:pPr>
      <w:r w:rsidRPr="00080ECC">
        <w:rPr>
          <w:lang w:val="pt-PT"/>
        </w:rPr>
        <w:t xml:space="preserve">For each language, once the translation team has been trained, the Translator will translate the survey documents into the specified language. It is very important that the translation retain any formatting (e.g., capitalization, location in questionnaire structure) from the </w:t>
      </w:r>
      <w:r w:rsidR="004B33DA">
        <w:rPr>
          <w:lang w:val="pt-PT"/>
        </w:rPr>
        <w:t>source</w:t>
      </w:r>
      <w:r w:rsidRPr="00080ECC">
        <w:rPr>
          <w:lang w:val="pt-PT"/>
        </w:rPr>
        <w:t xml:space="preserve"> language version because this formatting provides</w:t>
      </w:r>
      <w:r w:rsidR="004B33DA">
        <w:rPr>
          <w:lang w:val="pt-PT"/>
        </w:rPr>
        <w:t xml:space="preserve"> important</w:t>
      </w:r>
      <w:r w:rsidRPr="00080ECC">
        <w:rPr>
          <w:lang w:val="pt-PT"/>
        </w:rPr>
        <w:t xml:space="preserve"> instructions to the </w:t>
      </w:r>
      <w:r w:rsidR="005878B4">
        <w:rPr>
          <w:lang w:val="pt-PT"/>
        </w:rPr>
        <w:t>I</w:t>
      </w:r>
      <w:r w:rsidRPr="00080ECC">
        <w:rPr>
          <w:lang w:val="pt-PT"/>
        </w:rPr>
        <w:t>nterviewer. The draft translation will be given to the Reviewer, who will review the translation item by item. Specifically, the Reviewer will:</w:t>
      </w:r>
    </w:p>
    <w:p w14:paraId="0A773B20" w14:textId="28619E65" w:rsidR="00080ECC" w:rsidRPr="00080ECC" w:rsidRDefault="00080ECC" w:rsidP="0066639D">
      <w:pPr>
        <w:pStyle w:val="Bulletedlist"/>
        <w:spacing w:after="0"/>
        <w:ind w:left="1080"/>
        <w:rPr>
          <w:lang w:val="pt-PT"/>
        </w:rPr>
      </w:pPr>
      <w:r w:rsidRPr="00080ECC">
        <w:rPr>
          <w:lang w:val="pt-PT"/>
        </w:rPr>
        <w:t>Read each questionnaire item or manual passage aloud</w:t>
      </w:r>
      <w:r w:rsidR="007E293A">
        <w:rPr>
          <w:lang w:val="pt-PT"/>
        </w:rPr>
        <w:t>.</w:t>
      </w:r>
      <w:r w:rsidRPr="00080ECC">
        <w:rPr>
          <w:lang w:val="pt-PT"/>
        </w:rPr>
        <w:t xml:space="preserve"> </w:t>
      </w:r>
    </w:p>
    <w:p w14:paraId="0A773B21" w14:textId="44065A23" w:rsidR="00080ECC" w:rsidRPr="00080ECC" w:rsidRDefault="00080ECC" w:rsidP="0066639D">
      <w:pPr>
        <w:pStyle w:val="Bulletedlist"/>
        <w:spacing w:after="0"/>
        <w:ind w:left="1080"/>
        <w:rPr>
          <w:lang w:val="pt-PT"/>
        </w:rPr>
      </w:pPr>
      <w:r w:rsidRPr="00080ECC">
        <w:rPr>
          <w:lang w:val="pt-PT"/>
        </w:rPr>
        <w:t xml:space="preserve">Compare the translated version of that item to the </w:t>
      </w:r>
      <w:r w:rsidR="004B33DA">
        <w:rPr>
          <w:lang w:val="pt-PT"/>
        </w:rPr>
        <w:t>source-language</w:t>
      </w:r>
      <w:r w:rsidRPr="00080ECC">
        <w:rPr>
          <w:lang w:val="pt-PT"/>
        </w:rPr>
        <w:t xml:space="preserve"> version</w:t>
      </w:r>
      <w:r w:rsidR="007E293A">
        <w:rPr>
          <w:lang w:val="pt-PT"/>
        </w:rPr>
        <w:t>.</w:t>
      </w:r>
    </w:p>
    <w:p w14:paraId="0A773B22" w14:textId="42BCDB90" w:rsidR="00080ECC" w:rsidRPr="00080ECC" w:rsidRDefault="00080ECC" w:rsidP="0066639D">
      <w:pPr>
        <w:pStyle w:val="Bulletedlist"/>
        <w:spacing w:after="0"/>
        <w:ind w:left="1080"/>
        <w:rPr>
          <w:lang w:val="pt-PT"/>
        </w:rPr>
      </w:pPr>
      <w:r w:rsidRPr="00080ECC">
        <w:rPr>
          <w:lang w:val="pt-PT"/>
        </w:rPr>
        <w:t>List any problems or issues</w:t>
      </w:r>
      <w:r w:rsidR="007E293A">
        <w:rPr>
          <w:lang w:val="pt-PT"/>
        </w:rPr>
        <w:t>.</w:t>
      </w:r>
      <w:r w:rsidRPr="00080ECC">
        <w:rPr>
          <w:lang w:val="pt-PT"/>
        </w:rPr>
        <w:t xml:space="preserve"> </w:t>
      </w:r>
    </w:p>
    <w:p w14:paraId="0A773B23" w14:textId="623FFDE6" w:rsidR="00080ECC" w:rsidRPr="00080ECC" w:rsidRDefault="00080ECC" w:rsidP="0066639D">
      <w:pPr>
        <w:pStyle w:val="Bulletedlist"/>
        <w:spacing w:after="0"/>
        <w:ind w:left="1080"/>
        <w:rPr>
          <w:lang w:val="pt-PT"/>
        </w:rPr>
      </w:pPr>
      <w:r w:rsidRPr="00080ECC">
        <w:rPr>
          <w:lang w:val="pt-PT"/>
        </w:rPr>
        <w:t>Propose alternative wording or solutions to the problems or issues</w:t>
      </w:r>
      <w:r w:rsidR="007E293A">
        <w:rPr>
          <w:lang w:val="pt-PT"/>
        </w:rPr>
        <w:t>.</w:t>
      </w:r>
      <w:r w:rsidRPr="00080ECC">
        <w:rPr>
          <w:lang w:val="pt-PT"/>
        </w:rPr>
        <w:t xml:space="preserve"> </w:t>
      </w:r>
    </w:p>
    <w:p w14:paraId="0A773B24" w14:textId="4BFC518C" w:rsidR="00080ECC" w:rsidRPr="00080ECC" w:rsidRDefault="00080ECC" w:rsidP="0066639D">
      <w:pPr>
        <w:pStyle w:val="Bulletedlist"/>
        <w:spacing w:after="0"/>
        <w:ind w:left="1080"/>
        <w:rPr>
          <w:lang w:val="pt-PT"/>
        </w:rPr>
      </w:pPr>
      <w:r w:rsidRPr="00080ECC">
        <w:rPr>
          <w:lang w:val="pt-PT"/>
        </w:rPr>
        <w:t>Raise any concerns about respondent comprehension</w:t>
      </w:r>
      <w:r w:rsidR="007E293A">
        <w:rPr>
          <w:lang w:val="pt-PT"/>
        </w:rPr>
        <w:t>.</w:t>
      </w:r>
      <w:r w:rsidRPr="00080ECC">
        <w:rPr>
          <w:lang w:val="pt-PT"/>
        </w:rPr>
        <w:t xml:space="preserve"> </w:t>
      </w:r>
    </w:p>
    <w:p w14:paraId="0A773B25" w14:textId="77777777" w:rsidR="00080ECC" w:rsidRPr="00080ECC" w:rsidRDefault="00080ECC" w:rsidP="00A20C6A">
      <w:pPr>
        <w:pStyle w:val="Bulletedlist"/>
        <w:spacing w:after="200"/>
        <w:ind w:left="1080"/>
        <w:rPr>
          <w:lang w:val="pt-PT"/>
        </w:rPr>
      </w:pPr>
      <w:r w:rsidRPr="00080ECC">
        <w:rPr>
          <w:lang w:val="pt-PT"/>
        </w:rPr>
        <w:t xml:space="preserve">Ensure that no substantive information has been lost in translation. </w:t>
      </w:r>
    </w:p>
    <w:p w14:paraId="0A773B26" w14:textId="77777777" w:rsidR="00080ECC" w:rsidRPr="00080ECC" w:rsidRDefault="00080ECC" w:rsidP="00A20C6A">
      <w:pPr>
        <w:pStyle w:val="BodyText1"/>
        <w:rPr>
          <w:lang w:val="pt-PT"/>
        </w:rPr>
      </w:pPr>
      <w:r w:rsidRPr="00080ECC">
        <w:rPr>
          <w:lang w:val="pt-PT"/>
        </w:rPr>
        <w:t>The Reviewer will record any errors found during this process in the Questionnaire and Manual Translation Error Log (Appendix A). The Translation Manager will review the Questionnaire</w:t>
      </w:r>
      <w:r w:rsidR="004B33DA">
        <w:rPr>
          <w:lang w:val="pt-PT"/>
        </w:rPr>
        <w:t xml:space="preserve"> and Manual Translation </w:t>
      </w:r>
      <w:r w:rsidRPr="00080ECC">
        <w:rPr>
          <w:lang w:val="pt-PT"/>
        </w:rPr>
        <w:t>Error Log and decide if anything in the translation needs to be corrected. If there is any confusion about the meaning of any</w:t>
      </w:r>
      <w:r w:rsidR="00DB4675">
        <w:rPr>
          <w:lang w:val="pt-PT"/>
        </w:rPr>
        <w:t xml:space="preserve"> questionnaire or manual item</w:t>
      </w:r>
      <w:r w:rsidRPr="00080ECC">
        <w:rPr>
          <w:lang w:val="pt-PT"/>
        </w:rPr>
        <w:t xml:space="preserve">, the Translation Manager will contact </w:t>
      </w:r>
      <w:r w:rsidR="004B33DA">
        <w:rPr>
          <w:lang w:val="pt-PT"/>
        </w:rPr>
        <w:lastRenderedPageBreak/>
        <w:t>senior technical staff</w:t>
      </w:r>
      <w:r w:rsidRPr="00080ECC">
        <w:rPr>
          <w:lang w:val="pt-PT"/>
        </w:rPr>
        <w:t xml:space="preserve"> for clarification. The Translation Manager will work to achieve consensus on issues and accurately document those decisions on a new version of the translation. </w:t>
      </w:r>
    </w:p>
    <w:p w14:paraId="0A773B27" w14:textId="77777777" w:rsidR="00080ECC" w:rsidRPr="00BF4FB6" w:rsidRDefault="0066639D" w:rsidP="0066639D">
      <w:pPr>
        <w:pStyle w:val="Heading2"/>
      </w:pPr>
      <w:bookmarkStart w:id="19" w:name="_Toc496878631"/>
      <w:bookmarkStart w:id="20" w:name="_Toc496878672"/>
      <w:bookmarkStart w:id="21" w:name="_Toc70637997"/>
      <w:r>
        <w:t>Conduct back t</w:t>
      </w:r>
      <w:r w:rsidR="00080ECC" w:rsidRPr="00BF4FB6">
        <w:t>ranslation</w:t>
      </w:r>
      <w:bookmarkEnd w:id="19"/>
      <w:bookmarkEnd w:id="20"/>
      <w:bookmarkEnd w:id="21"/>
    </w:p>
    <w:p w14:paraId="0A773B28" w14:textId="792F1578" w:rsidR="00080ECC" w:rsidRPr="00080ECC" w:rsidRDefault="00080ECC" w:rsidP="00A20C6A">
      <w:pPr>
        <w:pStyle w:val="BodyText1"/>
        <w:rPr>
          <w:lang w:val="pt-PT"/>
        </w:rPr>
      </w:pPr>
      <w:r w:rsidRPr="00080ECC">
        <w:rPr>
          <w:lang w:val="pt-PT"/>
        </w:rPr>
        <w:t xml:space="preserve">Back translation is a useful tool for assessing translation quality and can provide valuable insight into how well the translated items were understood and translated. Once the translated documents are final, the Translation Manager will meet with </w:t>
      </w:r>
      <w:r w:rsidR="00A10AFC">
        <w:rPr>
          <w:lang w:val="pt-PT"/>
        </w:rPr>
        <w:t xml:space="preserve">the Senior Researcher </w:t>
      </w:r>
      <w:r w:rsidR="00DB4675">
        <w:rPr>
          <w:lang w:val="pt-PT"/>
        </w:rPr>
        <w:t xml:space="preserve">either in person or </w:t>
      </w:r>
      <w:r w:rsidRPr="00080ECC">
        <w:rPr>
          <w:lang w:val="pt-PT"/>
        </w:rPr>
        <w:t xml:space="preserve">via teleconference. The Translation Manager will orally back-translate </w:t>
      </w:r>
      <w:r w:rsidR="008A707B">
        <w:rPr>
          <w:lang w:val="pt-PT"/>
        </w:rPr>
        <w:t>th</w:t>
      </w:r>
      <w:r w:rsidRPr="00080ECC">
        <w:rPr>
          <w:lang w:val="pt-PT"/>
        </w:rPr>
        <w:t>e translation</w:t>
      </w:r>
      <w:r w:rsidR="00C821B5">
        <w:rPr>
          <w:lang w:val="pt-PT"/>
        </w:rPr>
        <w:t>s</w:t>
      </w:r>
      <w:r w:rsidRPr="00080ECC">
        <w:rPr>
          <w:lang w:val="pt-PT"/>
        </w:rPr>
        <w:t xml:space="preserve"> of the questionnaire. During the </w:t>
      </w:r>
      <w:r w:rsidR="008A707B">
        <w:rPr>
          <w:lang w:val="pt-PT"/>
        </w:rPr>
        <w:t>meeting</w:t>
      </w:r>
      <w:r w:rsidRPr="00080ECC">
        <w:rPr>
          <w:lang w:val="pt-PT"/>
        </w:rPr>
        <w:t xml:space="preserve">, </w:t>
      </w:r>
      <w:r w:rsidR="00DB4675">
        <w:rPr>
          <w:lang w:val="pt-PT"/>
        </w:rPr>
        <w:t xml:space="preserve">the </w:t>
      </w:r>
      <w:r w:rsidR="001542C1">
        <w:rPr>
          <w:lang w:val="pt-PT"/>
        </w:rPr>
        <w:t>Senior Researcher</w:t>
      </w:r>
      <w:r w:rsidR="00DB4675" w:rsidRPr="00080ECC">
        <w:rPr>
          <w:lang w:val="pt-PT"/>
        </w:rPr>
        <w:t xml:space="preserve"> </w:t>
      </w:r>
      <w:r w:rsidRPr="00080ECC">
        <w:rPr>
          <w:lang w:val="pt-PT"/>
        </w:rPr>
        <w:t xml:space="preserve">and the Translation Manager will discuss any issues and decide on the correct translation for the local language. </w:t>
      </w:r>
    </w:p>
    <w:p w14:paraId="0A773B29" w14:textId="77777777" w:rsidR="00080ECC" w:rsidRPr="00BF4FB6" w:rsidRDefault="0066639D" w:rsidP="0066639D">
      <w:pPr>
        <w:pStyle w:val="Heading2"/>
      </w:pPr>
      <w:bookmarkStart w:id="22" w:name="_Toc496878632"/>
      <w:bookmarkStart w:id="23" w:name="_Toc496878673"/>
      <w:bookmarkStart w:id="24" w:name="_Toc70637998"/>
      <w:r>
        <w:t>Correct translation based on questionnaire p</w:t>
      </w:r>
      <w:r w:rsidR="00080ECC" w:rsidRPr="00BF4FB6">
        <w:t>retest</w:t>
      </w:r>
      <w:bookmarkEnd w:id="22"/>
      <w:bookmarkEnd w:id="23"/>
      <w:bookmarkEnd w:id="24"/>
    </w:p>
    <w:p w14:paraId="0A773B2A" w14:textId="1C16169E" w:rsidR="00080ECC" w:rsidRPr="00080ECC" w:rsidRDefault="00080ECC" w:rsidP="00A20C6A">
      <w:pPr>
        <w:pStyle w:val="BodyText1"/>
        <w:rPr>
          <w:lang w:val="pt-PT"/>
        </w:rPr>
      </w:pPr>
      <w:r w:rsidRPr="00080ECC">
        <w:rPr>
          <w:lang w:val="pt-PT"/>
        </w:rPr>
        <w:t xml:space="preserve">Interviewers in the specified country will conduct a pretest of the survey questionnaire, as described in a separate </w:t>
      </w:r>
      <w:r w:rsidR="001E4E3B">
        <w:rPr>
          <w:lang w:val="pt-PT"/>
        </w:rPr>
        <w:t xml:space="preserve">questionnaire </w:t>
      </w:r>
      <w:r w:rsidRPr="00080ECC">
        <w:rPr>
          <w:lang w:val="pt-PT"/>
        </w:rPr>
        <w:t xml:space="preserve">pretest protocol. The questionnaire will be pretested with respondents who </w:t>
      </w:r>
      <w:r w:rsidR="00CF5FEE">
        <w:rPr>
          <w:lang w:val="pt-PT"/>
        </w:rPr>
        <w:t xml:space="preserve">have similar </w:t>
      </w:r>
      <w:r w:rsidR="000A14D5">
        <w:rPr>
          <w:lang w:val="pt-PT"/>
        </w:rPr>
        <w:t>characteristic</w:t>
      </w:r>
      <w:r w:rsidR="00CF5FEE">
        <w:rPr>
          <w:lang w:val="pt-PT"/>
        </w:rPr>
        <w:t>s</w:t>
      </w:r>
      <w:r w:rsidR="00175332" w:rsidRPr="00080ECC">
        <w:rPr>
          <w:lang w:val="pt-PT"/>
        </w:rPr>
        <w:t xml:space="preserve"> </w:t>
      </w:r>
      <w:r w:rsidR="00CF5FEE">
        <w:rPr>
          <w:lang w:val="pt-PT"/>
        </w:rPr>
        <w:t>t</w:t>
      </w:r>
      <w:r w:rsidRPr="00080ECC">
        <w:rPr>
          <w:lang w:val="pt-PT"/>
        </w:rPr>
        <w:t>o those likely to be encountered in the field (i.e., rural residents with agricultural livelihoods whose native language is the same as that of the questionnaire being administered</w:t>
      </w:r>
      <w:r w:rsidR="00EC7097">
        <w:rPr>
          <w:lang w:val="pt-PT"/>
        </w:rPr>
        <w:t>)</w:t>
      </w:r>
      <w:r w:rsidRPr="00080ECC">
        <w:rPr>
          <w:lang w:val="pt-PT"/>
        </w:rPr>
        <w:t>. Female respondents should be between 18 and 49 years</w:t>
      </w:r>
      <w:r w:rsidR="00735346">
        <w:rPr>
          <w:lang w:val="pt-PT"/>
        </w:rPr>
        <w:t xml:space="preserve"> of age</w:t>
      </w:r>
      <w:r w:rsidRPr="00080ECC">
        <w:rPr>
          <w:lang w:val="pt-PT"/>
        </w:rPr>
        <w:t>; male respondents should be 18</w:t>
      </w:r>
      <w:r w:rsidR="00547910">
        <w:rPr>
          <w:lang w:val="pt-PT"/>
        </w:rPr>
        <w:t xml:space="preserve"> </w:t>
      </w:r>
      <w:r w:rsidR="00735346">
        <w:rPr>
          <w:lang w:val="pt-PT"/>
        </w:rPr>
        <w:t xml:space="preserve">years of age </w:t>
      </w:r>
      <w:r w:rsidR="00547910">
        <w:rPr>
          <w:lang w:val="pt-PT"/>
        </w:rPr>
        <w:t>or older</w:t>
      </w:r>
      <w:r w:rsidRPr="00080ECC">
        <w:rPr>
          <w:lang w:val="pt-PT"/>
        </w:rPr>
        <w:t>). The questionnaire pretest is an opportunity for the interviewers to determine whether the survey is fit for use as translated.</w:t>
      </w:r>
    </w:p>
    <w:p w14:paraId="0A773B2B" w14:textId="089B43D5" w:rsidR="00080ECC" w:rsidRPr="00080ECC" w:rsidRDefault="00080ECC" w:rsidP="00A20C6A">
      <w:pPr>
        <w:pStyle w:val="BodyText1"/>
        <w:rPr>
          <w:lang w:val="pt-PT"/>
        </w:rPr>
      </w:pPr>
      <w:r w:rsidRPr="00080ECC">
        <w:rPr>
          <w:lang w:val="pt-PT"/>
        </w:rPr>
        <w:t xml:space="preserve">The Translation Manager and </w:t>
      </w:r>
      <w:r w:rsidR="00941037">
        <w:rPr>
          <w:lang w:val="pt-PT"/>
        </w:rPr>
        <w:t xml:space="preserve">the </w:t>
      </w:r>
      <w:r w:rsidR="005D0BA9">
        <w:rPr>
          <w:lang w:val="pt-PT"/>
        </w:rPr>
        <w:t>Senior Researcher</w:t>
      </w:r>
      <w:r w:rsidR="005D0BA9" w:rsidRPr="00080ECC">
        <w:rPr>
          <w:lang w:val="pt-PT"/>
        </w:rPr>
        <w:t xml:space="preserve"> </w:t>
      </w:r>
      <w:r w:rsidRPr="00080ECC">
        <w:rPr>
          <w:lang w:val="pt-PT"/>
        </w:rPr>
        <w:t xml:space="preserve">will meet </w:t>
      </w:r>
      <w:r w:rsidR="001E4E3B">
        <w:rPr>
          <w:lang w:val="pt-PT"/>
        </w:rPr>
        <w:t xml:space="preserve">(in person or </w:t>
      </w:r>
      <w:r w:rsidRPr="00080ECC">
        <w:rPr>
          <w:lang w:val="pt-PT"/>
        </w:rPr>
        <w:t>via teleconference</w:t>
      </w:r>
      <w:r w:rsidR="001E4E3B">
        <w:rPr>
          <w:lang w:val="pt-PT"/>
        </w:rPr>
        <w:t>)</w:t>
      </w:r>
      <w:r w:rsidRPr="00080ECC">
        <w:rPr>
          <w:lang w:val="pt-PT"/>
        </w:rPr>
        <w:t xml:space="preserve"> to discuss the need for revisions to the translations that emerged from the </w:t>
      </w:r>
      <w:r w:rsidR="001E4E3B">
        <w:rPr>
          <w:lang w:val="pt-PT"/>
        </w:rPr>
        <w:t xml:space="preserve">questionnaire </w:t>
      </w:r>
      <w:r w:rsidRPr="00080ECC">
        <w:rPr>
          <w:lang w:val="pt-PT"/>
        </w:rPr>
        <w:t>pretest findings. The Translation Manager will make the corrections</w:t>
      </w:r>
      <w:r w:rsidR="001E4E3B">
        <w:rPr>
          <w:lang w:val="pt-PT"/>
        </w:rPr>
        <w:t>, while maintaining rigorous document version control</w:t>
      </w:r>
      <w:r w:rsidRPr="00080ECC">
        <w:rPr>
          <w:lang w:val="pt-PT"/>
        </w:rPr>
        <w:t>.</w:t>
      </w:r>
    </w:p>
    <w:p w14:paraId="0A773B2C" w14:textId="77777777" w:rsidR="00080ECC" w:rsidRPr="001E4E3B" w:rsidRDefault="00080ECC" w:rsidP="0066639D">
      <w:pPr>
        <w:pStyle w:val="Heading1"/>
      </w:pPr>
      <w:bookmarkStart w:id="25" w:name="_Toc496878633"/>
      <w:bookmarkStart w:id="26" w:name="_Toc496878674"/>
      <w:bookmarkStart w:id="27" w:name="_Toc70637999"/>
      <w:r w:rsidRPr="001E4E3B">
        <w:t>Program</w:t>
      </w:r>
      <w:r w:rsidR="001E4E3B">
        <w:t>ming the</w:t>
      </w:r>
      <w:r w:rsidR="00036651">
        <w:t xml:space="preserve"> translated survey to t</w:t>
      </w:r>
      <w:r w:rsidRPr="001E4E3B">
        <w:t>ablets</w:t>
      </w:r>
      <w:bookmarkEnd w:id="25"/>
      <w:bookmarkEnd w:id="26"/>
      <w:bookmarkEnd w:id="27"/>
    </w:p>
    <w:p w14:paraId="0A773B2D" w14:textId="66A83D33" w:rsidR="00080ECC" w:rsidRPr="00080ECC" w:rsidRDefault="001E4E3B" w:rsidP="00A20C6A">
      <w:pPr>
        <w:pStyle w:val="BodyText1"/>
        <w:rPr>
          <w:lang w:val="pt-PT"/>
        </w:rPr>
      </w:pPr>
      <w:r>
        <w:rPr>
          <w:lang w:val="pt-PT"/>
        </w:rPr>
        <w:t>In most cases, the questionnaires</w:t>
      </w:r>
      <w:r w:rsidR="00080ECC" w:rsidRPr="00080ECC">
        <w:rPr>
          <w:lang w:val="pt-PT"/>
        </w:rPr>
        <w:t xml:space="preserve"> will be administered </w:t>
      </w:r>
      <w:r>
        <w:rPr>
          <w:lang w:val="pt-PT"/>
        </w:rPr>
        <w:t>to respondents</w:t>
      </w:r>
      <w:r w:rsidR="00080ECC" w:rsidRPr="00080ECC">
        <w:rPr>
          <w:lang w:val="pt-PT"/>
        </w:rPr>
        <w:t xml:space="preserve"> using tablet</w:t>
      </w:r>
      <w:r w:rsidR="009D099B">
        <w:rPr>
          <w:lang w:val="pt-PT"/>
        </w:rPr>
        <w:t>s</w:t>
      </w:r>
      <w:r w:rsidR="00080ECC" w:rsidRPr="00080ECC">
        <w:rPr>
          <w:lang w:val="pt-PT"/>
        </w:rPr>
        <w:t xml:space="preserve">. When the </w:t>
      </w:r>
      <w:r>
        <w:rPr>
          <w:lang w:val="pt-PT"/>
        </w:rPr>
        <w:t xml:space="preserve">questionnaire </w:t>
      </w:r>
      <w:r w:rsidR="00080ECC" w:rsidRPr="00080ECC">
        <w:rPr>
          <w:lang w:val="pt-PT"/>
        </w:rPr>
        <w:t xml:space="preserve">is finalized, it will be programmed for data </w:t>
      </w:r>
      <w:r w:rsidR="009D099B">
        <w:rPr>
          <w:lang w:val="pt-PT"/>
        </w:rPr>
        <w:t xml:space="preserve">collection </w:t>
      </w:r>
      <w:r w:rsidR="00080ECC" w:rsidRPr="00080ECC">
        <w:rPr>
          <w:lang w:val="pt-PT"/>
        </w:rPr>
        <w:t xml:space="preserve">on the tablet. The </w:t>
      </w:r>
      <w:r w:rsidR="00D53A2E">
        <w:rPr>
          <w:lang w:val="pt-PT"/>
        </w:rPr>
        <w:t xml:space="preserve">data collection program </w:t>
      </w:r>
      <w:r w:rsidR="00080ECC" w:rsidRPr="00080ECC">
        <w:rPr>
          <w:lang w:val="pt-PT"/>
        </w:rPr>
        <w:t xml:space="preserve">will include data entry screens in each local language. The Translation Manager, using the finalized translated </w:t>
      </w:r>
      <w:r w:rsidR="004A6E40">
        <w:rPr>
          <w:lang w:val="pt-PT"/>
        </w:rPr>
        <w:t xml:space="preserve">questionnaire </w:t>
      </w:r>
      <w:r>
        <w:rPr>
          <w:lang w:val="pt-PT"/>
        </w:rPr>
        <w:t>and working with the programmers</w:t>
      </w:r>
      <w:r w:rsidR="00080ECC" w:rsidRPr="00080ECC">
        <w:rPr>
          <w:lang w:val="pt-PT"/>
        </w:rPr>
        <w:t xml:space="preserve">, will </w:t>
      </w:r>
      <w:r>
        <w:rPr>
          <w:lang w:val="pt-PT"/>
        </w:rPr>
        <w:t>support the process of transferring</w:t>
      </w:r>
      <w:r w:rsidR="00080ECC" w:rsidRPr="00080ECC">
        <w:rPr>
          <w:lang w:val="pt-PT"/>
        </w:rPr>
        <w:t xml:space="preserve"> the translated version of the questionnaire </w:t>
      </w:r>
      <w:r>
        <w:rPr>
          <w:lang w:val="pt-PT"/>
        </w:rPr>
        <w:t>to</w:t>
      </w:r>
      <w:r w:rsidR="00080ECC" w:rsidRPr="00080ECC">
        <w:rPr>
          <w:lang w:val="pt-PT"/>
        </w:rPr>
        <w:t xml:space="preserve"> the tablet. The translated version of the questionnaire on the tablet will be tested during the interviewer training and pilot. </w:t>
      </w:r>
    </w:p>
    <w:p w14:paraId="0A773B2E" w14:textId="1DDACDB8" w:rsidR="00AD64A5" w:rsidRDefault="00080ECC" w:rsidP="00A20C6A">
      <w:pPr>
        <w:pStyle w:val="BodyText1"/>
        <w:rPr>
          <w:lang w:val="pt-PT"/>
        </w:rPr>
      </w:pPr>
      <w:r w:rsidRPr="00080ECC">
        <w:rPr>
          <w:lang w:val="pt-PT"/>
        </w:rPr>
        <w:t>Changes to the survey</w:t>
      </w:r>
      <w:r w:rsidR="00A6227B">
        <w:rPr>
          <w:lang w:val="pt-PT"/>
        </w:rPr>
        <w:t>, including survey instruments</w:t>
      </w:r>
      <w:r w:rsidR="001E2212">
        <w:rPr>
          <w:lang w:val="pt-PT"/>
        </w:rPr>
        <w:t>,</w:t>
      </w:r>
      <w:r w:rsidRPr="00080ECC">
        <w:rPr>
          <w:lang w:val="pt-PT"/>
        </w:rPr>
        <w:t xml:space="preserve"> </w:t>
      </w:r>
      <w:r w:rsidR="0012647B">
        <w:rPr>
          <w:lang w:val="pt-PT"/>
        </w:rPr>
        <w:t>will likely</w:t>
      </w:r>
      <w:r w:rsidRPr="00080ECC">
        <w:rPr>
          <w:lang w:val="pt-PT"/>
        </w:rPr>
        <w:t xml:space="preserve"> be necessary based on the interviewer training and pilot. </w:t>
      </w:r>
      <w:r w:rsidR="004F0834">
        <w:rPr>
          <w:lang w:val="pt-PT"/>
        </w:rPr>
        <w:t>The Senior Researcher</w:t>
      </w:r>
      <w:r w:rsidR="004F0834" w:rsidRPr="00080ECC">
        <w:rPr>
          <w:lang w:val="pt-PT"/>
        </w:rPr>
        <w:t xml:space="preserve"> </w:t>
      </w:r>
      <w:r w:rsidR="0012647B">
        <w:rPr>
          <w:lang w:val="pt-PT"/>
        </w:rPr>
        <w:t xml:space="preserve">should collect all recommended changes from </w:t>
      </w:r>
      <w:r w:rsidR="002B382C">
        <w:rPr>
          <w:lang w:val="pt-PT"/>
        </w:rPr>
        <w:t>I</w:t>
      </w:r>
      <w:r w:rsidR="0012647B">
        <w:rPr>
          <w:lang w:val="pt-PT"/>
        </w:rPr>
        <w:t xml:space="preserve">nterviewers and </w:t>
      </w:r>
      <w:r w:rsidR="002B382C">
        <w:rPr>
          <w:lang w:val="pt-PT"/>
        </w:rPr>
        <w:t>S</w:t>
      </w:r>
      <w:r w:rsidR="0012647B">
        <w:rPr>
          <w:lang w:val="pt-PT"/>
        </w:rPr>
        <w:t>upervisors based on their experiences during the training and pilot, and</w:t>
      </w:r>
      <w:r w:rsidRPr="00080ECC">
        <w:rPr>
          <w:lang w:val="pt-PT"/>
        </w:rPr>
        <w:t xml:space="preserve"> communicate the changes to the Translation Manager. The Translation Manager will make any necessary revisions to the translated version of the questionnaire</w:t>
      </w:r>
      <w:r w:rsidR="0096666F">
        <w:rPr>
          <w:lang w:val="pt-PT"/>
        </w:rPr>
        <w:t>. The Translation Manager will track all revisions made</w:t>
      </w:r>
      <w:r w:rsidR="0012647B">
        <w:rPr>
          <w:lang w:val="pt-PT"/>
        </w:rPr>
        <w:t xml:space="preserve"> and ensure that the changes are communicated via email to all senior survey staff</w:t>
      </w:r>
      <w:r w:rsidRPr="00080ECC">
        <w:rPr>
          <w:lang w:val="pt-PT"/>
        </w:rPr>
        <w:t>.</w:t>
      </w:r>
      <w:r w:rsidR="00F0008E">
        <w:rPr>
          <w:lang w:val="pt-PT"/>
        </w:rPr>
        <w:t xml:space="preserve"> The </w:t>
      </w:r>
      <w:r w:rsidR="008166C7">
        <w:rPr>
          <w:lang w:val="pt-PT"/>
        </w:rPr>
        <w:t>p</w:t>
      </w:r>
      <w:r w:rsidR="00F0008E">
        <w:rPr>
          <w:lang w:val="pt-PT"/>
        </w:rPr>
        <w:t>rogram</w:t>
      </w:r>
      <w:r w:rsidR="00661258">
        <w:rPr>
          <w:lang w:val="pt-PT"/>
        </w:rPr>
        <w:t>mer</w:t>
      </w:r>
      <w:r w:rsidR="008166C7">
        <w:rPr>
          <w:lang w:val="pt-PT"/>
        </w:rPr>
        <w:t>s</w:t>
      </w:r>
      <w:r w:rsidR="00F0008E">
        <w:rPr>
          <w:lang w:val="pt-PT"/>
        </w:rPr>
        <w:t xml:space="preserve"> will ensu</w:t>
      </w:r>
      <w:r w:rsidR="00661258">
        <w:rPr>
          <w:lang w:val="pt-PT"/>
        </w:rPr>
        <w:t xml:space="preserve">re that the </w:t>
      </w:r>
      <w:r w:rsidR="00F0008E">
        <w:t xml:space="preserve">data collection program </w:t>
      </w:r>
      <w:r w:rsidR="00661258">
        <w:t xml:space="preserve">is </w:t>
      </w:r>
      <w:r w:rsidR="00F0008E">
        <w:t>updated to reflect any changes made to the questionnaire</w:t>
      </w:r>
      <w:r w:rsidR="00661258">
        <w:t>.</w:t>
      </w:r>
    </w:p>
    <w:p w14:paraId="0A773B2F" w14:textId="77777777" w:rsidR="00AD64A5" w:rsidRPr="00AD64A5" w:rsidRDefault="00AD64A5" w:rsidP="0066639D">
      <w:pPr>
        <w:pStyle w:val="Heading1"/>
        <w:keepNext/>
        <w:widowControl/>
      </w:pPr>
      <w:bookmarkStart w:id="28" w:name="_Toc496878634"/>
      <w:bookmarkStart w:id="29" w:name="_Toc496878675"/>
      <w:bookmarkStart w:id="30" w:name="_Toc70638000"/>
      <w:r>
        <w:t>References</w:t>
      </w:r>
      <w:bookmarkEnd w:id="28"/>
      <w:bookmarkEnd w:id="29"/>
      <w:bookmarkEnd w:id="30"/>
    </w:p>
    <w:p w14:paraId="0A773B30" w14:textId="77777777" w:rsidR="004E0E2E" w:rsidRDefault="00AD64A5" w:rsidP="00A20C6A">
      <w:pPr>
        <w:pStyle w:val="BodyText1"/>
        <w:rPr>
          <w:lang w:val="pt-PT"/>
        </w:rPr>
      </w:pPr>
      <w:r w:rsidRPr="00AD64A5">
        <w:rPr>
          <w:lang w:val="pt-PT"/>
        </w:rPr>
        <w:t xml:space="preserve">Harkness, J. A. 2003. Questionnaire translation. In J. A. Harkness, F. van de Vijver, &amp; P. Ph. Mohler (Eds.), </w:t>
      </w:r>
      <w:r w:rsidRPr="00AD64A5">
        <w:rPr>
          <w:i/>
          <w:lang w:val="pt-PT"/>
        </w:rPr>
        <w:t>Cross-cultural survey methods</w:t>
      </w:r>
      <w:r w:rsidRPr="00AD64A5">
        <w:rPr>
          <w:lang w:val="pt-PT"/>
        </w:rPr>
        <w:t xml:space="preserve"> (pp. 35-56). Hoboken, NJ: John Wiley &amp; Sons</w:t>
      </w:r>
      <w:r>
        <w:rPr>
          <w:lang w:val="pt-PT"/>
        </w:rPr>
        <w:t>.</w:t>
      </w:r>
    </w:p>
    <w:p w14:paraId="0A773B31" w14:textId="77777777" w:rsidR="0066639D" w:rsidRDefault="0066639D" w:rsidP="0066639D">
      <w:pPr>
        <w:pStyle w:val="Heading1"/>
        <w:sectPr w:rsidR="0066639D" w:rsidSect="004C2C2F">
          <w:pgSz w:w="12240" w:h="15840" w:code="1"/>
          <w:pgMar w:top="1440" w:right="1440" w:bottom="1440" w:left="1440" w:header="720" w:footer="720" w:gutter="0"/>
          <w:pgNumType w:start="1"/>
          <w:cols w:space="720"/>
          <w:docGrid w:linePitch="360"/>
        </w:sectPr>
      </w:pPr>
    </w:p>
    <w:p w14:paraId="0A773B32" w14:textId="77777777" w:rsidR="00BF1B95" w:rsidRPr="004E0E2E" w:rsidRDefault="00036651" w:rsidP="0066639D">
      <w:pPr>
        <w:pStyle w:val="Heading1"/>
        <w:ind w:left="0" w:firstLine="0"/>
      </w:pPr>
      <w:bookmarkStart w:id="31" w:name="_Toc70638001"/>
      <w:r>
        <w:t>Appendix A: Questionnaire and manual translation error l</w:t>
      </w:r>
      <w:r w:rsidR="00E81E5A" w:rsidRPr="004E0E2E">
        <w:t>og</w:t>
      </w:r>
      <w:bookmarkEnd w:id="31"/>
    </w:p>
    <w:p w14:paraId="0A773B33" w14:textId="77777777" w:rsidR="00BF4FB6" w:rsidRPr="00E81E5A" w:rsidRDefault="00BF4FB6" w:rsidP="00904E34">
      <w:pPr>
        <w:pStyle w:val="BodyText1"/>
        <w:rPr>
          <w:lang w:val="pt-PT"/>
        </w:rPr>
      </w:pPr>
      <w:r w:rsidRPr="00E81E5A">
        <w:rPr>
          <w:lang w:val="pt-PT"/>
        </w:rPr>
        <w:t>As you review the translated documents, please use the table below to document all errors encountered. When categorizing the errors, please use the following guidelines:</w:t>
      </w:r>
    </w:p>
    <w:p w14:paraId="0A773B34"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Error Category:</w:t>
      </w:r>
    </w:p>
    <w:p w14:paraId="0A773B35" w14:textId="6E12C3E3" w:rsidR="00BF4FB6" w:rsidRPr="00E81E5A" w:rsidRDefault="00BF4FB6" w:rsidP="00904E34">
      <w:pPr>
        <w:pStyle w:val="Bulletedlist"/>
        <w:ind w:left="720"/>
        <w:rPr>
          <w:lang w:val="pt-PT"/>
        </w:rPr>
      </w:pPr>
      <w:r w:rsidRPr="00E81E5A">
        <w:rPr>
          <w:lang w:val="pt-PT"/>
        </w:rPr>
        <w:t xml:space="preserve">Errors of </w:t>
      </w:r>
      <w:r w:rsidR="00373092">
        <w:rPr>
          <w:lang w:val="pt-PT"/>
        </w:rPr>
        <w:t>m</w:t>
      </w:r>
      <w:r w:rsidRPr="00E81E5A">
        <w:rPr>
          <w:lang w:val="pt-PT"/>
        </w:rPr>
        <w:t>eaning: If the meaning of the translation is different than the meaning of the source language</w:t>
      </w:r>
    </w:p>
    <w:p w14:paraId="0A773B36" w14:textId="38C189AA" w:rsidR="00BF4FB6" w:rsidRPr="00E81E5A" w:rsidRDefault="00BF4FB6" w:rsidP="00904E34">
      <w:pPr>
        <w:pStyle w:val="Bulletedlist"/>
        <w:ind w:left="720"/>
        <w:rPr>
          <w:lang w:val="pt-PT"/>
        </w:rPr>
      </w:pPr>
      <w:r w:rsidRPr="00E81E5A">
        <w:rPr>
          <w:lang w:val="pt-PT"/>
        </w:rPr>
        <w:t xml:space="preserve">Errors of </w:t>
      </w:r>
      <w:r w:rsidR="00373092">
        <w:rPr>
          <w:lang w:val="pt-PT"/>
        </w:rPr>
        <w:t>f</w:t>
      </w:r>
      <w:r w:rsidRPr="00E81E5A">
        <w:rPr>
          <w:lang w:val="pt-PT"/>
        </w:rPr>
        <w:t>orm: If the translation contains an error of grammar, spelling, or other formal error that does not otherwise change the meaning of the translation with respect to the source language</w:t>
      </w:r>
    </w:p>
    <w:p w14:paraId="0A773B37" w14:textId="4E763A0B" w:rsidR="00BF4FB6" w:rsidRPr="00E81E5A" w:rsidRDefault="00BF4FB6" w:rsidP="00904E34">
      <w:pPr>
        <w:pStyle w:val="Bulletedlist"/>
        <w:spacing w:after="200"/>
        <w:ind w:left="720"/>
        <w:rPr>
          <w:lang w:val="pt-PT"/>
        </w:rPr>
      </w:pPr>
      <w:r w:rsidRPr="00E81E5A">
        <w:rPr>
          <w:lang w:val="pt-PT"/>
        </w:rPr>
        <w:t xml:space="preserve">Errors of </w:t>
      </w:r>
      <w:r w:rsidR="00373092">
        <w:rPr>
          <w:lang w:val="pt-PT"/>
        </w:rPr>
        <w:t>c</w:t>
      </w:r>
      <w:r w:rsidRPr="00E81E5A">
        <w:rPr>
          <w:lang w:val="pt-PT"/>
        </w:rPr>
        <w:t>ompliance: If the translation, even though meaning and form are correct, does not conform to the instructions received, style guide, preferred terminology, or other client-specified requirement</w:t>
      </w:r>
    </w:p>
    <w:p w14:paraId="0A773B38"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Error Weight:</w:t>
      </w:r>
    </w:p>
    <w:p w14:paraId="0A773B39" w14:textId="37481905" w:rsidR="00BF4FB6" w:rsidRPr="00E81E5A" w:rsidRDefault="00BF4FB6" w:rsidP="00904E34">
      <w:pPr>
        <w:pStyle w:val="BodyText1"/>
        <w:rPr>
          <w:lang w:val="pt-PT"/>
        </w:rPr>
      </w:pPr>
      <w:r w:rsidRPr="00E81E5A">
        <w:rPr>
          <w:lang w:val="pt-PT"/>
        </w:rPr>
        <w:t>Error weight is the gravity of the error. E</w:t>
      </w:r>
      <w:bookmarkStart w:id="32" w:name="_GoBack"/>
      <w:bookmarkEnd w:id="32"/>
      <w:r w:rsidRPr="00E81E5A">
        <w:rPr>
          <w:lang w:val="pt-PT"/>
        </w:rPr>
        <w:t xml:space="preserve">rrors should be categorized as either </w:t>
      </w:r>
      <w:r w:rsidR="001243D5">
        <w:rPr>
          <w:lang w:val="pt-PT"/>
        </w:rPr>
        <w:t>“</w:t>
      </w:r>
      <w:r w:rsidRPr="00E81E5A">
        <w:rPr>
          <w:lang w:val="pt-PT"/>
        </w:rPr>
        <w:t>serious</w:t>
      </w:r>
      <w:r w:rsidR="001243D5">
        <w:rPr>
          <w:lang w:val="pt-PT"/>
        </w:rPr>
        <w:t>”</w:t>
      </w:r>
      <w:r w:rsidRPr="00E81E5A">
        <w:rPr>
          <w:lang w:val="pt-PT"/>
        </w:rPr>
        <w:t xml:space="preserve"> or </w:t>
      </w:r>
      <w:r w:rsidR="001243D5">
        <w:rPr>
          <w:lang w:val="pt-PT"/>
        </w:rPr>
        <w:t>“</w:t>
      </w:r>
      <w:r w:rsidRPr="00E81E5A">
        <w:rPr>
          <w:lang w:val="pt-PT"/>
        </w:rPr>
        <w:t>minor.</w:t>
      </w:r>
      <w:r w:rsidR="001243D5">
        <w:rPr>
          <w:lang w:val="pt-PT"/>
        </w:rPr>
        <w:t>”</w:t>
      </w:r>
    </w:p>
    <w:p w14:paraId="0A773B3A"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Serious Errors:</w:t>
      </w:r>
    </w:p>
    <w:p w14:paraId="0A773B3B" w14:textId="3BFF1B58" w:rsidR="00BF4FB6" w:rsidRPr="00E81E5A" w:rsidRDefault="00BF4FB6" w:rsidP="00955599">
      <w:pPr>
        <w:pStyle w:val="Bulletedlist"/>
        <w:ind w:left="720"/>
        <w:rPr>
          <w:lang w:val="pt-PT"/>
        </w:rPr>
      </w:pPr>
      <w:r w:rsidRPr="00E81E5A">
        <w:rPr>
          <w:lang w:val="pt-PT"/>
        </w:rPr>
        <w:t>Errors of meaning: The meaning of the translated language is completely different than the meaning of the source language</w:t>
      </w:r>
      <w:r w:rsidR="00E96C6C">
        <w:rPr>
          <w:lang w:val="pt-PT"/>
        </w:rPr>
        <w:t>.</w:t>
      </w:r>
    </w:p>
    <w:p w14:paraId="0A773B3C" w14:textId="77777777" w:rsidR="00BF4FB6" w:rsidRPr="00E81E5A" w:rsidRDefault="00BF4FB6" w:rsidP="00955599">
      <w:pPr>
        <w:pStyle w:val="Bulletedlist"/>
        <w:ind w:left="720"/>
        <w:rPr>
          <w:lang w:val="pt-PT"/>
        </w:rPr>
      </w:pPr>
      <w:r w:rsidRPr="00E81E5A">
        <w:rPr>
          <w:lang w:val="pt-PT"/>
        </w:rPr>
        <w:t>Errors of form: A blatant error that any educated speaker of the translated language would recognize as such</w:t>
      </w:r>
    </w:p>
    <w:p w14:paraId="0A773B3D" w14:textId="63F4AD01" w:rsidR="00BF4FB6" w:rsidRPr="00E81E5A" w:rsidRDefault="00BF4FB6" w:rsidP="00955599">
      <w:pPr>
        <w:pStyle w:val="Bulletedlist"/>
        <w:spacing w:after="200"/>
        <w:ind w:left="720"/>
        <w:rPr>
          <w:lang w:val="pt-PT"/>
        </w:rPr>
      </w:pPr>
      <w:r w:rsidRPr="00E81E5A">
        <w:rPr>
          <w:lang w:val="pt-PT"/>
        </w:rPr>
        <w:t xml:space="preserve">Errors of compliance: Blatant disregard of the instructions, style guide, etc. </w:t>
      </w:r>
    </w:p>
    <w:p w14:paraId="0A773B3E"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Minor Errors:</w:t>
      </w:r>
    </w:p>
    <w:p w14:paraId="0A773B3F" w14:textId="77777777" w:rsidR="00BF4FB6" w:rsidRPr="00E81E5A" w:rsidRDefault="00BF4FB6" w:rsidP="00955599">
      <w:pPr>
        <w:pStyle w:val="Bulletedlist"/>
        <w:ind w:left="720"/>
        <w:rPr>
          <w:lang w:val="pt-PT"/>
        </w:rPr>
      </w:pPr>
      <w:r w:rsidRPr="00E81E5A">
        <w:rPr>
          <w:lang w:val="pt-PT"/>
        </w:rPr>
        <w:t xml:space="preserve">Errors of meaning: The meaning of the translated language is slightly different than the meaning of the source language. </w:t>
      </w:r>
    </w:p>
    <w:p w14:paraId="0A773B40" w14:textId="77777777" w:rsidR="00BF4FB6" w:rsidRPr="00E81E5A" w:rsidRDefault="00BF4FB6" w:rsidP="00955599">
      <w:pPr>
        <w:pStyle w:val="Bulletedlist"/>
        <w:ind w:left="720"/>
        <w:rPr>
          <w:lang w:val="pt-PT"/>
        </w:rPr>
      </w:pPr>
      <w:r w:rsidRPr="00E81E5A">
        <w:rPr>
          <w:lang w:val="pt-PT"/>
        </w:rPr>
        <w:t xml:space="preserve">Errors of form: A clear error concerning a minor point of grammar, punctuation, etc. </w:t>
      </w:r>
    </w:p>
    <w:p w14:paraId="0A773B41" w14:textId="77777777" w:rsidR="00BF4FB6" w:rsidRPr="00E81E5A" w:rsidRDefault="00BF4FB6" w:rsidP="00955599">
      <w:pPr>
        <w:pStyle w:val="Bulletedlist"/>
        <w:spacing w:after="200"/>
        <w:ind w:left="720"/>
        <w:rPr>
          <w:lang w:val="pt-PT"/>
        </w:rPr>
      </w:pPr>
      <w:r w:rsidRPr="00E81E5A">
        <w:rPr>
          <w:lang w:val="pt-PT"/>
        </w:rPr>
        <w:t>Errors of compliance: A minor deviation from the instructions, style guide, etc.</w:t>
      </w:r>
    </w:p>
    <w:p w14:paraId="0A773B42"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Remarks:</w:t>
      </w:r>
    </w:p>
    <w:p w14:paraId="0A773B43" w14:textId="77777777" w:rsidR="00BF4FB6" w:rsidRPr="00E81E5A" w:rsidRDefault="00BF4FB6" w:rsidP="00955599">
      <w:pPr>
        <w:pStyle w:val="BodyText1"/>
        <w:rPr>
          <w:lang w:val="pt-PT"/>
        </w:rPr>
      </w:pPr>
      <w:r w:rsidRPr="00E81E5A">
        <w:rPr>
          <w:lang w:val="pt-PT"/>
        </w:rPr>
        <w:t>Include any notes about the error here.</w:t>
      </w:r>
    </w:p>
    <w:p w14:paraId="0A773B44" w14:textId="77777777" w:rsidR="00BF4FB6" w:rsidRPr="0066639D" w:rsidRDefault="00BF4FB6" w:rsidP="00904E34">
      <w:pPr>
        <w:spacing w:after="120" w:line="240" w:lineRule="auto"/>
        <w:rPr>
          <w:rFonts w:ascii="Gill Sans MT" w:hAnsi="Gill Sans MT"/>
          <w:b/>
          <w:color w:val="387990"/>
          <w:sz w:val="24"/>
          <w:szCs w:val="24"/>
        </w:rPr>
      </w:pPr>
      <w:r w:rsidRPr="0066639D">
        <w:rPr>
          <w:rFonts w:ascii="Gill Sans MT" w:hAnsi="Gill Sans MT"/>
          <w:b/>
          <w:color w:val="387990"/>
          <w:sz w:val="24"/>
          <w:szCs w:val="24"/>
        </w:rPr>
        <w:t>Solution:</w:t>
      </w:r>
    </w:p>
    <w:p w14:paraId="0A773B45" w14:textId="77777777" w:rsidR="00BF4FB6" w:rsidRPr="00E81E5A" w:rsidRDefault="00BF4FB6" w:rsidP="00955599">
      <w:pPr>
        <w:pStyle w:val="BodyText1"/>
        <w:rPr>
          <w:lang w:val="pt-PT"/>
        </w:rPr>
      </w:pPr>
      <w:r w:rsidRPr="00E81E5A">
        <w:rPr>
          <w:lang w:val="pt-PT"/>
        </w:rPr>
        <w:t xml:space="preserve">Record here whether a decision was made to make a change to the translation and what that change was. </w:t>
      </w:r>
    </w:p>
    <w:p w14:paraId="0A773B46" w14:textId="77777777" w:rsidR="00BF4FB6" w:rsidRPr="0066639D" w:rsidRDefault="00BF4FB6" w:rsidP="009C7D98">
      <w:pPr>
        <w:spacing w:after="0"/>
        <w:rPr>
          <w:rFonts w:ascii="Gill Sans MT" w:hAnsi="Gill Sans MT"/>
          <w:b/>
          <w:color w:val="387990"/>
          <w:sz w:val="26"/>
          <w:szCs w:val="26"/>
        </w:rPr>
      </w:pPr>
      <w:r w:rsidRPr="00E81E5A">
        <w:rPr>
          <w:rFonts w:ascii="Gill Sans MT" w:hAnsi="Gill Sans MT" w:cs="Arial"/>
          <w:lang w:val="pt-PT"/>
        </w:rPr>
        <w:br w:type="page"/>
      </w:r>
      <w:r w:rsidR="00E81E5A" w:rsidRPr="0066639D">
        <w:rPr>
          <w:rFonts w:ascii="Gill Sans MT" w:hAnsi="Gill Sans MT"/>
          <w:b/>
          <w:color w:val="387990"/>
          <w:sz w:val="26"/>
          <w:szCs w:val="26"/>
        </w:rPr>
        <w:t xml:space="preserve">Questionnaire and Manual Translation Error Log   |   </w:t>
      </w:r>
      <w:r w:rsidR="00E81E5A" w:rsidRPr="0066639D">
        <w:rPr>
          <w:rFonts w:ascii="Gill Sans MT" w:hAnsi="Gill Sans MT"/>
          <w:b/>
          <w:color w:val="387990"/>
          <w:sz w:val="26"/>
          <w:szCs w:val="26"/>
        </w:rPr>
        <w:tab/>
      </w:r>
      <w:r w:rsidRPr="0066639D">
        <w:rPr>
          <w:rFonts w:ascii="Gill Sans MT" w:hAnsi="Gill Sans MT"/>
          <w:b/>
          <w:color w:val="387990"/>
          <w:sz w:val="26"/>
          <w:szCs w:val="26"/>
        </w:rPr>
        <w:t>Date:</w:t>
      </w:r>
    </w:p>
    <w:p w14:paraId="0A773B47" w14:textId="132E9D30" w:rsidR="00BF4FB6" w:rsidRPr="0066639D" w:rsidRDefault="009C7D98" w:rsidP="009C7D98">
      <w:pPr>
        <w:rPr>
          <w:rFonts w:ascii="Gill Sans MT" w:hAnsi="Gill Sans MT"/>
          <w:b/>
          <w:color w:val="387990"/>
          <w:sz w:val="24"/>
          <w:szCs w:val="24"/>
        </w:rPr>
      </w:pPr>
      <w:r w:rsidRPr="0066639D">
        <w:rPr>
          <w:rFonts w:ascii="Gill Sans MT" w:hAnsi="Gill Sans MT"/>
          <w:b/>
          <w:noProof/>
          <w:color w:val="387990"/>
          <w:sz w:val="24"/>
          <w:szCs w:val="24"/>
        </w:rPr>
        <mc:AlternateContent>
          <mc:Choice Requires="wps">
            <w:drawing>
              <wp:anchor distT="0" distB="0" distL="114300" distR="114300" simplePos="0" relativeHeight="251658752" behindDoc="0" locked="0" layoutInCell="1" allowOverlap="1" wp14:anchorId="0A773BB6" wp14:editId="0A773BB7">
                <wp:simplePos x="0" y="0"/>
                <wp:positionH relativeFrom="column">
                  <wp:posOffset>1200150</wp:posOffset>
                </wp:positionH>
                <wp:positionV relativeFrom="paragraph">
                  <wp:posOffset>44450</wp:posOffset>
                </wp:positionV>
                <wp:extent cx="91440" cy="88900"/>
                <wp:effectExtent l="19050" t="19050" r="22860" b="25400"/>
                <wp:wrapNone/>
                <wp:docPr id="4"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8900"/>
                        </a:xfrm>
                        <a:prstGeom prst="rect">
                          <a:avLst/>
                        </a:prstGeom>
                        <a:solidFill>
                          <a:srgbClr val="FFFFFF"/>
                        </a:solidFill>
                        <a:ln w="28575">
                          <a:solidFill>
                            <a:srgbClr val="2E74B5"/>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5D336A20" id="Rectangle 38" o:spid="_x0000_s1026" style="position:absolute;margin-left:94.5pt;margin-top:3.5pt;width:7.2pt;height: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" strokecolor="#2e74b5" strokeweight="2.25pt"/>
            </w:pict>
          </mc:Fallback>
        </mc:AlternateContent>
      </w:r>
      <w:r w:rsidRPr="0066639D">
        <w:rPr>
          <w:rFonts w:ascii="Gill Sans MT" w:hAnsi="Gill Sans MT"/>
          <w:b/>
          <w:noProof/>
          <w:color w:val="387990"/>
          <w:sz w:val="24"/>
          <w:szCs w:val="24"/>
        </w:rPr>
        <mc:AlternateContent>
          <mc:Choice Requires="wps">
            <w:drawing>
              <wp:anchor distT="0" distB="0" distL="114300" distR="114300" simplePos="0" relativeHeight="251657728" behindDoc="0" locked="0" layoutInCell="1" allowOverlap="1" wp14:anchorId="0A773BB8" wp14:editId="0A773BB9">
                <wp:simplePos x="0" y="0"/>
                <wp:positionH relativeFrom="column">
                  <wp:posOffset>3924300</wp:posOffset>
                </wp:positionH>
                <wp:positionV relativeFrom="paragraph">
                  <wp:posOffset>44450</wp:posOffset>
                </wp:positionV>
                <wp:extent cx="91440" cy="88900"/>
                <wp:effectExtent l="19050" t="19050" r="22860" b="25400"/>
                <wp:wrapNone/>
                <wp:docPr id="3"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8900"/>
                        </a:xfrm>
                        <a:prstGeom prst="rect">
                          <a:avLst/>
                        </a:prstGeom>
                        <a:solidFill>
                          <a:srgbClr val="FFFFFF"/>
                        </a:solidFill>
                        <a:ln w="28575">
                          <a:solidFill>
                            <a:srgbClr val="2E74B5"/>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3989B7E1" id="Rectangle 37" o:spid="_x0000_s1026" style="position:absolute;margin-left:309pt;margin-top:3.5pt;width:7.2pt;height: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" strokecolor="#2e74b5" strokeweight="2.25pt"/>
            </w:pict>
          </mc:Fallback>
        </mc:AlternateContent>
      </w:r>
      <w:r w:rsidR="00E81E5A" w:rsidRPr="0066639D">
        <w:rPr>
          <w:rFonts w:ascii="Gill Sans MT" w:hAnsi="Gill Sans MT"/>
          <w:b/>
          <w:color w:val="387990"/>
          <w:sz w:val="24"/>
          <w:szCs w:val="24"/>
        </w:rPr>
        <w:t xml:space="preserve">Select one: </w:t>
      </w:r>
      <w:r w:rsidR="00E81E5A" w:rsidRPr="0066639D">
        <w:rPr>
          <w:rFonts w:ascii="Gill Sans MT" w:hAnsi="Gill Sans MT"/>
          <w:b/>
          <w:color w:val="387990"/>
          <w:sz w:val="24"/>
          <w:szCs w:val="24"/>
        </w:rPr>
        <w:tab/>
      </w:r>
      <w:r w:rsidR="00E81E5A" w:rsidRPr="0066639D">
        <w:rPr>
          <w:rFonts w:ascii="Gill Sans MT" w:hAnsi="Gill Sans MT"/>
          <w:b/>
          <w:color w:val="387990"/>
          <w:sz w:val="24"/>
          <w:szCs w:val="24"/>
        </w:rPr>
        <w:tab/>
      </w:r>
      <w:r w:rsidR="00BF4FB6" w:rsidRPr="0066639D">
        <w:rPr>
          <w:rFonts w:ascii="Gill Sans MT" w:hAnsi="Gill Sans MT"/>
          <w:b/>
          <w:color w:val="387990"/>
          <w:sz w:val="24"/>
          <w:szCs w:val="24"/>
        </w:rPr>
        <w:t xml:space="preserve">Review of original translation </w:t>
      </w:r>
      <w:r w:rsidR="00E81E5A" w:rsidRPr="0066639D">
        <w:rPr>
          <w:rFonts w:ascii="Gill Sans MT" w:hAnsi="Gill Sans MT"/>
          <w:b/>
          <w:color w:val="387990"/>
          <w:sz w:val="24"/>
          <w:szCs w:val="24"/>
        </w:rPr>
        <w:tab/>
      </w:r>
      <w:r w:rsidR="00186FA8" w:rsidRPr="0066639D">
        <w:rPr>
          <w:rFonts w:ascii="Gill Sans MT" w:hAnsi="Gill Sans MT"/>
          <w:b/>
          <w:color w:val="387990"/>
          <w:sz w:val="24"/>
          <w:szCs w:val="24"/>
        </w:rPr>
        <w:tab/>
      </w:r>
      <w:r w:rsidR="00BF4FB6" w:rsidRPr="0066639D">
        <w:rPr>
          <w:rFonts w:ascii="Gill Sans MT" w:hAnsi="Gill Sans MT"/>
          <w:b/>
          <w:color w:val="387990"/>
          <w:sz w:val="24"/>
          <w:szCs w:val="24"/>
        </w:rPr>
        <w:t xml:space="preserve">Findings from </w:t>
      </w:r>
      <w:r w:rsidR="008166C7">
        <w:rPr>
          <w:rFonts w:ascii="Gill Sans MT" w:hAnsi="Gill Sans MT"/>
          <w:b/>
          <w:color w:val="387990"/>
          <w:sz w:val="24"/>
          <w:szCs w:val="24"/>
        </w:rPr>
        <w:t>p</w:t>
      </w:r>
      <w:r w:rsidR="00BF4FB6" w:rsidRPr="0066639D">
        <w:rPr>
          <w:rFonts w:ascii="Gill Sans MT" w:hAnsi="Gill Sans MT"/>
          <w:b/>
          <w:color w:val="387990"/>
          <w:sz w:val="24"/>
          <w:szCs w:val="24"/>
        </w:rPr>
        <w:t>retest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384"/>
        <w:gridCol w:w="1140"/>
        <w:gridCol w:w="2215"/>
        <w:gridCol w:w="2446"/>
      </w:tblGrid>
      <w:tr w:rsidR="00EB13C8" w:rsidRPr="00EB13C8" w14:paraId="0A773B4D" w14:textId="77777777" w:rsidTr="0066639D">
        <w:tc>
          <w:tcPr>
            <w:tcW w:w="1165" w:type="dxa"/>
            <w:shd w:val="clear" w:color="auto" w:fill="387990"/>
          </w:tcPr>
          <w:p w14:paraId="0A773B48"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Item</w:t>
            </w:r>
          </w:p>
        </w:tc>
        <w:tc>
          <w:tcPr>
            <w:tcW w:w="2384" w:type="dxa"/>
            <w:shd w:val="clear" w:color="auto" w:fill="387990"/>
          </w:tcPr>
          <w:p w14:paraId="0A773B49"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Error Category</w:t>
            </w:r>
          </w:p>
        </w:tc>
        <w:tc>
          <w:tcPr>
            <w:tcW w:w="1140" w:type="dxa"/>
            <w:shd w:val="clear" w:color="auto" w:fill="387990"/>
          </w:tcPr>
          <w:p w14:paraId="0A773B4A"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Weight</w:t>
            </w:r>
          </w:p>
        </w:tc>
        <w:tc>
          <w:tcPr>
            <w:tcW w:w="2215" w:type="dxa"/>
            <w:shd w:val="clear" w:color="auto" w:fill="387990"/>
          </w:tcPr>
          <w:p w14:paraId="0A773B4B"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Remarks</w:t>
            </w:r>
          </w:p>
        </w:tc>
        <w:tc>
          <w:tcPr>
            <w:tcW w:w="2446" w:type="dxa"/>
            <w:shd w:val="clear" w:color="auto" w:fill="387990"/>
          </w:tcPr>
          <w:p w14:paraId="0A773B4C" w14:textId="77777777" w:rsidR="00BF4FB6" w:rsidRPr="00EB13C8" w:rsidRDefault="00BF4FB6" w:rsidP="005020D1">
            <w:pPr>
              <w:spacing w:after="0"/>
              <w:rPr>
                <w:rFonts w:ascii="Gill Sans MT" w:hAnsi="Gill Sans MT" w:cs="Arial"/>
                <w:b/>
                <w:bCs/>
                <w:color w:val="FFFFFF" w:themeColor="background1"/>
                <w:sz w:val="20"/>
                <w:szCs w:val="20"/>
                <w:lang w:val="pt-PT"/>
              </w:rPr>
            </w:pPr>
            <w:r w:rsidRPr="00EB13C8">
              <w:rPr>
                <w:rFonts w:ascii="Gill Sans MT" w:hAnsi="Gill Sans MT" w:cs="Arial"/>
                <w:b/>
                <w:bCs/>
                <w:color w:val="FFFFFF" w:themeColor="background1"/>
                <w:sz w:val="20"/>
                <w:szCs w:val="20"/>
                <w:lang w:val="pt-PT"/>
              </w:rPr>
              <w:t>Solution</w:t>
            </w:r>
          </w:p>
        </w:tc>
      </w:tr>
      <w:tr w:rsidR="00BF4FB6" w:rsidRPr="00EB13C8" w14:paraId="0A773B56" w14:textId="77777777" w:rsidTr="009C7D98">
        <w:tc>
          <w:tcPr>
            <w:tcW w:w="1165" w:type="dxa"/>
            <w:shd w:val="clear" w:color="auto" w:fill="auto"/>
          </w:tcPr>
          <w:p w14:paraId="0A773B4E" w14:textId="77777777" w:rsidR="00BF4FB6" w:rsidRPr="00EB13C8" w:rsidRDefault="00BF4FB6" w:rsidP="005020D1">
            <w:pPr>
              <w:spacing w:after="0"/>
              <w:rPr>
                <w:rFonts w:ascii="Gill Sans MT" w:hAnsi="Gill Sans MT" w:cs="Arial"/>
                <w:sz w:val="20"/>
                <w:szCs w:val="20"/>
                <w:lang w:val="pt-PT"/>
              </w:rPr>
            </w:pPr>
          </w:p>
        </w:tc>
        <w:tc>
          <w:tcPr>
            <w:tcW w:w="2384" w:type="dxa"/>
            <w:shd w:val="clear" w:color="auto" w:fill="auto"/>
          </w:tcPr>
          <w:p w14:paraId="0A773B4F"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50"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51"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52"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00E81E5A" w:rsidRPr="00EB13C8">
              <w:rPr>
                <w:rFonts w:ascii="Gill Sans MT" w:hAnsi="Gill Sans MT" w:cs="Arial"/>
                <w:sz w:val="20"/>
                <w:szCs w:val="20"/>
                <w:lang w:val="pt-PT"/>
              </w:rPr>
              <w:t xml:space="preserve"> </w:t>
            </w:r>
            <w:r w:rsidRPr="00EB13C8">
              <w:rPr>
                <w:rFonts w:ascii="Gill Sans MT" w:hAnsi="Gill Sans MT" w:cs="Arial"/>
                <w:sz w:val="20"/>
                <w:szCs w:val="20"/>
                <w:lang w:val="pt-PT"/>
              </w:rPr>
              <w:t>Serious</w:t>
            </w:r>
          </w:p>
          <w:p w14:paraId="0A773B53" w14:textId="77777777" w:rsidR="00BF4FB6" w:rsidRPr="00EB13C8" w:rsidRDefault="00BF4FB6"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54" w14:textId="77777777" w:rsidR="00BF4FB6" w:rsidRPr="00EB13C8" w:rsidRDefault="00BF4FB6" w:rsidP="005020D1">
            <w:pPr>
              <w:spacing w:after="0"/>
              <w:rPr>
                <w:rFonts w:ascii="Gill Sans MT" w:hAnsi="Gill Sans MT" w:cs="Arial"/>
                <w:sz w:val="20"/>
                <w:szCs w:val="20"/>
                <w:lang w:val="pt-PT"/>
              </w:rPr>
            </w:pPr>
          </w:p>
        </w:tc>
        <w:tc>
          <w:tcPr>
            <w:tcW w:w="2446" w:type="dxa"/>
            <w:shd w:val="clear" w:color="auto" w:fill="auto"/>
          </w:tcPr>
          <w:p w14:paraId="0A773B55" w14:textId="77777777" w:rsidR="00BF4FB6" w:rsidRPr="00EB13C8" w:rsidRDefault="00BF4FB6" w:rsidP="005020D1">
            <w:pPr>
              <w:spacing w:after="0"/>
              <w:rPr>
                <w:rFonts w:ascii="Gill Sans MT" w:hAnsi="Gill Sans MT" w:cs="Arial"/>
                <w:sz w:val="20"/>
                <w:szCs w:val="20"/>
                <w:lang w:val="pt-PT"/>
              </w:rPr>
            </w:pPr>
          </w:p>
        </w:tc>
      </w:tr>
      <w:tr w:rsidR="00E81E5A" w:rsidRPr="00EB13C8" w14:paraId="0A773B5F" w14:textId="77777777" w:rsidTr="009C7D98">
        <w:tc>
          <w:tcPr>
            <w:tcW w:w="1165" w:type="dxa"/>
            <w:shd w:val="clear" w:color="auto" w:fill="auto"/>
          </w:tcPr>
          <w:p w14:paraId="0A773B57"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58"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59"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5A"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5B"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5C"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5D"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5E"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68" w14:textId="77777777" w:rsidTr="009C7D98">
        <w:tc>
          <w:tcPr>
            <w:tcW w:w="1165" w:type="dxa"/>
            <w:shd w:val="clear" w:color="auto" w:fill="auto"/>
          </w:tcPr>
          <w:p w14:paraId="0A773B60"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61"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62"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63"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64"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65"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66"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67"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71" w14:textId="77777777" w:rsidTr="009C7D98">
        <w:tc>
          <w:tcPr>
            <w:tcW w:w="1165" w:type="dxa"/>
            <w:shd w:val="clear" w:color="auto" w:fill="auto"/>
          </w:tcPr>
          <w:p w14:paraId="0A773B69"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6A"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6B"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6C"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6D"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6E"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6F"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70"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7A" w14:textId="77777777" w:rsidTr="009C7D98">
        <w:tc>
          <w:tcPr>
            <w:tcW w:w="1165" w:type="dxa"/>
            <w:shd w:val="clear" w:color="auto" w:fill="auto"/>
          </w:tcPr>
          <w:p w14:paraId="0A773B72"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73"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74"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75"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76"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77"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78"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79"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83" w14:textId="77777777" w:rsidTr="009C7D98">
        <w:tc>
          <w:tcPr>
            <w:tcW w:w="1165" w:type="dxa"/>
            <w:shd w:val="clear" w:color="auto" w:fill="auto"/>
          </w:tcPr>
          <w:p w14:paraId="0A773B7B"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7C"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7D"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7E"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7F"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80"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81"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82"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8C" w14:textId="77777777" w:rsidTr="009C7D98">
        <w:tc>
          <w:tcPr>
            <w:tcW w:w="1165" w:type="dxa"/>
            <w:shd w:val="clear" w:color="auto" w:fill="auto"/>
          </w:tcPr>
          <w:p w14:paraId="0A773B84"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85"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86"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87"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88"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89"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8A"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8B"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95" w14:textId="77777777" w:rsidTr="009C7D98">
        <w:tc>
          <w:tcPr>
            <w:tcW w:w="1165" w:type="dxa"/>
            <w:shd w:val="clear" w:color="auto" w:fill="auto"/>
          </w:tcPr>
          <w:p w14:paraId="0A773B8D"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8E"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8F"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90"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91"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92"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93"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94"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9E" w14:textId="77777777" w:rsidTr="009C7D98">
        <w:tc>
          <w:tcPr>
            <w:tcW w:w="1165" w:type="dxa"/>
            <w:shd w:val="clear" w:color="auto" w:fill="auto"/>
          </w:tcPr>
          <w:p w14:paraId="0A773B96"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97"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98"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99"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9A"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9B"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9C"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9D"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A7" w14:textId="77777777" w:rsidTr="009C7D98">
        <w:tc>
          <w:tcPr>
            <w:tcW w:w="1165" w:type="dxa"/>
            <w:shd w:val="clear" w:color="auto" w:fill="auto"/>
          </w:tcPr>
          <w:p w14:paraId="0A773B9F"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A0"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A1"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A2"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A3"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A4"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A5"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A6" w14:textId="77777777" w:rsidR="00E81E5A" w:rsidRPr="00EB13C8" w:rsidRDefault="00E81E5A" w:rsidP="005020D1">
            <w:pPr>
              <w:spacing w:after="0"/>
              <w:rPr>
                <w:rFonts w:ascii="Gill Sans MT" w:hAnsi="Gill Sans MT" w:cs="Arial"/>
                <w:sz w:val="20"/>
                <w:szCs w:val="20"/>
                <w:lang w:val="pt-PT"/>
              </w:rPr>
            </w:pPr>
          </w:p>
        </w:tc>
      </w:tr>
      <w:tr w:rsidR="00E81E5A" w:rsidRPr="00EB13C8" w14:paraId="0A773BB0" w14:textId="77777777" w:rsidTr="009C7D98">
        <w:tc>
          <w:tcPr>
            <w:tcW w:w="1165" w:type="dxa"/>
            <w:shd w:val="clear" w:color="auto" w:fill="auto"/>
          </w:tcPr>
          <w:p w14:paraId="0A773BA8" w14:textId="77777777" w:rsidR="00E81E5A" w:rsidRPr="00EB13C8" w:rsidRDefault="00E81E5A" w:rsidP="005020D1">
            <w:pPr>
              <w:spacing w:after="0"/>
              <w:rPr>
                <w:rFonts w:ascii="Gill Sans MT" w:hAnsi="Gill Sans MT" w:cs="Arial"/>
                <w:sz w:val="20"/>
                <w:szCs w:val="20"/>
                <w:lang w:val="pt-PT"/>
              </w:rPr>
            </w:pPr>
          </w:p>
        </w:tc>
        <w:tc>
          <w:tcPr>
            <w:tcW w:w="2384" w:type="dxa"/>
            <w:shd w:val="clear" w:color="auto" w:fill="auto"/>
          </w:tcPr>
          <w:p w14:paraId="0A773BA9"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meaning</w:t>
            </w:r>
          </w:p>
          <w:p w14:paraId="0A773BAA"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form</w:t>
            </w:r>
          </w:p>
          <w:p w14:paraId="0A773BAB"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Error of compliance</w:t>
            </w:r>
          </w:p>
        </w:tc>
        <w:tc>
          <w:tcPr>
            <w:tcW w:w="1140" w:type="dxa"/>
            <w:shd w:val="clear" w:color="auto" w:fill="auto"/>
            <w:vAlign w:val="center"/>
          </w:tcPr>
          <w:p w14:paraId="0A773BAC"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Serious</w:t>
            </w:r>
          </w:p>
          <w:p w14:paraId="0A773BAD" w14:textId="77777777" w:rsidR="00E81E5A" w:rsidRPr="00EB13C8" w:rsidRDefault="00E81E5A" w:rsidP="005020D1">
            <w:pPr>
              <w:spacing w:after="0"/>
              <w:rPr>
                <w:rFonts w:ascii="Gill Sans MT" w:hAnsi="Gill Sans MT" w:cs="Arial"/>
                <w:sz w:val="20"/>
                <w:szCs w:val="20"/>
                <w:lang w:val="pt-PT"/>
              </w:rPr>
            </w:pPr>
            <w:r w:rsidRPr="00EB13C8">
              <w:rPr>
                <w:rFonts w:ascii="Arial" w:hAnsi="Arial" w:cs="Arial"/>
                <w:sz w:val="20"/>
                <w:szCs w:val="20"/>
                <w:lang w:val="pt-PT"/>
              </w:rPr>
              <w:t>□</w:t>
            </w:r>
            <w:r w:rsidRPr="00EB13C8">
              <w:rPr>
                <w:rFonts w:ascii="Gill Sans MT" w:hAnsi="Gill Sans MT" w:cs="Arial"/>
                <w:sz w:val="20"/>
                <w:szCs w:val="20"/>
                <w:lang w:val="pt-PT"/>
              </w:rPr>
              <w:t xml:space="preserve"> Minor</w:t>
            </w:r>
          </w:p>
        </w:tc>
        <w:tc>
          <w:tcPr>
            <w:tcW w:w="2215" w:type="dxa"/>
            <w:shd w:val="clear" w:color="auto" w:fill="auto"/>
          </w:tcPr>
          <w:p w14:paraId="0A773BAE" w14:textId="77777777" w:rsidR="00E81E5A" w:rsidRPr="00EB13C8" w:rsidRDefault="00E81E5A" w:rsidP="005020D1">
            <w:pPr>
              <w:spacing w:after="0"/>
              <w:rPr>
                <w:rFonts w:ascii="Gill Sans MT" w:hAnsi="Gill Sans MT" w:cs="Arial"/>
                <w:sz w:val="20"/>
                <w:szCs w:val="20"/>
                <w:lang w:val="pt-PT"/>
              </w:rPr>
            </w:pPr>
          </w:p>
        </w:tc>
        <w:tc>
          <w:tcPr>
            <w:tcW w:w="2446" w:type="dxa"/>
            <w:shd w:val="clear" w:color="auto" w:fill="auto"/>
          </w:tcPr>
          <w:p w14:paraId="0A773BAF" w14:textId="77777777" w:rsidR="00E81E5A" w:rsidRPr="00EB13C8" w:rsidRDefault="00E81E5A" w:rsidP="005020D1">
            <w:pPr>
              <w:spacing w:after="0"/>
              <w:rPr>
                <w:rFonts w:ascii="Gill Sans MT" w:hAnsi="Gill Sans MT" w:cs="Arial"/>
                <w:sz w:val="20"/>
                <w:szCs w:val="20"/>
                <w:lang w:val="pt-PT"/>
              </w:rPr>
            </w:pPr>
          </w:p>
        </w:tc>
      </w:tr>
    </w:tbl>
    <w:p w14:paraId="0A773BB1" w14:textId="77777777" w:rsidR="00186FA8" w:rsidRDefault="00186FA8" w:rsidP="00103BE9">
      <w:pPr>
        <w:pStyle w:val="Footer"/>
        <w:jc w:val="center"/>
        <w:rPr>
          <w:rFonts w:ascii="Gill Sans MT" w:hAnsi="Gill Sans MT"/>
          <w:b/>
          <w:color w:val="4799B5"/>
        </w:rPr>
      </w:pPr>
    </w:p>
    <w:p w14:paraId="0A773BB2" w14:textId="77777777" w:rsidR="00186FA8" w:rsidRDefault="00186FA8" w:rsidP="00103BE9">
      <w:pPr>
        <w:pStyle w:val="Footer"/>
        <w:jc w:val="center"/>
        <w:rPr>
          <w:rFonts w:ascii="Gill Sans MT" w:hAnsi="Gill Sans MT"/>
          <w:b/>
          <w:color w:val="4799B5"/>
        </w:rPr>
      </w:pPr>
    </w:p>
    <w:p w14:paraId="0A773BB3" w14:textId="77777777" w:rsidR="006A2D56" w:rsidRPr="00103BE9" w:rsidRDefault="006A2D56" w:rsidP="005020D1">
      <w:pPr>
        <w:pStyle w:val="Footer"/>
        <w:tabs>
          <w:tab w:val="clear" w:pos="4680"/>
        </w:tabs>
        <w:jc w:val="center"/>
        <w:rPr>
          <w:rFonts w:ascii="Gill Sans MT" w:hAnsi="Gill Sans MT"/>
          <w:b/>
          <w:color w:val="4799B5"/>
        </w:rPr>
      </w:pPr>
    </w:p>
    <w:sectPr w:rsidR="006A2D56" w:rsidRPr="00103BE9" w:rsidSect="000F361F">
      <w:headerReference w:type="first" r:id="rId17"/>
      <w:foot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2C17C7" w14:textId="77777777" w:rsidR="00D7052A" w:rsidRDefault="00D7052A" w:rsidP="006318A3">
      <w:pPr>
        <w:spacing w:after="0" w:line="240" w:lineRule="auto"/>
      </w:pPr>
      <w:r>
        <w:separator/>
      </w:r>
    </w:p>
  </w:endnote>
  <w:endnote w:type="continuationSeparator" w:id="0">
    <w:p w14:paraId="1F9ED367" w14:textId="77777777" w:rsidR="00D7052A" w:rsidRDefault="00D7052A" w:rsidP="006318A3">
      <w:pPr>
        <w:spacing w:after="0" w:line="240" w:lineRule="auto"/>
      </w:pPr>
      <w:r>
        <w:continuationSeparator/>
      </w:r>
    </w:p>
  </w:endnote>
  <w:endnote w:type="continuationNotice" w:id="1">
    <w:p w14:paraId="244463FC" w14:textId="77777777" w:rsidR="00D7052A" w:rsidRDefault="00D705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bin">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73BC1" w14:textId="77777777" w:rsidR="004C2C2F" w:rsidRPr="004C2C2F" w:rsidRDefault="0066639D" w:rsidP="004C2C2F">
    <w:pPr>
      <w:pBdr>
        <w:top w:val="single" w:sz="8" w:space="1" w:color="D37D28"/>
      </w:pBdr>
      <w:tabs>
        <w:tab w:val="left" w:pos="6571"/>
        <w:tab w:val="right" w:pos="9360"/>
      </w:tabs>
      <w:spacing w:after="0" w:line="240" w:lineRule="auto"/>
      <w:rPr>
        <w:rFonts w:ascii="Gill Sans MT" w:hAnsi="Gill Sans MT" w:cs="Arial"/>
        <w:b/>
        <w:sz w:val="18"/>
        <w:szCs w:val="18"/>
      </w:rPr>
    </w:pPr>
    <w:r w:rsidRPr="0066639D">
      <w:rPr>
        <w:rFonts w:ascii="Gill Sans MT" w:eastAsia="Arial" w:hAnsi="Gill Sans MT" w:cs="Arial"/>
        <w:b/>
        <w:color w:val="000000"/>
        <w:sz w:val="18"/>
        <w:szCs w:val="18"/>
      </w:rPr>
      <w:t xml:space="preserve">FEED THE FUTURE | </w:t>
    </w:r>
    <w:r w:rsidR="004C2C2F">
      <w:rPr>
        <w:rFonts w:ascii="Gill Sans MT" w:hAnsi="Gill Sans MT" w:cs="Arial"/>
        <w:b/>
        <w:sz w:val="18"/>
        <w:szCs w:val="18"/>
      </w:rPr>
      <w:t>Questionnaire and Field Manual Translation Protocol</w:t>
    </w:r>
    <w:r w:rsidR="004C2C2F" w:rsidRPr="007E39EF">
      <w:rPr>
        <w:rFonts w:ascii="Gill Sans MT" w:hAnsi="Gill Sans MT" w:cs="Arial"/>
        <w:b/>
        <w:sz w:val="18"/>
        <w:szCs w:val="18"/>
      </w:rPr>
      <w:tab/>
    </w:r>
    <w:r w:rsidR="004C2C2F" w:rsidRPr="007E39EF">
      <w:rPr>
        <w:rFonts w:ascii="Gill Sans MT" w:hAnsi="Gill Sans MT" w:cs="Arial"/>
        <w:b/>
        <w:sz w:val="18"/>
        <w:szCs w:val="18"/>
      </w:rPr>
      <w:tab/>
    </w:r>
    <w:r w:rsidR="004C2C2F" w:rsidRPr="007E39EF">
      <w:rPr>
        <w:rStyle w:val="PageNumber"/>
        <w:rFonts w:ascii="Gill Sans MT" w:hAnsi="Gill Sans MT" w:cs="Arial"/>
        <w:b/>
        <w:sz w:val="18"/>
        <w:szCs w:val="18"/>
      </w:rPr>
      <w:fldChar w:fldCharType="begin"/>
    </w:r>
    <w:r w:rsidR="004C2C2F" w:rsidRPr="007E39EF">
      <w:rPr>
        <w:rStyle w:val="PageNumber"/>
        <w:rFonts w:ascii="Gill Sans MT" w:hAnsi="Gill Sans MT" w:cs="Arial"/>
        <w:b/>
        <w:sz w:val="18"/>
        <w:szCs w:val="18"/>
      </w:rPr>
      <w:instrText xml:space="preserve"> PAGE </w:instrText>
    </w:r>
    <w:r w:rsidR="004C2C2F" w:rsidRPr="007E39EF">
      <w:rPr>
        <w:rStyle w:val="PageNumber"/>
        <w:rFonts w:ascii="Gill Sans MT" w:hAnsi="Gill Sans MT" w:cs="Arial"/>
        <w:b/>
        <w:sz w:val="18"/>
        <w:szCs w:val="18"/>
      </w:rPr>
      <w:fldChar w:fldCharType="separate"/>
    </w:r>
    <w:r w:rsidR="00B12B18">
      <w:rPr>
        <w:rStyle w:val="PageNumber"/>
        <w:rFonts w:ascii="Gill Sans MT" w:hAnsi="Gill Sans MT" w:cs="Arial"/>
        <w:b/>
        <w:noProof/>
        <w:sz w:val="18"/>
        <w:szCs w:val="18"/>
      </w:rPr>
      <w:t>1</w:t>
    </w:r>
    <w:r w:rsidR="004C2C2F" w:rsidRPr="007E39EF">
      <w:rPr>
        <w:rStyle w:val="PageNumber"/>
        <w:rFonts w:ascii="Gill Sans MT" w:hAnsi="Gill Sans MT" w:cs="Arial"/>
        <w:b/>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73BC3" w14:textId="77777777" w:rsidR="008F2972" w:rsidRDefault="008F2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D5D64" w14:textId="77777777" w:rsidR="00D7052A" w:rsidRDefault="00D7052A" w:rsidP="006318A3">
      <w:pPr>
        <w:spacing w:after="0" w:line="240" w:lineRule="auto"/>
      </w:pPr>
      <w:r>
        <w:separator/>
      </w:r>
    </w:p>
  </w:footnote>
  <w:footnote w:type="continuationSeparator" w:id="0">
    <w:p w14:paraId="668A32E4" w14:textId="77777777" w:rsidR="00D7052A" w:rsidRDefault="00D7052A" w:rsidP="006318A3">
      <w:pPr>
        <w:spacing w:after="0" w:line="240" w:lineRule="auto"/>
      </w:pPr>
      <w:r>
        <w:continuationSeparator/>
      </w:r>
    </w:p>
  </w:footnote>
  <w:footnote w:type="continuationNotice" w:id="1">
    <w:p w14:paraId="5245EDDB" w14:textId="77777777" w:rsidR="00D7052A" w:rsidRDefault="00D705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73BBE" w14:textId="77777777" w:rsidR="00F46790" w:rsidRDefault="00551127" w:rsidP="006318A3">
    <w:pPr>
      <w:pStyle w:val="Header"/>
      <w:tabs>
        <w:tab w:val="clear" w:pos="9360"/>
        <w:tab w:val="right" w:pos="10800"/>
      </w:tabs>
      <w:ind w:left="-1440"/>
    </w:pPr>
    <w:r>
      <w:rPr>
        <w:noProof/>
      </w:rPr>
      <w:drawing>
        <wp:anchor distT="0" distB="0" distL="114300" distR="114300" simplePos="0" relativeHeight="251658241" behindDoc="0" locked="0" layoutInCell="1" allowOverlap="1" wp14:anchorId="0A773BC4" wp14:editId="0A773BC5">
          <wp:simplePos x="0" y="0"/>
          <wp:positionH relativeFrom="column">
            <wp:posOffset>-714375</wp:posOffset>
          </wp:positionH>
          <wp:positionV relativeFrom="paragraph">
            <wp:posOffset>-323850</wp:posOffset>
          </wp:positionV>
          <wp:extent cx="3282950" cy="857250"/>
          <wp:effectExtent l="0" t="0" r="0" b="0"/>
          <wp:wrapNone/>
          <wp:docPr id="2" name="Picture 2" descr="horizontal CMYK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rizontal CMYK 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29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0A773BC6" wp14:editId="0A773BC7">
              <wp:simplePos x="0" y="0"/>
              <wp:positionH relativeFrom="column">
                <wp:posOffset>-844550</wp:posOffset>
              </wp:positionH>
              <wp:positionV relativeFrom="paragraph">
                <wp:posOffset>507365</wp:posOffset>
              </wp:positionV>
              <wp:extent cx="7608570" cy="76200"/>
              <wp:effectExtent l="3175" t="2540" r="0" b="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rect w14:anchorId="2E649415" id="Rectangle 3" o:spid="_x0000_s1026" style="position:absolute;margin-left:-66.5pt;margin-top:39.95pt;width:599.1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" fillcolor="#4799b5" stroked="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73BBF" w14:textId="77777777" w:rsidR="0066639D" w:rsidRDefault="0066639D" w:rsidP="006318A3">
    <w:pPr>
      <w:pStyle w:val="Header"/>
      <w:tabs>
        <w:tab w:val="clear" w:pos="9360"/>
        <w:tab w:val="right" w:pos="10800"/>
      </w:tabs>
      <w:ind w:left="-14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73BC0" w14:textId="77777777" w:rsidR="004C2C2F" w:rsidRDefault="004C2C2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73BC2" w14:textId="77777777" w:rsidR="008F2972" w:rsidRDefault="008F2972" w:rsidP="0025173C">
    <w:pPr>
      <w:pStyle w:val="Header"/>
      <w:tabs>
        <w:tab w:val="clear" w:pos="9360"/>
        <w:tab w:val="right" w:pos="108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C6A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2A5CB6"/>
    <w:multiLevelType w:val="hybridMultilevel"/>
    <w:tmpl w:val="E6B0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31BE6"/>
    <w:multiLevelType w:val="hybridMultilevel"/>
    <w:tmpl w:val="03D8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C74179"/>
    <w:multiLevelType w:val="hybridMultilevel"/>
    <w:tmpl w:val="8D40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6204F"/>
    <w:multiLevelType w:val="hybridMultilevel"/>
    <w:tmpl w:val="655C0B3E"/>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5" w15:restartNumberingAfterBreak="0">
    <w:nsid w:val="22B5266A"/>
    <w:multiLevelType w:val="hybridMultilevel"/>
    <w:tmpl w:val="C7C2D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737C7"/>
    <w:multiLevelType w:val="hybridMultilevel"/>
    <w:tmpl w:val="04187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8753BE9"/>
    <w:multiLevelType w:val="hybridMultilevel"/>
    <w:tmpl w:val="4586A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174FCF"/>
    <w:multiLevelType w:val="hybridMultilevel"/>
    <w:tmpl w:val="F36E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DF0B27"/>
    <w:multiLevelType w:val="hybridMultilevel"/>
    <w:tmpl w:val="2A5A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753D6A"/>
    <w:multiLevelType w:val="hybridMultilevel"/>
    <w:tmpl w:val="9F946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C66B55"/>
    <w:multiLevelType w:val="hybridMultilevel"/>
    <w:tmpl w:val="180869B4"/>
    <w:lvl w:ilvl="0" w:tplc="0066B55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2" w15:restartNumberingAfterBreak="0">
    <w:nsid w:val="48774A09"/>
    <w:multiLevelType w:val="hybridMultilevel"/>
    <w:tmpl w:val="5FE8C18C"/>
    <w:lvl w:ilvl="0" w:tplc="0738559A">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15:restartNumberingAfterBreak="0">
    <w:nsid w:val="544F129C"/>
    <w:multiLevelType w:val="hybridMultilevel"/>
    <w:tmpl w:val="E22658F6"/>
    <w:lvl w:ilvl="0" w:tplc="7188CECC">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88347E"/>
    <w:multiLevelType w:val="hybridMultilevel"/>
    <w:tmpl w:val="03588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5315DE"/>
    <w:multiLevelType w:val="multilevel"/>
    <w:tmpl w:val="0DC20AEA"/>
    <w:lvl w:ilvl="0">
      <w:start w:val="1"/>
      <w:numFmt w:val="bullet"/>
      <w:pStyle w:val="Bulletedlist"/>
      <w:lvlText w:val=""/>
      <w:lvlJc w:val="left"/>
      <w:pPr>
        <w:ind w:left="1170" w:hanging="360"/>
      </w:pPr>
      <w:rPr>
        <w:rFonts w:ascii="Symbol" w:hAnsi="Symbol" w:hint="default"/>
      </w:rPr>
    </w:lvl>
    <w:lvl w:ilvl="1">
      <w:start w:val="2"/>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16" w15:restartNumberingAfterBreak="0">
    <w:nsid w:val="64CC44CE"/>
    <w:multiLevelType w:val="hybridMultilevel"/>
    <w:tmpl w:val="BA58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192AFD"/>
    <w:multiLevelType w:val="hybridMultilevel"/>
    <w:tmpl w:val="F4446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75C01A8"/>
    <w:multiLevelType w:val="hybridMultilevel"/>
    <w:tmpl w:val="270096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B7951C9"/>
    <w:multiLevelType w:val="hybridMultilevel"/>
    <w:tmpl w:val="C28AC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5B17E2"/>
    <w:multiLevelType w:val="hybridMultilevel"/>
    <w:tmpl w:val="2DDE0B48"/>
    <w:lvl w:ilvl="0" w:tplc="2E2EE9A6">
      <w:start w:val="2"/>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1" w15:restartNumberingAfterBreak="0">
    <w:nsid w:val="788E39D8"/>
    <w:multiLevelType w:val="hybridMultilevel"/>
    <w:tmpl w:val="BE484DFC"/>
    <w:lvl w:ilvl="0" w:tplc="1BBC7A52">
      <w:start w:val="1"/>
      <w:numFmt w:val="bullet"/>
      <w:lvlText w:val="•"/>
      <w:lvlJc w:val="left"/>
      <w:pPr>
        <w:tabs>
          <w:tab w:val="num" w:pos="720"/>
        </w:tabs>
        <w:ind w:left="720" w:hanging="360"/>
      </w:pPr>
      <w:rPr>
        <w:rFonts w:ascii="Arial" w:hAnsi="Arial" w:hint="default"/>
      </w:rPr>
    </w:lvl>
    <w:lvl w:ilvl="1" w:tplc="0898FDA2" w:tentative="1">
      <w:start w:val="1"/>
      <w:numFmt w:val="bullet"/>
      <w:lvlText w:val="•"/>
      <w:lvlJc w:val="left"/>
      <w:pPr>
        <w:tabs>
          <w:tab w:val="num" w:pos="1440"/>
        </w:tabs>
        <w:ind w:left="1440" w:hanging="360"/>
      </w:pPr>
      <w:rPr>
        <w:rFonts w:ascii="Arial" w:hAnsi="Arial" w:hint="default"/>
      </w:rPr>
    </w:lvl>
    <w:lvl w:ilvl="2" w:tplc="BDEA603C" w:tentative="1">
      <w:start w:val="1"/>
      <w:numFmt w:val="bullet"/>
      <w:lvlText w:val="•"/>
      <w:lvlJc w:val="left"/>
      <w:pPr>
        <w:tabs>
          <w:tab w:val="num" w:pos="2160"/>
        </w:tabs>
        <w:ind w:left="2160" w:hanging="360"/>
      </w:pPr>
      <w:rPr>
        <w:rFonts w:ascii="Arial" w:hAnsi="Arial" w:hint="default"/>
      </w:rPr>
    </w:lvl>
    <w:lvl w:ilvl="3" w:tplc="7C32E910" w:tentative="1">
      <w:start w:val="1"/>
      <w:numFmt w:val="bullet"/>
      <w:lvlText w:val="•"/>
      <w:lvlJc w:val="left"/>
      <w:pPr>
        <w:tabs>
          <w:tab w:val="num" w:pos="2880"/>
        </w:tabs>
        <w:ind w:left="2880" w:hanging="360"/>
      </w:pPr>
      <w:rPr>
        <w:rFonts w:ascii="Arial" w:hAnsi="Arial" w:hint="default"/>
      </w:rPr>
    </w:lvl>
    <w:lvl w:ilvl="4" w:tplc="9020AC82" w:tentative="1">
      <w:start w:val="1"/>
      <w:numFmt w:val="bullet"/>
      <w:lvlText w:val="•"/>
      <w:lvlJc w:val="left"/>
      <w:pPr>
        <w:tabs>
          <w:tab w:val="num" w:pos="3600"/>
        </w:tabs>
        <w:ind w:left="3600" w:hanging="360"/>
      </w:pPr>
      <w:rPr>
        <w:rFonts w:ascii="Arial" w:hAnsi="Arial" w:hint="default"/>
      </w:rPr>
    </w:lvl>
    <w:lvl w:ilvl="5" w:tplc="6CEE8564" w:tentative="1">
      <w:start w:val="1"/>
      <w:numFmt w:val="bullet"/>
      <w:lvlText w:val="•"/>
      <w:lvlJc w:val="left"/>
      <w:pPr>
        <w:tabs>
          <w:tab w:val="num" w:pos="4320"/>
        </w:tabs>
        <w:ind w:left="4320" w:hanging="360"/>
      </w:pPr>
      <w:rPr>
        <w:rFonts w:ascii="Arial" w:hAnsi="Arial" w:hint="default"/>
      </w:rPr>
    </w:lvl>
    <w:lvl w:ilvl="6" w:tplc="C0F02C80" w:tentative="1">
      <w:start w:val="1"/>
      <w:numFmt w:val="bullet"/>
      <w:lvlText w:val="•"/>
      <w:lvlJc w:val="left"/>
      <w:pPr>
        <w:tabs>
          <w:tab w:val="num" w:pos="5040"/>
        </w:tabs>
        <w:ind w:left="5040" w:hanging="360"/>
      </w:pPr>
      <w:rPr>
        <w:rFonts w:ascii="Arial" w:hAnsi="Arial" w:hint="default"/>
      </w:rPr>
    </w:lvl>
    <w:lvl w:ilvl="7" w:tplc="B1827286" w:tentative="1">
      <w:start w:val="1"/>
      <w:numFmt w:val="bullet"/>
      <w:lvlText w:val="•"/>
      <w:lvlJc w:val="left"/>
      <w:pPr>
        <w:tabs>
          <w:tab w:val="num" w:pos="5760"/>
        </w:tabs>
        <w:ind w:left="5760" w:hanging="360"/>
      </w:pPr>
      <w:rPr>
        <w:rFonts w:ascii="Arial" w:hAnsi="Arial" w:hint="default"/>
      </w:rPr>
    </w:lvl>
    <w:lvl w:ilvl="8" w:tplc="FEEA10D0" w:tentative="1">
      <w:start w:val="1"/>
      <w:numFmt w:val="bullet"/>
      <w:lvlText w:val="•"/>
      <w:lvlJc w:val="left"/>
      <w:pPr>
        <w:tabs>
          <w:tab w:val="num" w:pos="6480"/>
        </w:tabs>
        <w:ind w:left="6480" w:hanging="360"/>
      </w:pPr>
      <w:rPr>
        <w:rFonts w:ascii="Arial" w:hAnsi="Arial" w:hint="default"/>
      </w:rPr>
    </w:lvl>
  </w:abstractNum>
  <w:num w:numId="1">
    <w:abstractNumId w:val="18"/>
  </w:num>
  <w:num w:numId="2">
    <w:abstractNumId w:val="16"/>
  </w:num>
  <w:num w:numId="3">
    <w:abstractNumId w:val="17"/>
  </w:num>
  <w:num w:numId="4">
    <w:abstractNumId w:val="7"/>
  </w:num>
  <w:num w:numId="5">
    <w:abstractNumId w:val="2"/>
  </w:num>
  <w:num w:numId="6">
    <w:abstractNumId w:val="3"/>
  </w:num>
  <w:num w:numId="7">
    <w:abstractNumId w:val="14"/>
  </w:num>
  <w:num w:numId="8">
    <w:abstractNumId w:val="1"/>
  </w:num>
  <w:num w:numId="9">
    <w:abstractNumId w:val="10"/>
  </w:num>
  <w:num w:numId="10">
    <w:abstractNumId w:val="6"/>
  </w:num>
  <w:num w:numId="11">
    <w:abstractNumId w:val="21"/>
  </w:num>
  <w:num w:numId="12">
    <w:abstractNumId w:val="8"/>
  </w:num>
  <w:num w:numId="13">
    <w:abstractNumId w:val="0"/>
  </w:num>
  <w:num w:numId="14">
    <w:abstractNumId w:val="4"/>
  </w:num>
  <w:num w:numId="15">
    <w:abstractNumId w:val="11"/>
  </w:num>
  <w:num w:numId="16">
    <w:abstractNumId w:val="12"/>
  </w:num>
  <w:num w:numId="17">
    <w:abstractNumId w:val="5"/>
  </w:num>
  <w:num w:numId="18">
    <w:abstractNumId w:val="9"/>
  </w:num>
  <w:num w:numId="19">
    <w:abstractNumId w:val="19"/>
  </w:num>
  <w:num w:numId="20">
    <w:abstractNumId w:val="20"/>
  </w:num>
  <w:num w:numId="21">
    <w:abstractNumId w:val="15"/>
  </w:num>
  <w:num w:numId="22">
    <w:abstractNumId w:val="13"/>
  </w:num>
  <w:num w:numId="23">
    <w:abstractNumId w:val="15"/>
  </w:num>
  <w:num w:numId="2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ur, Jasbir">
    <w15:presenceInfo w15:providerId="AD" w15:userId="S::21775@icf.com::6dd8b9b3-31d8-4f3d-9a63-74b9c2165c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6145">
      <o:colormru v:ext="edit" colors="#94a545,#4799b5"/>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B6E"/>
    <w:rsid w:val="000044DB"/>
    <w:rsid w:val="00030B6E"/>
    <w:rsid w:val="00036651"/>
    <w:rsid w:val="00051E7B"/>
    <w:rsid w:val="000750BF"/>
    <w:rsid w:val="00080ECC"/>
    <w:rsid w:val="000832EE"/>
    <w:rsid w:val="0008556A"/>
    <w:rsid w:val="000A07C2"/>
    <w:rsid w:val="000A137C"/>
    <w:rsid w:val="000A14D5"/>
    <w:rsid w:val="000F23AA"/>
    <w:rsid w:val="000F361F"/>
    <w:rsid w:val="000F3741"/>
    <w:rsid w:val="00103BE9"/>
    <w:rsid w:val="0010689D"/>
    <w:rsid w:val="00107952"/>
    <w:rsid w:val="0011046B"/>
    <w:rsid w:val="00112F84"/>
    <w:rsid w:val="00115CF2"/>
    <w:rsid w:val="001243D5"/>
    <w:rsid w:val="0012647B"/>
    <w:rsid w:val="0013443A"/>
    <w:rsid w:val="001434E7"/>
    <w:rsid w:val="00151CDD"/>
    <w:rsid w:val="001542C1"/>
    <w:rsid w:val="0016129A"/>
    <w:rsid w:val="00175332"/>
    <w:rsid w:val="00186FA8"/>
    <w:rsid w:val="00187CF5"/>
    <w:rsid w:val="0019216E"/>
    <w:rsid w:val="001973CE"/>
    <w:rsid w:val="001C2E5F"/>
    <w:rsid w:val="001D1938"/>
    <w:rsid w:val="001D7F79"/>
    <w:rsid w:val="001E2212"/>
    <w:rsid w:val="001E4E3B"/>
    <w:rsid w:val="001F1036"/>
    <w:rsid w:val="00200F2B"/>
    <w:rsid w:val="00206D36"/>
    <w:rsid w:val="002103AD"/>
    <w:rsid w:val="00213526"/>
    <w:rsid w:val="00223D84"/>
    <w:rsid w:val="0024327A"/>
    <w:rsid w:val="00243899"/>
    <w:rsid w:val="002452F8"/>
    <w:rsid w:val="0025173C"/>
    <w:rsid w:val="002677A5"/>
    <w:rsid w:val="002A1DD0"/>
    <w:rsid w:val="002B382C"/>
    <w:rsid w:val="002D5517"/>
    <w:rsid w:val="002D7C93"/>
    <w:rsid w:val="002E3CE0"/>
    <w:rsid w:val="003110B2"/>
    <w:rsid w:val="00321A2C"/>
    <w:rsid w:val="003510BB"/>
    <w:rsid w:val="00353FF1"/>
    <w:rsid w:val="00357C0C"/>
    <w:rsid w:val="00370DF0"/>
    <w:rsid w:val="00370FBD"/>
    <w:rsid w:val="00373092"/>
    <w:rsid w:val="003A1C95"/>
    <w:rsid w:val="003C0A9A"/>
    <w:rsid w:val="003C6A64"/>
    <w:rsid w:val="003E7385"/>
    <w:rsid w:val="003F222E"/>
    <w:rsid w:val="003F3934"/>
    <w:rsid w:val="00427CE5"/>
    <w:rsid w:val="00436B6F"/>
    <w:rsid w:val="004614C8"/>
    <w:rsid w:val="00462D1E"/>
    <w:rsid w:val="00475E81"/>
    <w:rsid w:val="00484FE3"/>
    <w:rsid w:val="00492BB2"/>
    <w:rsid w:val="00493509"/>
    <w:rsid w:val="004A6A91"/>
    <w:rsid w:val="004A6E40"/>
    <w:rsid w:val="004B33DA"/>
    <w:rsid w:val="004C2C2F"/>
    <w:rsid w:val="004C36B6"/>
    <w:rsid w:val="004D0E37"/>
    <w:rsid w:val="004D5BC7"/>
    <w:rsid w:val="004E0E2E"/>
    <w:rsid w:val="004F0834"/>
    <w:rsid w:val="004F530A"/>
    <w:rsid w:val="004F72DD"/>
    <w:rsid w:val="0050153C"/>
    <w:rsid w:val="005020D1"/>
    <w:rsid w:val="00503007"/>
    <w:rsid w:val="005047BC"/>
    <w:rsid w:val="00513402"/>
    <w:rsid w:val="0051446F"/>
    <w:rsid w:val="005326C0"/>
    <w:rsid w:val="00533175"/>
    <w:rsid w:val="005416CB"/>
    <w:rsid w:val="00547910"/>
    <w:rsid w:val="00551127"/>
    <w:rsid w:val="005511BB"/>
    <w:rsid w:val="00553235"/>
    <w:rsid w:val="00554B01"/>
    <w:rsid w:val="0056443C"/>
    <w:rsid w:val="00566800"/>
    <w:rsid w:val="00581CE6"/>
    <w:rsid w:val="005878B4"/>
    <w:rsid w:val="005B798B"/>
    <w:rsid w:val="005C3C7F"/>
    <w:rsid w:val="005D0BA9"/>
    <w:rsid w:val="005D11A1"/>
    <w:rsid w:val="005D3FC2"/>
    <w:rsid w:val="005E2057"/>
    <w:rsid w:val="005E5D58"/>
    <w:rsid w:val="00607C95"/>
    <w:rsid w:val="00617F47"/>
    <w:rsid w:val="006318A3"/>
    <w:rsid w:val="00633868"/>
    <w:rsid w:val="00633CC9"/>
    <w:rsid w:val="00640310"/>
    <w:rsid w:val="00642379"/>
    <w:rsid w:val="00656E1D"/>
    <w:rsid w:val="00661258"/>
    <w:rsid w:val="0066639D"/>
    <w:rsid w:val="00670C3F"/>
    <w:rsid w:val="00672B0E"/>
    <w:rsid w:val="00677C20"/>
    <w:rsid w:val="00680921"/>
    <w:rsid w:val="00685254"/>
    <w:rsid w:val="00686A03"/>
    <w:rsid w:val="006922FB"/>
    <w:rsid w:val="006A1F22"/>
    <w:rsid w:val="006A2D56"/>
    <w:rsid w:val="006A777A"/>
    <w:rsid w:val="006B2D42"/>
    <w:rsid w:val="006B4037"/>
    <w:rsid w:val="006B6AD2"/>
    <w:rsid w:val="006C1D54"/>
    <w:rsid w:val="006D3F3E"/>
    <w:rsid w:val="006D5D9B"/>
    <w:rsid w:val="006F5B96"/>
    <w:rsid w:val="0070022F"/>
    <w:rsid w:val="00700E8A"/>
    <w:rsid w:val="00704797"/>
    <w:rsid w:val="00725B34"/>
    <w:rsid w:val="00735346"/>
    <w:rsid w:val="007476E4"/>
    <w:rsid w:val="00756DAD"/>
    <w:rsid w:val="00756DDB"/>
    <w:rsid w:val="00786BCE"/>
    <w:rsid w:val="007A7D6C"/>
    <w:rsid w:val="007B65F4"/>
    <w:rsid w:val="007C0403"/>
    <w:rsid w:val="007D31B1"/>
    <w:rsid w:val="007E293A"/>
    <w:rsid w:val="00810EC0"/>
    <w:rsid w:val="00812CBF"/>
    <w:rsid w:val="008166C7"/>
    <w:rsid w:val="00825CFF"/>
    <w:rsid w:val="00833CDA"/>
    <w:rsid w:val="0084038F"/>
    <w:rsid w:val="00851A5A"/>
    <w:rsid w:val="00856189"/>
    <w:rsid w:val="00876472"/>
    <w:rsid w:val="00883466"/>
    <w:rsid w:val="008834CB"/>
    <w:rsid w:val="00883C08"/>
    <w:rsid w:val="0088688F"/>
    <w:rsid w:val="008878E1"/>
    <w:rsid w:val="00895CC3"/>
    <w:rsid w:val="008A4F09"/>
    <w:rsid w:val="008A707B"/>
    <w:rsid w:val="008E07F8"/>
    <w:rsid w:val="008F2972"/>
    <w:rsid w:val="008F43DF"/>
    <w:rsid w:val="00904E34"/>
    <w:rsid w:val="009113EB"/>
    <w:rsid w:val="0091691E"/>
    <w:rsid w:val="00922DFE"/>
    <w:rsid w:val="0093190F"/>
    <w:rsid w:val="00941037"/>
    <w:rsid w:val="00955599"/>
    <w:rsid w:val="0096666F"/>
    <w:rsid w:val="00977E6D"/>
    <w:rsid w:val="0099593A"/>
    <w:rsid w:val="009A1339"/>
    <w:rsid w:val="009B083C"/>
    <w:rsid w:val="009B6926"/>
    <w:rsid w:val="009B6EF7"/>
    <w:rsid w:val="009C6CE2"/>
    <w:rsid w:val="009C7D98"/>
    <w:rsid w:val="009D099B"/>
    <w:rsid w:val="009F3EB4"/>
    <w:rsid w:val="00A0373D"/>
    <w:rsid w:val="00A109D5"/>
    <w:rsid w:val="00A10AFC"/>
    <w:rsid w:val="00A20C6A"/>
    <w:rsid w:val="00A24D62"/>
    <w:rsid w:val="00A2610E"/>
    <w:rsid w:val="00A41195"/>
    <w:rsid w:val="00A414D2"/>
    <w:rsid w:val="00A42486"/>
    <w:rsid w:val="00A44DC7"/>
    <w:rsid w:val="00A47CBF"/>
    <w:rsid w:val="00A52890"/>
    <w:rsid w:val="00A6227B"/>
    <w:rsid w:val="00A705D9"/>
    <w:rsid w:val="00A82317"/>
    <w:rsid w:val="00A84209"/>
    <w:rsid w:val="00A97DBA"/>
    <w:rsid w:val="00AA6BDB"/>
    <w:rsid w:val="00AA75A8"/>
    <w:rsid w:val="00AB4DEC"/>
    <w:rsid w:val="00AC6EF0"/>
    <w:rsid w:val="00AC7BB2"/>
    <w:rsid w:val="00AD39B5"/>
    <w:rsid w:val="00AD64A5"/>
    <w:rsid w:val="00AD6B8C"/>
    <w:rsid w:val="00AF5A4A"/>
    <w:rsid w:val="00AF63A7"/>
    <w:rsid w:val="00B038B3"/>
    <w:rsid w:val="00B0435E"/>
    <w:rsid w:val="00B06AF0"/>
    <w:rsid w:val="00B12552"/>
    <w:rsid w:val="00B12B18"/>
    <w:rsid w:val="00B50957"/>
    <w:rsid w:val="00B658C7"/>
    <w:rsid w:val="00B87AAB"/>
    <w:rsid w:val="00B907A2"/>
    <w:rsid w:val="00BB1588"/>
    <w:rsid w:val="00BC0BC0"/>
    <w:rsid w:val="00BC1D09"/>
    <w:rsid w:val="00BE1F28"/>
    <w:rsid w:val="00BF1B95"/>
    <w:rsid w:val="00BF4FB6"/>
    <w:rsid w:val="00C07F46"/>
    <w:rsid w:val="00C13893"/>
    <w:rsid w:val="00C41588"/>
    <w:rsid w:val="00C418BD"/>
    <w:rsid w:val="00C821B5"/>
    <w:rsid w:val="00C866F8"/>
    <w:rsid w:val="00C87756"/>
    <w:rsid w:val="00C9182B"/>
    <w:rsid w:val="00C93368"/>
    <w:rsid w:val="00C940D4"/>
    <w:rsid w:val="00CB5BC5"/>
    <w:rsid w:val="00CC4AC3"/>
    <w:rsid w:val="00CC4ADB"/>
    <w:rsid w:val="00CC4BCC"/>
    <w:rsid w:val="00CD2EB3"/>
    <w:rsid w:val="00CD6BFF"/>
    <w:rsid w:val="00CE34DA"/>
    <w:rsid w:val="00CF2ED3"/>
    <w:rsid w:val="00CF5FEE"/>
    <w:rsid w:val="00D01414"/>
    <w:rsid w:val="00D01B08"/>
    <w:rsid w:val="00D100CF"/>
    <w:rsid w:val="00D129FD"/>
    <w:rsid w:val="00D26679"/>
    <w:rsid w:val="00D30B72"/>
    <w:rsid w:val="00D34CE0"/>
    <w:rsid w:val="00D3680E"/>
    <w:rsid w:val="00D36CD9"/>
    <w:rsid w:val="00D42C56"/>
    <w:rsid w:val="00D477FB"/>
    <w:rsid w:val="00D50D48"/>
    <w:rsid w:val="00D53A2E"/>
    <w:rsid w:val="00D5586E"/>
    <w:rsid w:val="00D64B45"/>
    <w:rsid w:val="00D7052A"/>
    <w:rsid w:val="00D912D1"/>
    <w:rsid w:val="00D9709D"/>
    <w:rsid w:val="00DB4675"/>
    <w:rsid w:val="00DB51DD"/>
    <w:rsid w:val="00DC133A"/>
    <w:rsid w:val="00E12A45"/>
    <w:rsid w:val="00E13055"/>
    <w:rsid w:val="00E1368C"/>
    <w:rsid w:val="00E23209"/>
    <w:rsid w:val="00E35841"/>
    <w:rsid w:val="00E60098"/>
    <w:rsid w:val="00E66723"/>
    <w:rsid w:val="00E67B52"/>
    <w:rsid w:val="00E81E5A"/>
    <w:rsid w:val="00E84FB6"/>
    <w:rsid w:val="00E86C42"/>
    <w:rsid w:val="00E96C6C"/>
    <w:rsid w:val="00EB13C8"/>
    <w:rsid w:val="00EB6A13"/>
    <w:rsid w:val="00EC7097"/>
    <w:rsid w:val="00EE267D"/>
    <w:rsid w:val="00F0008E"/>
    <w:rsid w:val="00F0271B"/>
    <w:rsid w:val="00F22AFB"/>
    <w:rsid w:val="00F230B2"/>
    <w:rsid w:val="00F40AD1"/>
    <w:rsid w:val="00F46790"/>
    <w:rsid w:val="00F65079"/>
    <w:rsid w:val="00F652A3"/>
    <w:rsid w:val="00F6616C"/>
    <w:rsid w:val="00F8647A"/>
    <w:rsid w:val="00F9684A"/>
    <w:rsid w:val="00FA1BC5"/>
    <w:rsid w:val="00FA76EE"/>
    <w:rsid w:val="00FC4F0C"/>
    <w:rsid w:val="00FD1749"/>
    <w:rsid w:val="00FE2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colormru v:ext="edit" colors="#94a545,#4799b5"/>
    </o:shapedefaults>
    <o:shapelayout v:ext="edit">
      <o:idmap v:ext="edit" data="1"/>
    </o:shapelayout>
  </w:shapeDefaults>
  <w:decimalSymbol w:val="."/>
  <w:listSeparator w:val=","/>
  <w14:docId w14:val="0A773ADA"/>
  <w15:docId w15:val="{48D138BD-A619-4206-A153-C4BE62E0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C6A"/>
    <w:pPr>
      <w:spacing w:after="200" w:line="276" w:lineRule="auto"/>
    </w:pPr>
    <w:rPr>
      <w:sz w:val="22"/>
      <w:szCs w:val="22"/>
    </w:rPr>
  </w:style>
  <w:style w:type="paragraph" w:styleId="Heading1">
    <w:name w:val="heading 1"/>
    <w:basedOn w:val="Normal"/>
    <w:next w:val="Normal"/>
    <w:link w:val="Heading1Char"/>
    <w:uiPriority w:val="9"/>
    <w:qFormat/>
    <w:rsid w:val="0066639D"/>
    <w:pPr>
      <w:widowControl w:val="0"/>
      <w:spacing w:after="240" w:line="240" w:lineRule="auto"/>
      <w:ind w:left="720" w:hanging="360"/>
      <w:outlineLvl w:val="0"/>
    </w:pPr>
    <w:rPr>
      <w:rFonts w:ascii="Gill Sans MT" w:eastAsia="Times New Roman" w:hAnsi="Gill Sans MT" w:cs="Arial"/>
      <w:b/>
      <w:caps/>
      <w:color w:val="94A545"/>
      <w:sz w:val="28"/>
      <w:szCs w:val="36"/>
    </w:rPr>
  </w:style>
  <w:style w:type="paragraph" w:styleId="Heading2">
    <w:name w:val="heading 2"/>
    <w:basedOn w:val="Normal"/>
    <w:next w:val="Normal"/>
    <w:link w:val="Heading2Char"/>
    <w:uiPriority w:val="1"/>
    <w:unhideWhenUsed/>
    <w:qFormat/>
    <w:rsid w:val="0066639D"/>
    <w:pPr>
      <w:keepNext/>
      <w:numPr>
        <w:numId w:val="22"/>
      </w:numPr>
      <w:spacing w:line="240" w:lineRule="auto"/>
      <w:ind w:firstLine="0"/>
      <w:outlineLvl w:val="1"/>
    </w:pPr>
    <w:rPr>
      <w:rFonts w:ascii="Gill Sans MT" w:eastAsia="Arial" w:hAnsi="Gill Sans MT" w:cs="Arial"/>
      <w:b/>
      <w:color w:val="387990"/>
      <w:sz w:val="24"/>
      <w:szCs w:val="24"/>
    </w:rPr>
  </w:style>
  <w:style w:type="paragraph" w:styleId="Heading3">
    <w:name w:val="heading 3"/>
    <w:basedOn w:val="Normal"/>
    <w:next w:val="Normal"/>
    <w:link w:val="Heading3Char"/>
    <w:uiPriority w:val="9"/>
    <w:unhideWhenUsed/>
    <w:qFormat/>
    <w:rsid w:val="00A20C6A"/>
    <w:pPr>
      <w:keepNext/>
      <w:keepLines/>
      <w:spacing w:before="40" w:after="0"/>
      <w:outlineLvl w:val="2"/>
    </w:pPr>
    <w:rPr>
      <w:rFonts w:ascii="Gill Sans MT" w:eastAsiaTheme="majorEastAsia" w:hAnsi="Gill Sans MT" w:cstheme="majorBidi"/>
      <w:sz w:val="24"/>
      <w:szCs w:val="24"/>
    </w:rPr>
  </w:style>
  <w:style w:type="paragraph" w:styleId="Heading4">
    <w:name w:val="heading 4"/>
    <w:basedOn w:val="Tabletitle"/>
    <w:next w:val="Normal"/>
    <w:link w:val="Heading4Char"/>
    <w:uiPriority w:val="9"/>
    <w:unhideWhenUsed/>
    <w:qFormat/>
    <w:rsid w:val="00A20C6A"/>
    <w:pPr>
      <w:outlineLvl w:val="3"/>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C6A"/>
    <w:rPr>
      <w:sz w:val="22"/>
      <w:szCs w:val="22"/>
    </w:rPr>
  </w:style>
  <w:style w:type="paragraph" w:styleId="Footer">
    <w:name w:val="footer"/>
    <w:basedOn w:val="Normal"/>
    <w:link w:val="FooterChar"/>
    <w:uiPriority w:val="99"/>
    <w:unhideWhenUsed/>
    <w:rsid w:val="00A20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C6A"/>
    <w:rPr>
      <w:sz w:val="22"/>
      <w:szCs w:val="22"/>
    </w:rPr>
  </w:style>
  <w:style w:type="paragraph" w:styleId="BalloonText">
    <w:name w:val="Balloon Text"/>
    <w:basedOn w:val="Normal"/>
    <w:link w:val="BalloonTextChar"/>
    <w:uiPriority w:val="99"/>
    <w:semiHidden/>
    <w:unhideWhenUsed/>
    <w:rsid w:val="00A20C6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A20C6A"/>
    <w:rPr>
      <w:rFonts w:ascii="Tahoma" w:hAnsi="Tahoma"/>
      <w:sz w:val="16"/>
      <w:szCs w:val="16"/>
      <w:lang w:val="x-none" w:eastAsia="x-none"/>
    </w:rPr>
  </w:style>
  <w:style w:type="paragraph" w:customStyle="1" w:styleId="MediumGrid1-Accent21">
    <w:name w:val="Medium Grid 1 - Accent 21"/>
    <w:basedOn w:val="Normal"/>
    <w:uiPriority w:val="34"/>
    <w:qFormat/>
    <w:rsid w:val="003846E6"/>
    <w:pPr>
      <w:ind w:left="720"/>
      <w:contextualSpacing/>
    </w:pPr>
    <w:rPr>
      <w:rFonts w:eastAsia="Times New Roman"/>
      <w:lang w:val="x-none" w:eastAsia="x-none"/>
    </w:rPr>
  </w:style>
  <w:style w:type="paragraph" w:customStyle="1" w:styleId="MediumGrid21">
    <w:name w:val="Medium Grid 21"/>
    <w:uiPriority w:val="1"/>
    <w:qFormat/>
    <w:rsid w:val="00A20C6A"/>
    <w:rPr>
      <w:rFonts w:eastAsia="Times New Roman"/>
      <w:sz w:val="22"/>
      <w:szCs w:val="22"/>
    </w:rPr>
  </w:style>
  <w:style w:type="character" w:styleId="Hyperlink">
    <w:name w:val="Hyperlink"/>
    <w:uiPriority w:val="99"/>
    <w:unhideWhenUsed/>
    <w:rsid w:val="00A20C6A"/>
    <w:rPr>
      <w:color w:val="0000FF"/>
      <w:u w:val="single"/>
    </w:rPr>
  </w:style>
  <w:style w:type="character" w:styleId="CommentReference">
    <w:name w:val="annotation reference"/>
    <w:uiPriority w:val="99"/>
    <w:semiHidden/>
    <w:unhideWhenUsed/>
    <w:rsid w:val="00A20C6A"/>
    <w:rPr>
      <w:sz w:val="16"/>
      <w:szCs w:val="16"/>
    </w:rPr>
  </w:style>
  <w:style w:type="paragraph" w:styleId="CommentText">
    <w:name w:val="annotation text"/>
    <w:basedOn w:val="Normal"/>
    <w:link w:val="CommentTextChar"/>
    <w:uiPriority w:val="99"/>
    <w:semiHidden/>
    <w:unhideWhenUsed/>
    <w:rsid w:val="00A20C6A"/>
    <w:rPr>
      <w:sz w:val="20"/>
      <w:szCs w:val="20"/>
    </w:rPr>
  </w:style>
  <w:style w:type="character" w:customStyle="1" w:styleId="CommentTextChar">
    <w:name w:val="Comment Text Char"/>
    <w:basedOn w:val="DefaultParagraphFont"/>
    <w:link w:val="CommentText"/>
    <w:uiPriority w:val="99"/>
    <w:semiHidden/>
    <w:rsid w:val="00A20C6A"/>
  </w:style>
  <w:style w:type="paragraph" w:styleId="CommentSubject">
    <w:name w:val="annotation subject"/>
    <w:basedOn w:val="CommentText"/>
    <w:next w:val="CommentText"/>
    <w:link w:val="CommentSubjectChar"/>
    <w:uiPriority w:val="99"/>
    <w:semiHidden/>
    <w:unhideWhenUsed/>
    <w:rsid w:val="00A20C6A"/>
    <w:rPr>
      <w:b/>
      <w:bCs/>
      <w:lang w:val="x-none" w:eastAsia="x-none"/>
    </w:rPr>
  </w:style>
  <w:style w:type="character" w:customStyle="1" w:styleId="CommentSubjectChar">
    <w:name w:val="Comment Subject Char"/>
    <w:link w:val="CommentSubject"/>
    <w:uiPriority w:val="99"/>
    <w:semiHidden/>
    <w:rsid w:val="00A20C6A"/>
    <w:rPr>
      <w:b/>
      <w:bCs/>
      <w:lang w:val="x-none" w:eastAsia="x-none"/>
    </w:rPr>
  </w:style>
  <w:style w:type="character" w:customStyle="1" w:styleId="MediumGrid1-Accent2Char">
    <w:name w:val="Medium Grid 1 - Accent 2 Char"/>
    <w:link w:val="MediumGrid1-Accent210"/>
    <w:uiPriority w:val="34"/>
    <w:locked/>
    <w:rsid w:val="00A20C6A"/>
    <w:rPr>
      <w:rFonts w:eastAsia="Times New Roman"/>
      <w:sz w:val="22"/>
      <w:szCs w:val="22"/>
      <w:lang w:val="x-none" w:eastAsia="x-none"/>
    </w:rPr>
  </w:style>
  <w:style w:type="paragraph" w:customStyle="1" w:styleId="Default">
    <w:name w:val="Default"/>
    <w:rsid w:val="00A20C6A"/>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00A20C6A"/>
    <w:pPr>
      <w:spacing w:line="240" w:lineRule="auto"/>
    </w:pPr>
    <w:rPr>
      <w:b/>
      <w:bCs/>
      <w:color w:val="4F81BD"/>
      <w:sz w:val="18"/>
      <w:szCs w:val="18"/>
    </w:rPr>
  </w:style>
  <w:style w:type="paragraph" w:customStyle="1" w:styleId="ColorfulList-Accent11">
    <w:name w:val="Colorful List - Accent 11"/>
    <w:basedOn w:val="Normal"/>
    <w:uiPriority w:val="34"/>
    <w:qFormat/>
    <w:rsid w:val="002677A5"/>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0"/>
    <w:uiPriority w:val="34"/>
    <w:locked/>
    <w:rsid w:val="00A20C6A"/>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rPr>
      <w:sz w:val="22"/>
      <w:szCs w:val="22"/>
    </w:rPr>
  </w:style>
  <w:style w:type="paragraph" w:styleId="Revision">
    <w:name w:val="Revision"/>
    <w:hidden/>
    <w:uiPriority w:val="99"/>
    <w:semiHidden/>
    <w:rsid w:val="00D01414"/>
    <w:rPr>
      <w:sz w:val="22"/>
      <w:szCs w:val="22"/>
    </w:rPr>
  </w:style>
  <w:style w:type="paragraph" w:styleId="ListParagraph">
    <w:name w:val="List Paragraph"/>
    <w:basedOn w:val="Normal"/>
    <w:uiPriority w:val="34"/>
    <w:qFormat/>
    <w:rsid w:val="00A20C6A"/>
    <w:pPr>
      <w:ind w:left="720"/>
      <w:contextualSpacing/>
    </w:pPr>
  </w:style>
  <w:style w:type="table" w:styleId="TableGrid">
    <w:name w:val="Table Grid"/>
    <w:basedOn w:val="TableNormal"/>
    <w:uiPriority w:val="59"/>
    <w:rsid w:val="00A20C6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L-FlLftSgl">
    <w:name w:val="SL-Fl Lft Sgl"/>
    <w:basedOn w:val="Normal"/>
    <w:rsid w:val="00A20C6A"/>
    <w:pPr>
      <w:spacing w:after="0" w:line="240" w:lineRule="atLeast"/>
    </w:pPr>
    <w:rPr>
      <w:rFonts w:ascii="Garamond" w:eastAsia="Times New Roman" w:hAnsi="Garamond"/>
      <w:szCs w:val="20"/>
    </w:rPr>
  </w:style>
  <w:style w:type="character" w:styleId="PageNumber">
    <w:name w:val="page number"/>
    <w:rsid w:val="00A20C6A"/>
  </w:style>
  <w:style w:type="paragraph" w:customStyle="1" w:styleId="BodyText1">
    <w:name w:val="Body Text1"/>
    <w:basedOn w:val="Normal"/>
    <w:qFormat/>
    <w:rsid w:val="00A20C6A"/>
    <w:rPr>
      <w:rFonts w:ascii="Gill Sans MT" w:hAnsi="Gill Sans MT"/>
    </w:rPr>
  </w:style>
  <w:style w:type="paragraph" w:customStyle="1" w:styleId="Bulletedlist">
    <w:name w:val="Bulleted list"/>
    <w:basedOn w:val="CommentText"/>
    <w:qFormat/>
    <w:rsid w:val="00A20C6A"/>
    <w:pPr>
      <w:numPr>
        <w:numId w:val="21"/>
      </w:numPr>
      <w:spacing w:after="120"/>
    </w:pPr>
    <w:rPr>
      <w:rFonts w:ascii="Gill Sans MT" w:hAnsi="Gill Sans MT" w:cs="Arial"/>
      <w:sz w:val="22"/>
      <w:szCs w:val="24"/>
    </w:rPr>
  </w:style>
  <w:style w:type="paragraph" w:customStyle="1" w:styleId="ColorfulList-Accent110">
    <w:name w:val="Colorful List - Accent 11"/>
    <w:basedOn w:val="Normal"/>
    <w:link w:val="ColorfulList-Accent1Char1"/>
    <w:uiPriority w:val="34"/>
    <w:qFormat/>
    <w:rsid w:val="00A20C6A"/>
    <w:pPr>
      <w:spacing w:after="0" w:line="240" w:lineRule="auto"/>
      <w:ind w:left="720"/>
      <w:contextualSpacing/>
    </w:pPr>
    <w:rPr>
      <w:rFonts w:ascii="Times New Roman" w:eastAsia="Times New Roman" w:hAnsi="Times New Roman"/>
      <w:sz w:val="24"/>
      <w:szCs w:val="24"/>
    </w:rPr>
  </w:style>
  <w:style w:type="paragraph" w:customStyle="1" w:styleId="Tabletitle">
    <w:name w:val="Table title"/>
    <w:basedOn w:val="Normal"/>
    <w:qFormat/>
    <w:rsid w:val="00A20C6A"/>
    <w:pPr>
      <w:spacing w:before="220" w:after="120"/>
    </w:pPr>
    <w:rPr>
      <w:rFonts w:ascii="Gill Sans MT" w:hAnsi="Gill Sans MT"/>
      <w:b/>
    </w:rPr>
  </w:style>
  <w:style w:type="paragraph" w:customStyle="1" w:styleId="Figuretitle">
    <w:name w:val="Figure title"/>
    <w:basedOn w:val="Tabletitle"/>
    <w:qFormat/>
    <w:rsid w:val="00A20C6A"/>
  </w:style>
  <w:style w:type="character" w:styleId="FootnoteReference">
    <w:name w:val="footnote reference"/>
    <w:uiPriority w:val="99"/>
    <w:semiHidden/>
    <w:unhideWhenUsed/>
    <w:rsid w:val="00A20C6A"/>
    <w:rPr>
      <w:vertAlign w:val="superscript"/>
    </w:rPr>
  </w:style>
  <w:style w:type="paragraph" w:styleId="FootnoteText">
    <w:name w:val="footnote text"/>
    <w:basedOn w:val="Normal"/>
    <w:link w:val="FootnoteTextChar"/>
    <w:uiPriority w:val="99"/>
    <w:semiHidden/>
    <w:unhideWhenUsed/>
    <w:rsid w:val="00A20C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C6A"/>
  </w:style>
  <w:style w:type="character" w:customStyle="1" w:styleId="Heading1Char">
    <w:name w:val="Heading 1 Char"/>
    <w:basedOn w:val="DefaultParagraphFont"/>
    <w:link w:val="Heading1"/>
    <w:uiPriority w:val="9"/>
    <w:rsid w:val="0066639D"/>
    <w:rPr>
      <w:rFonts w:ascii="Gill Sans MT" w:eastAsia="Times New Roman" w:hAnsi="Gill Sans MT" w:cs="Arial"/>
      <w:b/>
      <w:caps/>
      <w:color w:val="94A545"/>
      <w:sz w:val="28"/>
      <w:szCs w:val="36"/>
    </w:rPr>
  </w:style>
  <w:style w:type="character" w:customStyle="1" w:styleId="Heading2Char">
    <w:name w:val="Heading 2 Char"/>
    <w:basedOn w:val="DefaultParagraphFont"/>
    <w:link w:val="Heading2"/>
    <w:uiPriority w:val="1"/>
    <w:rsid w:val="0066639D"/>
    <w:rPr>
      <w:rFonts w:ascii="Gill Sans MT" w:eastAsia="Arial" w:hAnsi="Gill Sans MT" w:cs="Arial"/>
      <w:b/>
      <w:color w:val="387990"/>
      <w:sz w:val="24"/>
      <w:szCs w:val="24"/>
    </w:rPr>
  </w:style>
  <w:style w:type="character" w:customStyle="1" w:styleId="Heading3Char">
    <w:name w:val="Heading 3 Char"/>
    <w:basedOn w:val="DefaultParagraphFont"/>
    <w:link w:val="Heading3"/>
    <w:uiPriority w:val="9"/>
    <w:rsid w:val="00A20C6A"/>
    <w:rPr>
      <w:rFonts w:ascii="Gill Sans MT" w:eastAsiaTheme="majorEastAsia" w:hAnsi="Gill Sans MT" w:cstheme="majorBidi"/>
      <w:sz w:val="24"/>
      <w:szCs w:val="24"/>
    </w:rPr>
  </w:style>
  <w:style w:type="character" w:customStyle="1" w:styleId="Heading4Char">
    <w:name w:val="Heading 4 Char"/>
    <w:basedOn w:val="DefaultParagraphFont"/>
    <w:link w:val="Heading4"/>
    <w:uiPriority w:val="9"/>
    <w:rsid w:val="00A20C6A"/>
    <w:rPr>
      <w:rFonts w:ascii="Gill Sans MT" w:hAnsi="Gill Sans MT"/>
      <w:i/>
      <w:sz w:val="22"/>
      <w:szCs w:val="22"/>
    </w:rPr>
  </w:style>
  <w:style w:type="paragraph" w:customStyle="1" w:styleId="MediumGrid1-Accent210">
    <w:name w:val="Medium Grid 1 - Accent 21"/>
    <w:basedOn w:val="Normal"/>
    <w:link w:val="MediumGrid1-Accent2Char"/>
    <w:uiPriority w:val="34"/>
    <w:qFormat/>
    <w:rsid w:val="00A20C6A"/>
    <w:pPr>
      <w:ind w:left="720"/>
      <w:contextualSpacing/>
    </w:pPr>
    <w:rPr>
      <w:rFonts w:eastAsia="Times New Roman"/>
      <w:lang w:val="x-none" w:eastAsia="x-none"/>
    </w:rPr>
  </w:style>
  <w:style w:type="paragraph" w:styleId="TOC1">
    <w:name w:val="toc 1"/>
    <w:basedOn w:val="Normal"/>
    <w:next w:val="Normal"/>
    <w:autoRedefine/>
    <w:uiPriority w:val="39"/>
    <w:unhideWhenUsed/>
    <w:rsid w:val="00A20C6A"/>
    <w:pPr>
      <w:spacing w:after="100"/>
    </w:pPr>
    <w:rPr>
      <w:rFonts w:ascii="Gill Sans MT" w:hAnsi="Gill Sans MT"/>
    </w:rPr>
  </w:style>
  <w:style w:type="paragraph" w:styleId="TOC2">
    <w:name w:val="toc 2"/>
    <w:basedOn w:val="Normal"/>
    <w:next w:val="Normal"/>
    <w:autoRedefine/>
    <w:uiPriority w:val="39"/>
    <w:unhideWhenUsed/>
    <w:rsid w:val="00A20C6A"/>
    <w:pPr>
      <w:tabs>
        <w:tab w:val="right" w:leader="dot" w:pos="9350"/>
      </w:tabs>
      <w:spacing w:after="100"/>
      <w:ind w:left="216"/>
    </w:pPr>
    <w:rPr>
      <w:rFonts w:ascii="Gill Sans MT" w:hAnsi="Gill Sans MT"/>
    </w:rPr>
  </w:style>
  <w:style w:type="paragraph" w:styleId="TOC3">
    <w:name w:val="toc 3"/>
    <w:basedOn w:val="Normal"/>
    <w:next w:val="Normal"/>
    <w:autoRedefine/>
    <w:uiPriority w:val="39"/>
    <w:unhideWhenUsed/>
    <w:rsid w:val="00A20C6A"/>
    <w:pPr>
      <w:spacing w:after="100"/>
      <w:ind w:left="440"/>
    </w:pPr>
  </w:style>
  <w:style w:type="paragraph" w:customStyle="1" w:styleId="DocumentNameHeadline">
    <w:name w:val="Document Name/Headline"/>
    <w:basedOn w:val="Normal"/>
    <w:link w:val="DocumentNameHeadlineChar"/>
    <w:qFormat/>
    <w:rsid w:val="0066639D"/>
    <w:pPr>
      <w:widowControl w:val="0"/>
      <w:spacing w:after="0" w:line="240" w:lineRule="auto"/>
    </w:pPr>
    <w:rPr>
      <w:rFonts w:ascii="Gill Sans MT" w:eastAsia="Times New Roman" w:hAnsi="Gill Sans MT" w:cs="Arial"/>
      <w:b/>
      <w:caps/>
      <w:color w:val="94A545"/>
      <w:sz w:val="28"/>
      <w:szCs w:val="36"/>
    </w:rPr>
  </w:style>
  <w:style w:type="character" w:customStyle="1" w:styleId="DocumentNameHeadlineChar">
    <w:name w:val="Document Name/Headline Char"/>
    <w:basedOn w:val="DefaultParagraphFont"/>
    <w:link w:val="DocumentNameHeadline"/>
    <w:rsid w:val="0066639D"/>
    <w:rPr>
      <w:rFonts w:ascii="Gill Sans MT" w:eastAsia="Times New Roman" w:hAnsi="Gill Sans MT" w:cs="Arial"/>
      <w:b/>
      <w:caps/>
      <w:color w:val="94A545"/>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56557">
      <w:bodyDiv w:val="1"/>
      <w:marLeft w:val="0"/>
      <w:marRight w:val="0"/>
      <w:marTop w:val="0"/>
      <w:marBottom w:val="0"/>
      <w:divBdr>
        <w:top w:val="none" w:sz="0" w:space="0" w:color="auto"/>
        <w:left w:val="none" w:sz="0" w:space="0" w:color="auto"/>
        <w:bottom w:val="none" w:sz="0" w:space="0" w:color="auto"/>
        <w:right w:val="none" w:sz="0" w:space="0" w:color="auto"/>
      </w:divBdr>
      <w:divsChild>
        <w:div w:id="241260733">
          <w:marLeft w:val="547"/>
          <w:marRight w:val="0"/>
          <w:marTop w:val="154"/>
          <w:marBottom w:val="0"/>
          <w:divBdr>
            <w:top w:val="none" w:sz="0" w:space="0" w:color="auto"/>
            <w:left w:val="none" w:sz="0" w:space="0" w:color="auto"/>
            <w:bottom w:val="none" w:sz="0" w:space="0" w:color="auto"/>
            <w:right w:val="none" w:sz="0" w:space="0" w:color="auto"/>
          </w:divBdr>
        </w:div>
        <w:div w:id="1041200963">
          <w:marLeft w:val="547"/>
          <w:marRight w:val="0"/>
          <w:marTop w:val="154"/>
          <w:marBottom w:val="0"/>
          <w:divBdr>
            <w:top w:val="none" w:sz="0" w:space="0" w:color="auto"/>
            <w:left w:val="none" w:sz="0" w:space="0" w:color="auto"/>
            <w:bottom w:val="none" w:sz="0" w:space="0" w:color="auto"/>
            <w:right w:val="none" w:sz="0" w:space="0" w:color="auto"/>
          </w:divBdr>
        </w:div>
        <w:div w:id="1987465633">
          <w:marLeft w:val="547"/>
          <w:marRight w:val="0"/>
          <w:marTop w:val="154"/>
          <w:marBottom w:val="0"/>
          <w:divBdr>
            <w:top w:val="none" w:sz="0" w:space="0" w:color="auto"/>
            <w:left w:val="none" w:sz="0" w:space="0" w:color="auto"/>
            <w:bottom w:val="none" w:sz="0" w:space="0" w:color="auto"/>
            <w:right w:val="none" w:sz="0" w:space="0" w:color="auto"/>
          </w:divBdr>
        </w:div>
      </w:divsChild>
    </w:div>
    <w:div w:id="666372178">
      <w:bodyDiv w:val="1"/>
      <w:marLeft w:val="0"/>
      <w:marRight w:val="0"/>
      <w:marTop w:val="0"/>
      <w:marBottom w:val="0"/>
      <w:divBdr>
        <w:top w:val="none" w:sz="0" w:space="0" w:color="auto"/>
        <w:left w:val="none" w:sz="0" w:space="0" w:color="auto"/>
        <w:bottom w:val="none" w:sz="0" w:space="0" w:color="auto"/>
        <w:right w:val="none" w:sz="0" w:space="0" w:color="auto"/>
      </w:divBdr>
    </w:div>
    <w:div w:id="819690737">
      <w:bodyDiv w:val="1"/>
      <w:marLeft w:val="0"/>
      <w:marRight w:val="0"/>
      <w:marTop w:val="0"/>
      <w:marBottom w:val="0"/>
      <w:divBdr>
        <w:top w:val="none" w:sz="0" w:space="0" w:color="auto"/>
        <w:left w:val="none" w:sz="0" w:space="0" w:color="auto"/>
        <w:bottom w:val="none" w:sz="0" w:space="0" w:color="auto"/>
        <w:right w:val="none" w:sz="0" w:space="0" w:color="auto"/>
      </w:divBdr>
    </w:div>
    <w:div w:id="194511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feedthefuture,gov" TargetMode="Externa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1" ma:contentTypeDescription="Create a new document." ma:contentTypeScope="" ma:versionID="aa81e6f34497b5dee97a50b007a245c4">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ce02d3080834df40a3c73274b843bea0"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 xsi:nil="true"/>
    <lcf76f155ced4ddcb4097134ff3c332f xmlns="0d58e8a2-dff7-4492-a987-8cd66a35f01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979DC-6226-49B5-BA1D-71E98FE0DF8C}"/>
</file>

<file path=customXml/itemProps2.xml><?xml version="1.0" encoding="utf-8"?>
<ds:datastoreItem xmlns:ds="http://schemas.openxmlformats.org/officeDocument/2006/customXml" ds:itemID="{25634D84-9F1F-4791-958A-5FE827F7E2CC}">
  <ds:schemaRefs>
    <ds:schemaRef ds:uri="http://schemas.microsoft.com/sharepoint/v3/contenttype/forms"/>
  </ds:schemaRefs>
</ds:datastoreItem>
</file>

<file path=customXml/itemProps3.xml><?xml version="1.0" encoding="utf-8"?>
<ds:datastoreItem xmlns:ds="http://schemas.openxmlformats.org/officeDocument/2006/customXml" ds:itemID="{82156316-1C9C-48EA-8F4D-BF4F00DA422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0D282A-08A0-412A-BA61-2FA724EC8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1922</Words>
  <Characters>10961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12858</CharactersWithSpaces>
  <SharedDoc>false</SharedDoc>
  <HLinks>
    <vt:vector size="66" baseType="variant">
      <vt:variant>
        <vt:i4>1507378</vt:i4>
      </vt:variant>
      <vt:variant>
        <vt:i4>59</vt:i4>
      </vt:variant>
      <vt:variant>
        <vt:i4>0</vt:i4>
      </vt:variant>
      <vt:variant>
        <vt:i4>5</vt:i4>
      </vt:variant>
      <vt:variant>
        <vt:lpwstr/>
      </vt:variant>
      <vt:variant>
        <vt:lpwstr>_Toc523322634</vt:lpwstr>
      </vt:variant>
      <vt:variant>
        <vt:i4>1507378</vt:i4>
      </vt:variant>
      <vt:variant>
        <vt:i4>53</vt:i4>
      </vt:variant>
      <vt:variant>
        <vt:i4>0</vt:i4>
      </vt:variant>
      <vt:variant>
        <vt:i4>5</vt:i4>
      </vt:variant>
      <vt:variant>
        <vt:lpwstr/>
      </vt:variant>
      <vt:variant>
        <vt:lpwstr>_Toc523322633</vt:lpwstr>
      </vt:variant>
      <vt:variant>
        <vt:i4>1507378</vt:i4>
      </vt:variant>
      <vt:variant>
        <vt:i4>47</vt:i4>
      </vt:variant>
      <vt:variant>
        <vt:i4>0</vt:i4>
      </vt:variant>
      <vt:variant>
        <vt:i4>5</vt:i4>
      </vt:variant>
      <vt:variant>
        <vt:lpwstr/>
      </vt:variant>
      <vt:variant>
        <vt:lpwstr>_Toc523322632</vt:lpwstr>
      </vt:variant>
      <vt:variant>
        <vt:i4>1507378</vt:i4>
      </vt:variant>
      <vt:variant>
        <vt:i4>41</vt:i4>
      </vt:variant>
      <vt:variant>
        <vt:i4>0</vt:i4>
      </vt:variant>
      <vt:variant>
        <vt:i4>5</vt:i4>
      </vt:variant>
      <vt:variant>
        <vt:lpwstr/>
      </vt:variant>
      <vt:variant>
        <vt:lpwstr>_Toc523322631</vt:lpwstr>
      </vt:variant>
      <vt:variant>
        <vt:i4>1507378</vt:i4>
      </vt:variant>
      <vt:variant>
        <vt:i4>35</vt:i4>
      </vt:variant>
      <vt:variant>
        <vt:i4>0</vt:i4>
      </vt:variant>
      <vt:variant>
        <vt:i4>5</vt:i4>
      </vt:variant>
      <vt:variant>
        <vt:lpwstr/>
      </vt:variant>
      <vt:variant>
        <vt:lpwstr>_Toc523322630</vt:lpwstr>
      </vt:variant>
      <vt:variant>
        <vt:i4>1441842</vt:i4>
      </vt:variant>
      <vt:variant>
        <vt:i4>29</vt:i4>
      </vt:variant>
      <vt:variant>
        <vt:i4>0</vt:i4>
      </vt:variant>
      <vt:variant>
        <vt:i4>5</vt:i4>
      </vt:variant>
      <vt:variant>
        <vt:lpwstr/>
      </vt:variant>
      <vt:variant>
        <vt:lpwstr>_Toc523322629</vt:lpwstr>
      </vt:variant>
      <vt:variant>
        <vt:i4>1441842</vt:i4>
      </vt:variant>
      <vt:variant>
        <vt:i4>23</vt:i4>
      </vt:variant>
      <vt:variant>
        <vt:i4>0</vt:i4>
      </vt:variant>
      <vt:variant>
        <vt:i4>5</vt:i4>
      </vt:variant>
      <vt:variant>
        <vt:lpwstr/>
      </vt:variant>
      <vt:variant>
        <vt:lpwstr>_Toc523322628</vt:lpwstr>
      </vt:variant>
      <vt:variant>
        <vt:i4>1441842</vt:i4>
      </vt:variant>
      <vt:variant>
        <vt:i4>17</vt:i4>
      </vt:variant>
      <vt:variant>
        <vt:i4>0</vt:i4>
      </vt:variant>
      <vt:variant>
        <vt:i4>5</vt:i4>
      </vt:variant>
      <vt:variant>
        <vt:lpwstr/>
      </vt:variant>
      <vt:variant>
        <vt:lpwstr>_Toc523322627</vt:lpwstr>
      </vt:variant>
      <vt:variant>
        <vt:i4>1441842</vt:i4>
      </vt:variant>
      <vt:variant>
        <vt:i4>11</vt:i4>
      </vt:variant>
      <vt:variant>
        <vt:i4>0</vt:i4>
      </vt:variant>
      <vt:variant>
        <vt:i4>5</vt:i4>
      </vt:variant>
      <vt:variant>
        <vt:lpwstr/>
      </vt:variant>
      <vt:variant>
        <vt:lpwstr>_Toc523322626</vt:lpwstr>
      </vt:variant>
      <vt:variant>
        <vt:i4>1441842</vt:i4>
      </vt:variant>
      <vt:variant>
        <vt:i4>5</vt:i4>
      </vt:variant>
      <vt:variant>
        <vt:i4>0</vt:i4>
      </vt:variant>
      <vt:variant>
        <vt:i4>5</vt:i4>
      </vt:variant>
      <vt:variant>
        <vt:lpwstr/>
      </vt:variant>
      <vt:variant>
        <vt:lpwstr>_Toc523322625</vt:lpwstr>
      </vt:variant>
      <vt:variant>
        <vt:i4>5046298</vt:i4>
      </vt:variant>
      <vt:variant>
        <vt:i4>0</vt:i4>
      </vt:variant>
      <vt:variant>
        <vt:i4>0</vt:i4>
      </vt:variant>
      <vt:variant>
        <vt:i4>5</vt:i4>
      </vt:variant>
      <vt:variant>
        <vt:lpwstr>http://www.feedthefuture,gov/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Kiersten B. Johnson</dc:creator>
  <cp:keywords/>
  <cp:lastModifiedBy>Kaur, Jasbir</cp:lastModifiedBy>
  <cp:revision>5</cp:revision>
  <cp:lastPrinted>2017-09-26T15:56:00Z</cp:lastPrinted>
  <dcterms:created xsi:type="dcterms:W3CDTF">2021-04-22T14:35:00Z</dcterms:created>
  <dcterms:modified xsi:type="dcterms:W3CDTF">2021-04-30T05:20:00Z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
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Feed the Future</w:t>
      </w:r>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6F9FC3F" w:rsidR="001D7F79" w:rsidRDefault="001D7F79" w:rsidP="001D7F79">
      <w:pPr>
        <w:rPr>
          <w:ins w:id="0" w:author="ICF" w:date="2021-04-06T11:12:00Z"/>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Zone of Influence </w:t>
      </w:r>
      <w:ins w:id="1" w:author="Kaur, Jasbir" w:date="2021-04-05T15:37:00Z">
        <w:r w:rsidR="004A6A91">
          <w:rPr>
            <w:rFonts w:ascii="Gill Sans MT" w:eastAsia="Times New Roman" w:hAnsi="Gill Sans MT"/>
            <w:color w:val="387990"/>
            <w:sz w:val="52"/>
            <w:szCs w:val="52"/>
          </w:rPr>
          <w:t xml:space="preserve">Midline </w:t>
        </w:r>
      </w:ins>
      <w:r w:rsidRPr="0066639D">
        <w:rPr>
          <w:rFonts w:ascii="Gill Sans MT" w:eastAsia="Times New Roman" w:hAnsi="Gill Sans MT"/>
          <w:color w:val="387990"/>
          <w:sz w:val="52"/>
          <w:szCs w:val="52"/>
        </w:rPr>
        <w:t>Survey</w:t>
      </w:r>
    </w:p>
    <w:p w14:paraId="7F4EDD04" w14:textId="6F048E2E" w:rsidR="00D5586E" w:rsidRPr="0066639D" w:rsidRDefault="00D5586E" w:rsidP="001D7F79">
      <w:pPr>
        <w:rPr>
          <w:rFonts w:ascii="Gill Sans MT" w:eastAsia="Times New Roman" w:hAnsi="Gill Sans MT"/>
          <w:color w:val="387990"/>
          <w:sz w:val="52"/>
          <w:szCs w:val="52"/>
        </w:rPr>
      </w:pPr>
      <w:commentRangeStart w:id="2"/>
      <w:ins w:id="3" w:author="ICF" w:date="2021-04-06T11:12:00Z">
        <w:r>
          <w:rPr>
            <w:rFonts w:ascii="Gill Sans MT" w:eastAsia="Times New Roman" w:hAnsi="Gill Sans MT"/>
            <w:color w:val="387990"/>
            <w:sz w:val="52"/>
            <w:szCs w:val="52"/>
          </w:rPr>
          <w:t>[</w:t>
        </w:r>
        <w:r w:rsidRPr="00D5586E">
          <w:rPr>
            <w:rFonts w:ascii="Gill Sans MT" w:eastAsia="Times New Roman" w:hAnsi="Gill Sans MT"/>
            <w:color w:val="387990"/>
            <w:sz w:val="52"/>
            <w:szCs w:val="52"/>
            <w:highlight w:val="yellow"/>
          </w:rPr>
          <w:t>COUNTRY</w:t>
        </w:r>
        <w:r>
          <w:rPr>
            <w:rFonts w:ascii="Gill Sans MT" w:eastAsia="Times New Roman" w:hAnsi="Gill Sans MT"/>
            <w:color w:val="387990"/>
            <w:sz w:val="52"/>
            <w:szCs w:val="52"/>
          </w:rPr>
          <w:t>] [</w:t>
        </w:r>
        <w:r w:rsidRPr="00D5586E">
          <w:rPr>
            <w:rFonts w:ascii="Gill Sans MT" w:eastAsia="Times New Roman" w:hAnsi="Gill Sans MT"/>
            <w:color w:val="387990"/>
            <w:sz w:val="52"/>
            <w:szCs w:val="52"/>
            <w:highlight w:val="yellow"/>
          </w:rPr>
          <w:t>YEAR(S)</w:t>
        </w:r>
        <w:r>
          <w:rPr>
            <w:rFonts w:ascii="Gill Sans MT" w:eastAsia="Times New Roman" w:hAnsi="Gill Sans MT"/>
            <w:color w:val="387990"/>
            <w:sz w:val="52"/>
            <w:szCs w:val="52"/>
          </w:rPr>
          <w:t>]</w:t>
        </w:r>
      </w:ins>
      <w:commentRangeEnd w:id="2"/>
      <w:ins w:id="4" w:author="ICF" w:date="2021-04-06T11:13:00Z">
        <w:r w:rsidR="00A2610E">
          <w:rPr>
            <w:rStyle w:val="CommentReference"/>
          </w:rPr>
          <w:commentReference w:id="2"/>
        </w:r>
      </w:ins>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1C61239D" w:rsidR="001D7F79" w:rsidRDefault="0066639D" w:rsidP="001D7F79">
      <w:pPr>
        <w:spacing w:line="240" w:lineRule="auto"/>
        <w:rPr>
          <w:rFonts w:ascii="Gill Sans MT" w:eastAsia="Cabin" w:hAnsi="Gill Sans MT" w:cs="Cabin"/>
          <w:color w:val="387990"/>
          <w:sz w:val="24"/>
          <w:szCs w:val="24"/>
        </w:rPr>
      </w:pPr>
      <w:del w:id="5" w:author="Kaur, Jasbir" w:date="2021-04-05T15:13:00Z">
        <w:r w:rsidDel="00895CC3">
          <w:rPr>
            <w:rFonts w:ascii="Gill Sans MT" w:eastAsia="Cabin" w:hAnsi="Gill Sans MT" w:cs="Cabin"/>
            <w:color w:val="387990"/>
            <w:sz w:val="24"/>
            <w:szCs w:val="24"/>
          </w:rPr>
          <w:delText xml:space="preserve">February </w:delText>
        </w:r>
        <w:r w:rsidR="001D7F79" w:rsidRPr="0066639D" w:rsidDel="00895CC3">
          <w:rPr>
            <w:rFonts w:ascii="Gill Sans MT" w:eastAsia="Cabin" w:hAnsi="Gill Sans MT" w:cs="Cabin"/>
            <w:color w:val="387990"/>
            <w:sz w:val="24"/>
            <w:szCs w:val="24"/>
          </w:rPr>
          <w:delText>2018</w:delText>
        </w:r>
      </w:del>
      <w:ins w:id="6" w:author="Kaur, Jasbir" w:date="2021-04-05T15:13:00Z">
        <w:r w:rsidR="00895CC3">
          <w:rPr>
            <w:rFonts w:ascii="Gill Sans MT" w:eastAsia="Cabin" w:hAnsi="Gill Sans MT" w:cs="Cabin"/>
            <w:color w:val="387990"/>
            <w:sz w:val="24"/>
            <w:szCs w:val="24"/>
          </w:rPr>
          <w:t>April 2021</w:t>
        </w:r>
      </w:ins>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5"/>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Recommended </w:t>
      </w:r>
      <w:commentRangeStart w:id="7"/>
      <w:r w:rsidRPr="0066639D">
        <w:rPr>
          <w:rFonts w:ascii="Gill Sans MT" w:eastAsia="Arial" w:hAnsi="Gill Sans MT" w:cs="Arial"/>
          <w:b/>
          <w:color w:val="000000"/>
        </w:rPr>
        <w:t>Citation</w:t>
      </w:r>
      <w:commentRangeEnd w:id="7"/>
      <w:r w:rsidR="006D3F3E">
        <w:rPr>
          <w:rStyle w:val="CommentReference"/>
        </w:rPr>
        <w:commentReference w:id="7"/>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Feed the Future</w:t>
      </w:r>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2452F8" w:rsidP="0066639D">
      <w:pPr>
        <w:widowControl w:val="0"/>
        <w:spacing w:after="0"/>
        <w:rPr>
          <w:rFonts w:ascii="Gill Sans MT" w:eastAsia="Arial" w:hAnsi="Gill Sans MT" w:cs="Arial"/>
          <w:color w:val="000000"/>
        </w:rPr>
      </w:pPr>
      <w:hyperlink r:id="rId16"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7"/>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0A773B01" w14:textId="77777777" w:rsidR="00036651"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3322625" w:history="1">
        <w:r w:rsidR="00036651" w:rsidRPr="00E04FA9">
          <w:rPr>
            <w:rStyle w:val="Hyperlink"/>
            <w:noProof/>
          </w:rPr>
          <w:t>Determining the number of translations needed</w:t>
        </w:r>
        <w:r w:rsidR="00036651">
          <w:rPr>
            <w:noProof/>
            <w:webHidden/>
          </w:rPr>
          <w:tab/>
        </w:r>
        <w:r w:rsidR="00036651">
          <w:rPr>
            <w:noProof/>
            <w:webHidden/>
          </w:rPr>
          <w:fldChar w:fldCharType="begin"/>
        </w:r>
        <w:r w:rsidR="00036651">
          <w:rPr>
            <w:noProof/>
            <w:webHidden/>
          </w:rPr>
          <w:instrText xml:space="preserve"> PAGEREF _Toc523322625 \h </w:instrText>
        </w:r>
        <w:r w:rsidR="00036651">
          <w:rPr>
            <w:noProof/>
            <w:webHidden/>
          </w:rPr>
        </w:r>
        <w:r w:rsidR="00036651">
          <w:rPr>
            <w:noProof/>
            <w:webHidden/>
          </w:rPr>
          <w:fldChar w:fldCharType="separate"/>
        </w:r>
        <w:r w:rsidR="00036651">
          <w:rPr>
            <w:noProof/>
            <w:webHidden/>
          </w:rPr>
          <w:t>1</w:t>
        </w:r>
        <w:r w:rsidR="00036651">
          <w:rPr>
            <w:noProof/>
            <w:webHidden/>
          </w:rPr>
          <w:fldChar w:fldCharType="end"/>
        </w:r>
      </w:hyperlink>
    </w:p>
    <w:p w14:paraId="0A773B02" w14:textId="77777777" w:rsidR="00036651" w:rsidRDefault="002452F8">
      <w:pPr>
        <w:pStyle w:val="TOC1"/>
        <w:tabs>
          <w:tab w:val="right" w:leader="dot" w:pos="9350"/>
        </w:tabs>
        <w:rPr>
          <w:rFonts w:asciiTheme="minorHAnsi" w:eastAsiaTheme="minorEastAsia" w:hAnsiTheme="minorHAnsi" w:cstheme="minorBidi"/>
          <w:noProof/>
        </w:rPr>
      </w:pPr>
      <w:hyperlink w:anchor="_Toc523322626" w:history="1">
        <w:r w:rsidR="00036651" w:rsidRPr="00E04FA9">
          <w:rPr>
            <w:rStyle w:val="Hyperlink"/>
            <w:noProof/>
          </w:rPr>
          <w:t>Translation procedure: The TRAPD model</w:t>
        </w:r>
        <w:r w:rsidR="00036651">
          <w:rPr>
            <w:noProof/>
            <w:webHidden/>
          </w:rPr>
          <w:tab/>
        </w:r>
        <w:r w:rsidR="00036651">
          <w:rPr>
            <w:noProof/>
            <w:webHidden/>
          </w:rPr>
          <w:fldChar w:fldCharType="begin"/>
        </w:r>
        <w:r w:rsidR="00036651">
          <w:rPr>
            <w:noProof/>
            <w:webHidden/>
          </w:rPr>
          <w:instrText xml:space="preserve"> PAGEREF _Toc523322626 \h </w:instrText>
        </w:r>
        <w:r w:rsidR="00036651">
          <w:rPr>
            <w:noProof/>
            <w:webHidden/>
          </w:rPr>
        </w:r>
        <w:r w:rsidR="00036651">
          <w:rPr>
            <w:noProof/>
            <w:webHidden/>
          </w:rPr>
          <w:fldChar w:fldCharType="separate"/>
        </w:r>
        <w:r w:rsidR="00036651">
          <w:rPr>
            <w:noProof/>
            <w:webHidden/>
          </w:rPr>
          <w:t>1</w:t>
        </w:r>
        <w:r w:rsidR="00036651">
          <w:rPr>
            <w:noProof/>
            <w:webHidden/>
          </w:rPr>
          <w:fldChar w:fldCharType="end"/>
        </w:r>
      </w:hyperlink>
    </w:p>
    <w:p w14:paraId="0A773B03" w14:textId="77777777" w:rsidR="00036651" w:rsidRDefault="002452F8">
      <w:pPr>
        <w:pStyle w:val="TOC2"/>
        <w:tabs>
          <w:tab w:val="left" w:pos="660"/>
        </w:tabs>
        <w:rPr>
          <w:rFonts w:asciiTheme="minorHAnsi" w:eastAsiaTheme="minorEastAsia" w:hAnsiTheme="minorHAnsi" w:cstheme="minorBidi"/>
          <w:noProof/>
        </w:rPr>
      </w:pPr>
      <w:hyperlink w:anchor="_Toc523322627" w:history="1">
        <w:r w:rsidR="00036651" w:rsidRPr="00E04FA9">
          <w:rPr>
            <w:rStyle w:val="Hyperlink"/>
            <w:noProof/>
          </w:rPr>
          <w:t>1.</w:t>
        </w:r>
        <w:r w:rsidR="00036651">
          <w:rPr>
            <w:rFonts w:asciiTheme="minorHAnsi" w:eastAsiaTheme="minorEastAsia" w:hAnsiTheme="minorHAnsi" w:cstheme="minorBidi"/>
            <w:noProof/>
          </w:rPr>
          <w:tab/>
        </w:r>
        <w:r w:rsidR="00036651" w:rsidRPr="00E04FA9">
          <w:rPr>
            <w:rStyle w:val="Hyperlink"/>
            <w:noProof/>
          </w:rPr>
          <w:t>Finalize source language document</w:t>
        </w:r>
        <w:r w:rsidR="00036651">
          <w:rPr>
            <w:noProof/>
            <w:webHidden/>
          </w:rPr>
          <w:tab/>
        </w:r>
        <w:r w:rsidR="00036651">
          <w:rPr>
            <w:noProof/>
            <w:webHidden/>
          </w:rPr>
          <w:fldChar w:fldCharType="begin"/>
        </w:r>
        <w:r w:rsidR="00036651">
          <w:rPr>
            <w:noProof/>
            <w:webHidden/>
          </w:rPr>
          <w:instrText xml:space="preserve"> PAGEREF _Toc523322627 \h </w:instrText>
        </w:r>
        <w:r w:rsidR="00036651">
          <w:rPr>
            <w:noProof/>
            <w:webHidden/>
          </w:rPr>
        </w:r>
        <w:r w:rsidR="00036651">
          <w:rPr>
            <w:noProof/>
            <w:webHidden/>
          </w:rPr>
          <w:fldChar w:fldCharType="separate"/>
        </w:r>
        <w:r w:rsidR="00036651">
          <w:rPr>
            <w:noProof/>
            <w:webHidden/>
          </w:rPr>
          <w:t>2</w:t>
        </w:r>
        <w:r w:rsidR="00036651">
          <w:rPr>
            <w:noProof/>
            <w:webHidden/>
          </w:rPr>
          <w:fldChar w:fldCharType="end"/>
        </w:r>
      </w:hyperlink>
    </w:p>
    <w:p w14:paraId="0A773B04" w14:textId="77777777" w:rsidR="00036651" w:rsidRDefault="002452F8">
      <w:pPr>
        <w:pStyle w:val="TOC2"/>
        <w:tabs>
          <w:tab w:val="left" w:pos="660"/>
        </w:tabs>
        <w:rPr>
          <w:rFonts w:asciiTheme="minorHAnsi" w:eastAsiaTheme="minorEastAsia" w:hAnsiTheme="minorHAnsi" w:cstheme="minorBidi"/>
          <w:noProof/>
        </w:rPr>
      </w:pPr>
      <w:hyperlink w:anchor="_Toc523322628" w:history="1">
        <w:r w:rsidR="00036651" w:rsidRPr="00E04FA9">
          <w:rPr>
            <w:rStyle w:val="Hyperlink"/>
            <w:noProof/>
          </w:rPr>
          <w:t>2.</w:t>
        </w:r>
        <w:r w:rsidR="00036651">
          <w:rPr>
            <w:rFonts w:asciiTheme="minorHAnsi" w:eastAsiaTheme="minorEastAsia" w:hAnsiTheme="minorHAnsi" w:cstheme="minorBidi"/>
            <w:noProof/>
          </w:rPr>
          <w:tab/>
        </w:r>
        <w:r w:rsidR="00036651" w:rsidRPr="00E04FA9">
          <w:rPr>
            <w:rStyle w:val="Hyperlink"/>
            <w:noProof/>
          </w:rPr>
          <w:t>Identify and train translation team</w:t>
        </w:r>
        <w:r w:rsidR="00036651">
          <w:rPr>
            <w:noProof/>
            <w:webHidden/>
          </w:rPr>
          <w:tab/>
        </w:r>
        <w:r w:rsidR="00036651">
          <w:rPr>
            <w:noProof/>
            <w:webHidden/>
          </w:rPr>
          <w:fldChar w:fldCharType="begin"/>
        </w:r>
        <w:r w:rsidR="00036651">
          <w:rPr>
            <w:noProof/>
            <w:webHidden/>
          </w:rPr>
          <w:instrText xml:space="preserve"> PAGEREF _Toc523322628 \h </w:instrText>
        </w:r>
        <w:r w:rsidR="00036651">
          <w:rPr>
            <w:noProof/>
            <w:webHidden/>
          </w:rPr>
        </w:r>
        <w:r w:rsidR="00036651">
          <w:rPr>
            <w:noProof/>
            <w:webHidden/>
          </w:rPr>
          <w:fldChar w:fldCharType="separate"/>
        </w:r>
        <w:r w:rsidR="00036651">
          <w:rPr>
            <w:noProof/>
            <w:webHidden/>
          </w:rPr>
          <w:t>2</w:t>
        </w:r>
        <w:r w:rsidR="00036651">
          <w:rPr>
            <w:noProof/>
            <w:webHidden/>
          </w:rPr>
          <w:fldChar w:fldCharType="end"/>
        </w:r>
      </w:hyperlink>
    </w:p>
    <w:p w14:paraId="0A773B05" w14:textId="77777777" w:rsidR="00036651" w:rsidRDefault="002452F8">
      <w:pPr>
        <w:pStyle w:val="TOC2"/>
        <w:tabs>
          <w:tab w:val="left" w:pos="660"/>
        </w:tabs>
        <w:rPr>
          <w:rFonts w:asciiTheme="minorHAnsi" w:eastAsiaTheme="minorEastAsia" w:hAnsiTheme="minorHAnsi" w:cstheme="minorBidi"/>
          <w:noProof/>
        </w:rPr>
      </w:pPr>
      <w:hyperlink w:anchor="_Toc523322629" w:history="1">
        <w:r w:rsidR="00036651" w:rsidRPr="00E04FA9">
          <w:rPr>
            <w:rStyle w:val="Hyperlink"/>
            <w:noProof/>
          </w:rPr>
          <w:t>3.</w:t>
        </w:r>
        <w:r w:rsidR="00036651">
          <w:rPr>
            <w:rFonts w:asciiTheme="minorHAnsi" w:eastAsiaTheme="minorEastAsia" w:hAnsiTheme="minorHAnsi" w:cstheme="minorBidi"/>
            <w:noProof/>
          </w:rPr>
          <w:tab/>
        </w:r>
        <w:r w:rsidR="00036651" w:rsidRPr="00E04FA9">
          <w:rPr>
            <w:rStyle w:val="Hyperlink"/>
            <w:noProof/>
          </w:rPr>
          <w:t>Translate survey and conduct an independent review</w:t>
        </w:r>
        <w:r w:rsidR="00036651">
          <w:rPr>
            <w:noProof/>
            <w:webHidden/>
          </w:rPr>
          <w:tab/>
        </w:r>
        <w:r w:rsidR="00036651">
          <w:rPr>
            <w:noProof/>
            <w:webHidden/>
          </w:rPr>
          <w:fldChar w:fldCharType="begin"/>
        </w:r>
        <w:r w:rsidR="00036651">
          <w:rPr>
            <w:noProof/>
            <w:webHidden/>
          </w:rPr>
          <w:instrText xml:space="preserve"> PAGEREF _Toc523322629 \h </w:instrText>
        </w:r>
        <w:r w:rsidR="00036651">
          <w:rPr>
            <w:noProof/>
            <w:webHidden/>
          </w:rPr>
        </w:r>
        <w:r w:rsidR="00036651">
          <w:rPr>
            <w:noProof/>
            <w:webHidden/>
          </w:rPr>
          <w:fldChar w:fldCharType="separate"/>
        </w:r>
        <w:r w:rsidR="00036651">
          <w:rPr>
            <w:noProof/>
            <w:webHidden/>
          </w:rPr>
          <w:t>2</w:t>
        </w:r>
        <w:r w:rsidR="00036651">
          <w:rPr>
            <w:noProof/>
            <w:webHidden/>
          </w:rPr>
          <w:fldChar w:fldCharType="end"/>
        </w:r>
      </w:hyperlink>
    </w:p>
    <w:p w14:paraId="0A773B06" w14:textId="77777777" w:rsidR="00036651" w:rsidRDefault="002452F8">
      <w:pPr>
        <w:pStyle w:val="TOC2"/>
        <w:tabs>
          <w:tab w:val="left" w:pos="660"/>
        </w:tabs>
        <w:rPr>
          <w:rFonts w:asciiTheme="minorHAnsi" w:eastAsiaTheme="minorEastAsia" w:hAnsiTheme="minorHAnsi" w:cstheme="minorBidi"/>
          <w:noProof/>
        </w:rPr>
      </w:pPr>
      <w:hyperlink w:anchor="_Toc523322630" w:history="1">
        <w:r w:rsidR="00036651" w:rsidRPr="00E04FA9">
          <w:rPr>
            <w:rStyle w:val="Hyperlink"/>
            <w:noProof/>
          </w:rPr>
          <w:t>4.</w:t>
        </w:r>
        <w:r w:rsidR="00036651">
          <w:rPr>
            <w:rFonts w:asciiTheme="minorHAnsi" w:eastAsiaTheme="minorEastAsia" w:hAnsiTheme="minorHAnsi" w:cstheme="minorBidi"/>
            <w:noProof/>
          </w:rPr>
          <w:tab/>
        </w:r>
        <w:r w:rsidR="00036651" w:rsidRPr="00E04FA9">
          <w:rPr>
            <w:rStyle w:val="Hyperlink"/>
            <w:noProof/>
          </w:rPr>
          <w:t>Conduct back translation</w:t>
        </w:r>
        <w:r w:rsidR="00036651">
          <w:rPr>
            <w:noProof/>
            <w:webHidden/>
          </w:rPr>
          <w:tab/>
        </w:r>
        <w:r w:rsidR="00036651">
          <w:rPr>
            <w:noProof/>
            <w:webHidden/>
          </w:rPr>
          <w:fldChar w:fldCharType="begin"/>
        </w:r>
        <w:r w:rsidR="00036651">
          <w:rPr>
            <w:noProof/>
            <w:webHidden/>
          </w:rPr>
          <w:instrText xml:space="preserve"> PAGEREF _Toc523322630 \h </w:instrText>
        </w:r>
        <w:r w:rsidR="00036651">
          <w:rPr>
            <w:noProof/>
            <w:webHidden/>
          </w:rPr>
        </w:r>
        <w:r w:rsidR="00036651">
          <w:rPr>
            <w:noProof/>
            <w:webHidden/>
          </w:rPr>
          <w:fldChar w:fldCharType="separate"/>
        </w:r>
        <w:r w:rsidR="00036651">
          <w:rPr>
            <w:noProof/>
            <w:webHidden/>
          </w:rPr>
          <w:t>3</w:t>
        </w:r>
        <w:r w:rsidR="00036651">
          <w:rPr>
            <w:noProof/>
            <w:webHidden/>
          </w:rPr>
          <w:fldChar w:fldCharType="end"/>
        </w:r>
      </w:hyperlink>
    </w:p>
    <w:p w14:paraId="0A773B07" w14:textId="77777777" w:rsidR="00036651" w:rsidRDefault="002452F8">
      <w:pPr>
        <w:pStyle w:val="TOC2"/>
        <w:tabs>
          <w:tab w:val="left" w:pos="660"/>
        </w:tabs>
        <w:rPr>
          <w:rFonts w:asciiTheme="minorHAnsi" w:eastAsiaTheme="minorEastAsia" w:hAnsiTheme="minorHAnsi" w:cstheme="minorBidi"/>
          <w:noProof/>
        </w:rPr>
      </w:pPr>
      <w:hyperlink w:anchor="_Toc523322631" w:history="1">
        <w:r w:rsidR="00036651" w:rsidRPr="00E04FA9">
          <w:rPr>
            <w:rStyle w:val="Hyperlink"/>
            <w:noProof/>
          </w:rPr>
          <w:t>5.</w:t>
        </w:r>
        <w:r w:rsidR="00036651">
          <w:rPr>
            <w:rFonts w:asciiTheme="minorHAnsi" w:eastAsiaTheme="minorEastAsia" w:hAnsiTheme="minorHAnsi" w:cstheme="minorBidi"/>
            <w:noProof/>
          </w:rPr>
          <w:tab/>
        </w:r>
        <w:r w:rsidR="00036651" w:rsidRPr="00E04FA9">
          <w:rPr>
            <w:rStyle w:val="Hyperlink"/>
            <w:noProof/>
          </w:rPr>
          <w:t>Correct translation based on questionnaire pretest</w:t>
        </w:r>
        <w:r w:rsidR="00036651">
          <w:rPr>
            <w:noProof/>
            <w:webHidden/>
          </w:rPr>
          <w:tab/>
        </w:r>
        <w:r w:rsidR="00036651">
          <w:rPr>
            <w:noProof/>
            <w:webHidden/>
          </w:rPr>
          <w:fldChar w:fldCharType="begin"/>
        </w:r>
        <w:r w:rsidR="00036651">
          <w:rPr>
            <w:noProof/>
            <w:webHidden/>
          </w:rPr>
          <w:instrText xml:space="preserve"> PAGEREF _Toc523322631 \h </w:instrText>
        </w:r>
        <w:r w:rsidR="00036651">
          <w:rPr>
            <w:noProof/>
            <w:webHidden/>
          </w:rPr>
        </w:r>
        <w:r w:rsidR="00036651">
          <w:rPr>
            <w:noProof/>
            <w:webHidden/>
          </w:rPr>
          <w:fldChar w:fldCharType="separate"/>
        </w:r>
        <w:r w:rsidR="00036651">
          <w:rPr>
            <w:noProof/>
            <w:webHidden/>
          </w:rPr>
          <w:t>3</w:t>
        </w:r>
        <w:r w:rsidR="00036651">
          <w:rPr>
            <w:noProof/>
            <w:webHidden/>
          </w:rPr>
          <w:fldChar w:fldCharType="end"/>
        </w:r>
      </w:hyperlink>
    </w:p>
    <w:p w14:paraId="0A773B08" w14:textId="77777777" w:rsidR="00036651" w:rsidRDefault="002452F8">
      <w:pPr>
        <w:pStyle w:val="TOC1"/>
        <w:tabs>
          <w:tab w:val="right" w:leader="dot" w:pos="9350"/>
        </w:tabs>
        <w:rPr>
          <w:rFonts w:asciiTheme="minorHAnsi" w:eastAsiaTheme="minorEastAsia" w:hAnsiTheme="minorHAnsi" w:cstheme="minorBidi"/>
          <w:noProof/>
        </w:rPr>
      </w:pPr>
      <w:hyperlink w:anchor="_Toc523322632" w:history="1">
        <w:r w:rsidR="00036651" w:rsidRPr="00E04FA9">
          <w:rPr>
            <w:rStyle w:val="Hyperlink"/>
            <w:noProof/>
          </w:rPr>
          <w:t>Programming the translated survey to tablets</w:t>
        </w:r>
        <w:r w:rsidR="00036651">
          <w:rPr>
            <w:noProof/>
            <w:webHidden/>
          </w:rPr>
          <w:tab/>
        </w:r>
        <w:r w:rsidR="00036651">
          <w:rPr>
            <w:noProof/>
            <w:webHidden/>
          </w:rPr>
          <w:fldChar w:fldCharType="begin"/>
        </w:r>
        <w:r w:rsidR="00036651">
          <w:rPr>
            <w:noProof/>
            <w:webHidden/>
          </w:rPr>
          <w:instrText xml:space="preserve"> PAGEREF _Toc523322632 \h </w:instrText>
        </w:r>
        <w:r w:rsidR="00036651">
          <w:rPr>
            <w:noProof/>
            <w:webHidden/>
          </w:rPr>
        </w:r>
        <w:r w:rsidR="00036651">
          <w:rPr>
            <w:noProof/>
            <w:webHidden/>
          </w:rPr>
          <w:fldChar w:fldCharType="separate"/>
        </w:r>
        <w:r w:rsidR="00036651">
          <w:rPr>
            <w:noProof/>
            <w:webHidden/>
          </w:rPr>
          <w:t>3</w:t>
        </w:r>
        <w:r w:rsidR="00036651">
          <w:rPr>
            <w:noProof/>
            <w:webHidden/>
          </w:rPr>
          <w:fldChar w:fldCharType="end"/>
        </w:r>
      </w:hyperlink>
    </w:p>
    <w:p w14:paraId="0A773B09" w14:textId="77777777" w:rsidR="00036651" w:rsidRDefault="002452F8">
      <w:pPr>
        <w:pStyle w:val="TOC1"/>
        <w:tabs>
          <w:tab w:val="right" w:leader="dot" w:pos="9350"/>
        </w:tabs>
        <w:rPr>
          <w:rFonts w:asciiTheme="minorHAnsi" w:eastAsiaTheme="minorEastAsia" w:hAnsiTheme="minorHAnsi" w:cstheme="minorBidi"/>
          <w:noProof/>
        </w:rPr>
      </w:pPr>
      <w:hyperlink w:anchor="_Toc523322633" w:history="1">
        <w:r w:rsidR="00036651" w:rsidRPr="00E04FA9">
          <w:rPr>
            <w:rStyle w:val="Hyperlink"/>
            <w:noProof/>
          </w:rPr>
          <w:t>References</w:t>
        </w:r>
        <w:r w:rsidR="00036651">
          <w:rPr>
            <w:noProof/>
            <w:webHidden/>
          </w:rPr>
          <w:tab/>
        </w:r>
        <w:r w:rsidR="00036651">
          <w:rPr>
            <w:noProof/>
            <w:webHidden/>
          </w:rPr>
          <w:fldChar w:fldCharType="begin"/>
        </w:r>
        <w:r w:rsidR="00036651">
          <w:rPr>
            <w:noProof/>
            <w:webHidden/>
          </w:rPr>
          <w:instrText xml:space="preserve"> PAGEREF _Toc523322633 \h </w:instrText>
        </w:r>
        <w:r w:rsidR="00036651">
          <w:rPr>
            <w:noProof/>
            <w:webHidden/>
          </w:rPr>
        </w:r>
        <w:r w:rsidR="00036651">
          <w:rPr>
            <w:noProof/>
            <w:webHidden/>
          </w:rPr>
          <w:fldChar w:fldCharType="separate"/>
        </w:r>
        <w:r w:rsidR="00036651">
          <w:rPr>
            <w:noProof/>
            <w:webHidden/>
          </w:rPr>
          <w:t>4</w:t>
        </w:r>
        <w:r w:rsidR="00036651">
          <w:rPr>
            <w:noProof/>
            <w:webHidden/>
          </w:rPr>
          <w:fldChar w:fldCharType="end"/>
        </w:r>
      </w:hyperlink>
    </w:p>
    <w:p w14:paraId="0A773B0A" w14:textId="77777777" w:rsidR="00036651" w:rsidRDefault="002452F8">
      <w:pPr>
        <w:pStyle w:val="TOC1"/>
        <w:tabs>
          <w:tab w:val="right" w:leader="dot" w:pos="9350"/>
        </w:tabs>
        <w:rPr>
          <w:rFonts w:asciiTheme="minorHAnsi" w:eastAsiaTheme="minorEastAsia" w:hAnsiTheme="minorHAnsi" w:cstheme="minorBidi"/>
          <w:noProof/>
        </w:rPr>
      </w:pPr>
      <w:hyperlink w:anchor="_Toc523322634" w:history="1">
        <w:r w:rsidR="00036651" w:rsidRPr="00E04FA9">
          <w:rPr>
            <w:rStyle w:val="Hyperlink"/>
            <w:noProof/>
          </w:rPr>
          <w:t>Appendix A: Questionnaire and manual translation error log</w:t>
        </w:r>
        <w:r w:rsidR="00036651">
          <w:rPr>
            <w:noProof/>
            <w:webHidden/>
          </w:rPr>
          <w:tab/>
        </w:r>
        <w:r w:rsidR="00036651">
          <w:rPr>
            <w:noProof/>
            <w:webHidden/>
          </w:rPr>
          <w:fldChar w:fldCharType="begin"/>
        </w:r>
        <w:r w:rsidR="00036651">
          <w:rPr>
            <w:noProof/>
            <w:webHidden/>
          </w:rPr>
          <w:instrText xml:space="preserve"> PAGEREF _Toc523322634 \h </w:instrText>
        </w:r>
        <w:r w:rsidR="00036651">
          <w:rPr>
            <w:noProof/>
            <w:webHidden/>
          </w:rPr>
        </w:r>
        <w:r w:rsidR="00036651">
          <w:rPr>
            <w:noProof/>
            <w:webHidden/>
          </w:rPr>
          <w:fldChar w:fldCharType="separate"/>
        </w:r>
        <w:r w:rsidR="00036651">
          <w:rPr>
            <w:noProof/>
            <w:webHidden/>
          </w:rPr>
          <w:t>5</w:t>
        </w:r>
        <w:r w:rsidR="00036651">
          <w:rPr>
            <w:noProof/>
            <w:webHidden/>
          </w:rPr>
          <w:fldChar w:fldCharType="end"/>
        </w:r>
      </w:hyperlink>
    </w:p>
    <w:p w14:paraId="0A773B0B" w14:textId="77777777" w:rsidR="004C2C2F" w:rsidRDefault="004E0E2E" w:rsidP="00A20C6A">
      <w:pPr>
        <w:pStyle w:val="BodyText1"/>
        <w:sectPr w:rsidR="004C2C2F" w:rsidSect="004C2C2F">
          <w:headerReference w:type="default" r:id="rId18"/>
          <w:footerReference w:type="default" r:id="rId19"/>
          <w:pgSz w:w="12240" w:h="15840" w:code="1"/>
          <w:pgMar w:top="1440" w:right="1440" w:bottom="1440" w:left="1440" w:header="720" w:footer="720" w:gutter="0"/>
          <w:pgNumType w:start="1"/>
          <w:cols w:space="720"/>
          <w:docGrid w:linePitch="360"/>
        </w:sectPr>
      </w:pPr>
      <w:r>
        <w:fldChar w:fldCharType="end"/>
      </w:r>
    </w:p>
    <w:p w14:paraId="0A773B0C" w14:textId="1A48223F" w:rsidR="00CB5BC5" w:rsidRDefault="00080ECC" w:rsidP="00A20C6A">
      <w:pPr>
        <w:pStyle w:val="BodyText1"/>
      </w:pPr>
      <w:r>
        <w:lastRenderedPageBreak/>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del w:id="8" w:author="Young-Turner, Cindy" w:date="2021-04-06T15:40:00Z">
        <w:r w:rsidRPr="00080ECC" w:rsidDel="001F1036">
          <w:delText xml:space="preserve">interviewer </w:delText>
        </w:r>
      </w:del>
      <w:ins w:id="9" w:author="Young-Turner, Cindy" w:date="2021-04-06T15:40:00Z">
        <w:r w:rsidR="001F1036">
          <w:t>Interviewer’s</w:t>
        </w:r>
        <w:r w:rsidR="001F1036" w:rsidRPr="00080ECC">
          <w:t xml:space="preserve"> </w:t>
        </w:r>
        <w:r w:rsidR="001F1036">
          <w:t xml:space="preserve">Manual </w:t>
        </w:r>
      </w:ins>
      <w:r w:rsidRPr="00080ECC">
        <w:t xml:space="preserve">and </w:t>
      </w:r>
      <w:del w:id="10" w:author="Young-Turner, Cindy" w:date="2021-04-06T15:40:00Z">
        <w:r w:rsidRPr="00080ECC" w:rsidDel="001F1036">
          <w:delText xml:space="preserve">supervisor </w:delText>
        </w:r>
      </w:del>
      <w:ins w:id="11" w:author="Young-Turner, Cindy" w:date="2021-04-06T15:40:00Z">
        <w:r w:rsidR="001F1036">
          <w:t>Supervisor’s</w:t>
        </w:r>
        <w:r w:rsidR="001F1036" w:rsidRPr="00080ECC">
          <w:t xml:space="preserve"> </w:t>
        </w:r>
      </w:ins>
      <w:del w:id="12" w:author="Young-Turner, Cindy" w:date="2021-04-06T15:40:00Z">
        <w:r w:rsidRPr="00080ECC" w:rsidDel="001F1036">
          <w:delText>manuals</w:delText>
        </w:r>
      </w:del>
      <w:ins w:id="13" w:author="Young-Turner, Cindy" w:date="2021-04-06T15:40:00Z">
        <w:r w:rsidR="001F1036">
          <w:t>Manual</w:t>
        </w:r>
      </w:ins>
      <w:r w:rsidRPr="00080ECC">
        <w:t xml:space="preserve">, </w:t>
      </w:r>
      <w:r>
        <w:t xml:space="preserve">must </w:t>
      </w:r>
      <w:r w:rsidR="008A707B">
        <w:t xml:space="preserve">follow a specific protocol </w:t>
      </w:r>
      <w:r>
        <w:t xml:space="preserve">to avoid situations </w:t>
      </w:r>
      <w:del w:id="14" w:author="Young-Turner, Cindy" w:date="2021-04-06T15:40:00Z">
        <w:r w:rsidDel="001F1036">
          <w:delText xml:space="preserve">where </w:delText>
        </w:r>
      </w:del>
      <w:ins w:id="15" w:author="Young-Turner, Cindy" w:date="2021-04-06T15:40:00Z">
        <w:r w:rsidR="001F1036">
          <w:t>in which</w:t>
        </w:r>
        <w:r w:rsidR="001F1036">
          <w:t xml:space="preserve"> </w:t>
        </w:r>
      </w:ins>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16" w:name="_Toc496878626"/>
      <w:bookmarkStart w:id="17" w:name="_Toc496878667"/>
      <w:bookmarkStart w:id="18" w:name="_Toc523322625"/>
      <w:r>
        <w:t>Determining the number of translations n</w:t>
      </w:r>
      <w:r w:rsidR="00D01414" w:rsidRPr="0066639D">
        <w:t>eeded</w:t>
      </w:r>
      <w:bookmarkEnd w:id="16"/>
      <w:bookmarkEnd w:id="17"/>
      <w:bookmarkEnd w:id="18"/>
    </w:p>
    <w:p w14:paraId="0A773B0E" w14:textId="3A97A0D2" w:rsidR="00080ECC" w:rsidRPr="00A20C6A" w:rsidRDefault="00A20C6A" w:rsidP="00A20C6A">
      <w:pPr>
        <w:pStyle w:val="BodyText1"/>
        <w:rPr>
          <w:lang w:val="pt-PT"/>
        </w:rPr>
      </w:pPr>
      <w:r>
        <w:rPr>
          <w:noProof/>
        </w:rPr>
        <w:drawing>
          <wp:anchor distT="0" distB="0" distL="114300" distR="114300" simplePos="0" relativeHeight="251658242"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w:t>
      </w:r>
      <w:del w:id="19" w:author="Young-Turner, Cindy" w:date="2021-04-06T15:40:00Z">
        <w:r w:rsidR="00080ECC" w:rsidRPr="00080ECC" w:rsidDel="00051E7B">
          <w:rPr>
            <w:lang w:val="pt-PT"/>
          </w:rPr>
          <w:delText xml:space="preserve"> </w:delText>
        </w:r>
      </w:del>
      <w:r w:rsidR="00080ECC" w:rsidRPr="00080ECC">
        <w:rPr>
          <w:lang w:val="pt-PT"/>
        </w:rPr>
        <w:t xml:space="preserve"> In countries where English is not recognized as a national language, the </w:t>
      </w:r>
      <w:del w:id="20" w:author="Young-Turner, Cindy" w:date="2021-04-06T15:41:00Z">
        <w:r w:rsidR="00080ECC" w:rsidRPr="00080ECC" w:rsidDel="00051E7B">
          <w:rPr>
            <w:lang w:val="pt-PT"/>
          </w:rPr>
          <w:delText xml:space="preserve">interviewer </w:delText>
        </w:r>
      </w:del>
      <w:ins w:id="21" w:author="Young-Turner, Cindy" w:date="2021-04-06T15:41:00Z">
        <w:r w:rsidR="00051E7B">
          <w:rPr>
            <w:lang w:val="pt-PT"/>
          </w:rPr>
          <w:t>Interviewer’s Manual</w:t>
        </w:r>
        <w:r w:rsidR="00051E7B" w:rsidRPr="00080ECC">
          <w:rPr>
            <w:lang w:val="pt-PT"/>
          </w:rPr>
          <w:t xml:space="preserve"> </w:t>
        </w:r>
      </w:ins>
      <w:r w:rsidR="00080ECC" w:rsidRPr="00080ECC">
        <w:rPr>
          <w:lang w:val="pt-PT"/>
        </w:rPr>
        <w:t xml:space="preserve">and </w:t>
      </w:r>
      <w:del w:id="22" w:author="Young-Turner, Cindy" w:date="2021-04-06T15:41:00Z">
        <w:r w:rsidR="00080ECC" w:rsidRPr="00080ECC" w:rsidDel="00051E7B">
          <w:rPr>
            <w:lang w:val="pt-PT"/>
          </w:rPr>
          <w:delText xml:space="preserve">supervisor </w:delText>
        </w:r>
      </w:del>
      <w:ins w:id="23" w:author="Young-Turner, Cindy" w:date="2021-04-06T15:41:00Z">
        <w:r w:rsidR="00051E7B">
          <w:rPr>
            <w:lang w:val="pt-PT"/>
          </w:rPr>
          <w:t>Supervisor’s</w:t>
        </w:r>
        <w:r w:rsidR="00051E7B" w:rsidRPr="00080ECC">
          <w:rPr>
            <w:lang w:val="pt-PT"/>
          </w:rPr>
          <w:t xml:space="preserve"> </w:t>
        </w:r>
      </w:ins>
      <w:del w:id="24" w:author="Young-Turner, Cindy" w:date="2021-04-06T15:41:00Z">
        <w:r w:rsidR="00080ECC" w:rsidRPr="00080ECC" w:rsidDel="00051E7B">
          <w:rPr>
            <w:lang w:val="pt-PT"/>
          </w:rPr>
          <w:delText xml:space="preserve">manuals </w:delText>
        </w:r>
      </w:del>
      <w:ins w:id="25" w:author="Young-Turner, Cindy" w:date="2021-04-06T15:41:00Z">
        <w:r w:rsidR="00051E7B">
          <w:rPr>
            <w:lang w:val="pt-PT"/>
          </w:rPr>
          <w:t>Manual must</w:t>
        </w:r>
        <w:r w:rsidR="00051E7B" w:rsidRPr="00080ECC">
          <w:rPr>
            <w:lang w:val="pt-PT"/>
          </w:rPr>
          <w:t xml:space="preserve"> </w:t>
        </w:r>
      </w:ins>
      <w:r w:rsidR="00080ECC" w:rsidRPr="00080ECC">
        <w:rPr>
          <w:lang w:val="pt-PT"/>
        </w:rPr>
        <w:t xml:space="preserve">also </w:t>
      </w:r>
      <w:del w:id="26" w:author="Young-Turner, Cindy" w:date="2021-04-06T15:41:00Z">
        <w:r w:rsidR="00080ECC" w:rsidRPr="00080ECC" w:rsidDel="00051E7B">
          <w:rPr>
            <w:lang w:val="pt-PT"/>
          </w:rPr>
          <w:delText xml:space="preserve">must </w:delText>
        </w:r>
      </w:del>
      <w:r w:rsidR="00080ECC" w:rsidRPr="00080ECC">
        <w:rPr>
          <w:lang w:val="pt-PT"/>
        </w:rPr>
        <w:t xml:space="preserve">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27" w:name="_Toc496878627"/>
      <w:bookmarkStart w:id="28" w:name="_Toc496878668"/>
      <w:bookmarkStart w:id="29" w:name="_Toc523322626"/>
      <w:r>
        <w:t>Translation p</w:t>
      </w:r>
      <w:r w:rsidR="00D01414">
        <w:t>rocedure</w:t>
      </w:r>
      <w:r>
        <w:t>: The TRAPD m</w:t>
      </w:r>
      <w:r w:rsidR="00F652A3">
        <w:t>odel</w:t>
      </w:r>
      <w:bookmarkEnd w:id="27"/>
      <w:bookmarkEnd w:id="28"/>
      <w:bookmarkEnd w:id="29"/>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ins w:id="30" w:author="Young-Turner, Cindy" w:date="2021-04-06T15:41:00Z">
        <w:r w:rsidR="00633CC9">
          <w:rPr>
            <w:lang w:val="pt-PT"/>
          </w:rPr>
          <w:t>,</w:t>
        </w:r>
      </w:ins>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0AB1019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Finalize source language document</w:t>
      </w:r>
      <w:ins w:id="31" w:author="Young-Turner, Cindy" w:date="2021-04-06T15:44:00Z">
        <w:r w:rsidR="007E293A">
          <w:rPr>
            <w:rFonts w:ascii="Gill Sans MT" w:hAnsi="Gill Sans MT" w:cs="Arial"/>
            <w:lang w:val="pt-PT"/>
          </w:rPr>
          <w:t>.</w:t>
        </w:r>
      </w:ins>
    </w:p>
    <w:p w14:paraId="0A773B13" w14:textId="4397D9F9"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Identify translation team for each language</w:t>
      </w:r>
      <w:ins w:id="32" w:author="Young-Turner, Cindy" w:date="2021-04-06T15:44:00Z">
        <w:r w:rsidR="007E293A">
          <w:rPr>
            <w:rFonts w:ascii="Gill Sans MT" w:hAnsi="Gill Sans MT" w:cs="Arial"/>
            <w:lang w:val="pt-PT"/>
          </w:rPr>
          <w:t>.</w:t>
        </w:r>
      </w:ins>
    </w:p>
    <w:p w14:paraId="0A773B14" w14:textId="3391FB8D"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Translate document and conduct an independent review of the translation (team review)</w:t>
      </w:r>
      <w:ins w:id="33" w:author="Young-Turner, Cindy" w:date="2021-04-06T15:44:00Z">
        <w:r w:rsidR="007E293A">
          <w:rPr>
            <w:rFonts w:ascii="Gill Sans MT" w:hAnsi="Gill Sans MT" w:cs="Arial"/>
            <w:lang w:val="pt-PT"/>
          </w:rPr>
          <w:t>.</w:t>
        </w:r>
      </w:ins>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ins w:id="34" w:author="Young-Turner, Cindy" w:date="2021-04-06T15:44:00Z">
        <w:r w:rsidR="007E293A">
          <w:rPr>
            <w:rFonts w:ascii="Gill Sans MT" w:hAnsi="Gill Sans MT" w:cs="Arial"/>
            <w:lang w:val="pt-PT"/>
          </w:rPr>
          <w:t>.</w:t>
        </w:r>
      </w:ins>
    </w:p>
    <w:p w14:paraId="0A773B16" w14:textId="08E46D04"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questionnaire pre</w:t>
      </w:r>
      <w:del w:id="35" w:author="Young-Turner, Cindy" w:date="2021-04-06T15:41:00Z">
        <w:r w:rsidRPr="00080ECC" w:rsidDel="00633CC9">
          <w:rPr>
            <w:rFonts w:ascii="Gill Sans MT" w:hAnsi="Gill Sans MT" w:cs="Arial"/>
            <w:lang w:val="pt-PT"/>
          </w:rPr>
          <w:delText>-</w:delText>
        </w:r>
      </w:del>
      <w:r w:rsidRPr="00080ECC">
        <w:rPr>
          <w:rFonts w:ascii="Gill Sans MT" w:hAnsi="Gill Sans MT" w:cs="Arial"/>
          <w:lang w:val="pt-PT"/>
        </w:rPr>
        <w:t xml:space="preserv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ins w:id="36" w:author="Young-Turner, Cindy" w:date="2021-04-06T15:44:00Z">
        <w:r w:rsidR="007E293A">
          <w:rPr>
            <w:rFonts w:ascii="Gill Sans MT" w:hAnsi="Gill Sans MT" w:cs="Arial"/>
            <w:lang w:val="pt-PT"/>
          </w:rPr>
          <w:t>.</w:t>
        </w:r>
      </w:ins>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37" w:name="_Toc496878628"/>
      <w:bookmarkStart w:id="38" w:name="_Toc496878669"/>
      <w:bookmarkStart w:id="39" w:name="_Toc523322627"/>
      <w:r>
        <w:lastRenderedPageBreak/>
        <w:t>Finalize source language d</w:t>
      </w:r>
      <w:r w:rsidR="00080ECC" w:rsidRPr="0066639D">
        <w:t>ocument</w:t>
      </w:r>
      <w:bookmarkEnd w:id="37"/>
      <w:bookmarkEnd w:id="38"/>
      <w:bookmarkEnd w:id="39"/>
    </w:p>
    <w:p w14:paraId="0A773B19" w14:textId="29CB6CBE"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ins w:id="40" w:author="ICF" w:date="2021-04-05T20:43:00Z">
        <w:r w:rsidR="00CC4ADB">
          <w:rPr>
            <w:lang w:val="pt-PT"/>
          </w:rPr>
          <w:t xml:space="preserve">questionnaire </w:t>
        </w:r>
      </w:ins>
      <w:r w:rsidRPr="00080ECC">
        <w:rPr>
          <w:lang w:val="pt-PT"/>
        </w:rPr>
        <w:t>pre</w:t>
      </w:r>
      <w:del w:id="41" w:author="ICF" w:date="2021-04-05T20:43:00Z">
        <w:r w:rsidRPr="00080ECC" w:rsidDel="00CC4ADB">
          <w:rPr>
            <w:lang w:val="pt-PT"/>
          </w:rPr>
          <w:delText>-</w:delText>
        </w:r>
      </w:del>
      <w:r w:rsidRPr="00080ECC">
        <w:rPr>
          <w:lang w:val="pt-PT"/>
        </w:rPr>
        <w:t xml:space="preserve">test. </w:t>
      </w:r>
    </w:p>
    <w:p w14:paraId="0A773B1A" w14:textId="77777777" w:rsidR="00080ECC" w:rsidRPr="00BF4FB6" w:rsidRDefault="0066639D" w:rsidP="0066639D">
      <w:pPr>
        <w:pStyle w:val="Heading2"/>
      </w:pPr>
      <w:bookmarkStart w:id="42" w:name="_Toc496878629"/>
      <w:bookmarkStart w:id="43" w:name="_Toc496878670"/>
      <w:bookmarkStart w:id="44" w:name="_Toc523322628"/>
      <w:r>
        <w:t>Identify and train translation t</w:t>
      </w:r>
      <w:r w:rsidR="00080ECC" w:rsidRPr="00BF4FB6">
        <w:t>eam</w:t>
      </w:r>
      <w:bookmarkEnd w:id="42"/>
      <w:bookmarkEnd w:id="43"/>
      <w:bookmarkEnd w:id="44"/>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0FE44F2E"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w:t>
      </w:r>
      <w:del w:id="45" w:author="ICF" w:date="2021-04-05T20:45:00Z">
        <w:r w:rsidDel="00243899">
          <w:rPr>
            <w:lang w:val="pt-PT"/>
          </w:rPr>
          <w:delText xml:space="preserve"> </w:delText>
        </w:r>
      </w:del>
      <w:r>
        <w:rPr>
          <w:lang w:val="pt-PT"/>
        </w:rPr>
        <w:t>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46" w:name="_Toc496878630"/>
      <w:bookmarkStart w:id="47" w:name="_Toc496878671"/>
      <w:bookmarkStart w:id="48" w:name="_Toc523322629"/>
      <w:r>
        <w:t>Translate s</w:t>
      </w:r>
      <w:r w:rsidR="00080ECC" w:rsidRPr="00BF4FB6">
        <w:t>urv</w:t>
      </w:r>
      <w:r>
        <w:t>ey and conduct an independent r</w:t>
      </w:r>
      <w:r w:rsidR="00080ECC" w:rsidRPr="00BF4FB6">
        <w:t>eview</w:t>
      </w:r>
      <w:bookmarkEnd w:id="46"/>
      <w:bookmarkEnd w:id="47"/>
      <w:bookmarkEnd w:id="48"/>
    </w:p>
    <w:p w14:paraId="0A773B1F" w14:textId="63B33776"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ins w:id="49" w:author="Young-Turner, Cindy" w:date="2021-04-06T15:43:00Z">
        <w:r w:rsidR="005878B4">
          <w:rPr>
            <w:lang w:val="pt-PT"/>
          </w:rPr>
          <w:t>I</w:t>
        </w:r>
      </w:ins>
      <w:del w:id="50" w:author="Young-Turner, Cindy" w:date="2021-04-06T15:43:00Z">
        <w:r w:rsidRPr="00080ECC" w:rsidDel="005878B4">
          <w:rPr>
            <w:lang w:val="pt-PT"/>
          </w:rPr>
          <w:delText>i</w:delText>
        </w:r>
      </w:del>
      <w:r w:rsidRPr="00080ECC">
        <w:rPr>
          <w:lang w:val="pt-PT"/>
        </w:rPr>
        <w:t>nterviewer. The draft translation will be given to the Reviewer, who will review the translation item by item. Specifically, the Reviewer will:</w:t>
      </w:r>
    </w:p>
    <w:p w14:paraId="0A773B20" w14:textId="5C88EE89" w:rsidR="00080ECC" w:rsidRPr="00080ECC" w:rsidRDefault="00080ECC" w:rsidP="0066639D">
      <w:pPr>
        <w:pStyle w:val="Bulletedlist"/>
        <w:spacing w:after="0"/>
        <w:ind w:left="1080"/>
        <w:rPr>
          <w:lang w:val="pt-PT"/>
        </w:rPr>
      </w:pPr>
      <w:r w:rsidRPr="00080ECC">
        <w:rPr>
          <w:lang w:val="pt-PT"/>
        </w:rPr>
        <w:t>Read each questionnaire item or manual passage aloud</w:t>
      </w:r>
      <w:ins w:id="51" w:author="Young-Turner, Cindy" w:date="2021-04-06T15:43:00Z">
        <w:r w:rsidR="007E293A">
          <w:rPr>
            <w:lang w:val="pt-PT"/>
          </w:rPr>
          <w:t>.</w:t>
        </w:r>
      </w:ins>
      <w:del w:id="52" w:author="Young-Turner, Cindy" w:date="2021-04-06T15:43:00Z">
        <w:r w:rsidRPr="00080ECC" w:rsidDel="007E293A">
          <w:rPr>
            <w:lang w:val="pt-PT"/>
          </w:rPr>
          <w:delText>;</w:delText>
        </w:r>
      </w:del>
      <w:r w:rsidRPr="00080ECC">
        <w:rPr>
          <w:lang w:val="pt-PT"/>
        </w:rPr>
        <w:t xml:space="preserve"> </w:t>
      </w:r>
    </w:p>
    <w:p w14:paraId="0A773B21" w14:textId="0C33E998"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ins w:id="53" w:author="Young-Turner, Cindy" w:date="2021-04-06T15:43:00Z">
        <w:r w:rsidR="007E293A">
          <w:rPr>
            <w:lang w:val="pt-PT"/>
          </w:rPr>
          <w:t>.</w:t>
        </w:r>
      </w:ins>
      <w:del w:id="54" w:author="Young-Turner, Cindy" w:date="2021-04-06T15:43:00Z">
        <w:r w:rsidRPr="00080ECC" w:rsidDel="007E293A">
          <w:rPr>
            <w:lang w:val="pt-PT"/>
          </w:rPr>
          <w:delText>;</w:delText>
        </w:r>
      </w:del>
    </w:p>
    <w:p w14:paraId="0A773B22" w14:textId="3E952E4E" w:rsidR="00080ECC" w:rsidRPr="00080ECC" w:rsidRDefault="00080ECC" w:rsidP="0066639D">
      <w:pPr>
        <w:pStyle w:val="Bulletedlist"/>
        <w:spacing w:after="0"/>
        <w:ind w:left="1080"/>
        <w:rPr>
          <w:lang w:val="pt-PT"/>
        </w:rPr>
      </w:pPr>
      <w:r w:rsidRPr="00080ECC">
        <w:rPr>
          <w:lang w:val="pt-PT"/>
        </w:rPr>
        <w:t>List any problems or issues</w:t>
      </w:r>
      <w:ins w:id="55" w:author="Young-Turner, Cindy" w:date="2021-04-06T15:44:00Z">
        <w:r w:rsidR="007E293A">
          <w:rPr>
            <w:lang w:val="pt-PT"/>
          </w:rPr>
          <w:t>.</w:t>
        </w:r>
      </w:ins>
      <w:del w:id="56" w:author="Young-Turner, Cindy" w:date="2021-04-06T15:43:00Z">
        <w:r w:rsidRPr="00080ECC" w:rsidDel="007E293A">
          <w:rPr>
            <w:lang w:val="pt-PT"/>
          </w:rPr>
          <w:delText>;</w:delText>
        </w:r>
      </w:del>
      <w:r w:rsidRPr="00080ECC">
        <w:rPr>
          <w:lang w:val="pt-PT"/>
        </w:rPr>
        <w:t xml:space="preserve"> </w:t>
      </w:r>
    </w:p>
    <w:p w14:paraId="0A773B23" w14:textId="7C1E481D"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ins w:id="57" w:author="Young-Turner, Cindy" w:date="2021-04-06T15:44:00Z">
        <w:r w:rsidR="007E293A">
          <w:rPr>
            <w:lang w:val="pt-PT"/>
          </w:rPr>
          <w:t>.</w:t>
        </w:r>
      </w:ins>
      <w:del w:id="58" w:author="Young-Turner, Cindy" w:date="2021-04-06T15:44:00Z">
        <w:r w:rsidRPr="00080ECC" w:rsidDel="007E293A">
          <w:rPr>
            <w:lang w:val="pt-PT"/>
          </w:rPr>
          <w:delText>;</w:delText>
        </w:r>
      </w:del>
      <w:r w:rsidRPr="00080ECC">
        <w:rPr>
          <w:lang w:val="pt-PT"/>
        </w:rPr>
        <w:t xml:space="preserve"> </w:t>
      </w:r>
    </w:p>
    <w:p w14:paraId="0A773B24" w14:textId="30C18250" w:rsidR="00080ECC" w:rsidRPr="00080ECC" w:rsidRDefault="00080ECC" w:rsidP="0066639D">
      <w:pPr>
        <w:pStyle w:val="Bulletedlist"/>
        <w:spacing w:after="0"/>
        <w:ind w:left="1080"/>
        <w:rPr>
          <w:lang w:val="pt-PT"/>
        </w:rPr>
      </w:pPr>
      <w:r w:rsidRPr="00080ECC">
        <w:rPr>
          <w:lang w:val="pt-PT"/>
        </w:rPr>
        <w:t>Raise any concerns about respondent comprehension</w:t>
      </w:r>
      <w:ins w:id="59" w:author="Young-Turner, Cindy" w:date="2021-04-06T15:44:00Z">
        <w:r w:rsidR="007E293A">
          <w:rPr>
            <w:lang w:val="pt-PT"/>
          </w:rPr>
          <w:t>.</w:t>
        </w:r>
      </w:ins>
      <w:del w:id="60" w:author="Young-Turner, Cindy" w:date="2021-04-06T15:44:00Z">
        <w:r w:rsidRPr="00080ECC" w:rsidDel="007E293A">
          <w:rPr>
            <w:lang w:val="pt-PT"/>
          </w:rPr>
          <w:delText>; and</w:delText>
        </w:r>
      </w:del>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lastRenderedPageBreak/>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61" w:name="_Toc496878631"/>
      <w:bookmarkStart w:id="62" w:name="_Toc496878672"/>
      <w:bookmarkStart w:id="63" w:name="_Toc523322630"/>
      <w:r>
        <w:t>Conduct back t</w:t>
      </w:r>
      <w:r w:rsidR="00080ECC" w:rsidRPr="00BF4FB6">
        <w:t>ranslation</w:t>
      </w:r>
      <w:bookmarkEnd w:id="61"/>
      <w:bookmarkEnd w:id="62"/>
      <w:bookmarkEnd w:id="63"/>
    </w:p>
    <w:p w14:paraId="0A773B28" w14:textId="78EF78F9"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ins w:id="64" w:author="Kaur, Jasbir" w:date="2021-04-05T15:25:00Z">
        <w:r w:rsidR="00A10AFC">
          <w:rPr>
            <w:lang w:val="pt-PT"/>
          </w:rPr>
          <w:t xml:space="preserve">the Senior Researcher </w:t>
        </w:r>
      </w:ins>
      <w:del w:id="65" w:author="Kaur, Jasbir" w:date="2021-04-05T15:25:00Z">
        <w:r w:rsidRPr="00080ECC" w:rsidDel="00A10AFC">
          <w:rPr>
            <w:lang w:val="pt-PT"/>
          </w:rPr>
          <w:delText>a</w:delText>
        </w:r>
        <w:r w:rsidR="00DB4675" w:rsidDel="00A10AFC">
          <w:rPr>
            <w:lang w:val="pt-PT"/>
          </w:rPr>
          <w:delText xml:space="preserve"> senior survey research</w:delText>
        </w:r>
        <w:r w:rsidRPr="00080ECC" w:rsidDel="00A10AFC">
          <w:rPr>
            <w:lang w:val="pt-PT"/>
          </w:rPr>
          <w:delText xml:space="preserve"> specialist </w:delText>
        </w:r>
      </w:del>
      <w:r w:rsidR="00DB4675">
        <w:rPr>
          <w:lang w:val="pt-PT"/>
        </w:rPr>
        <w:t xml:space="preserve">either in person or </w:t>
      </w:r>
      <w:r w:rsidRPr="00080ECC">
        <w:rPr>
          <w:lang w:val="pt-PT"/>
        </w:rPr>
        <w:t>via teleconference</w:t>
      </w:r>
      <w:del w:id="66" w:author="Young-Turner, Cindy" w:date="2021-04-06T15:45:00Z">
        <w:r w:rsidR="00DB4675" w:rsidDel="00CC4AC3">
          <w:rPr>
            <w:lang w:val="pt-PT"/>
          </w:rPr>
          <w:delText>(s)</w:delText>
        </w:r>
      </w:del>
      <w:r w:rsidRPr="00080ECC">
        <w:rPr>
          <w:lang w:val="pt-PT"/>
        </w:rPr>
        <w:t xml:space="preserve">. The Translation Manager will orally back-translate </w:t>
      </w:r>
      <w:r w:rsidR="008A707B">
        <w:rPr>
          <w:lang w:val="pt-PT"/>
        </w:rPr>
        <w:t>th</w:t>
      </w:r>
      <w:r w:rsidRPr="00080ECC">
        <w:rPr>
          <w:lang w:val="pt-PT"/>
        </w:rPr>
        <w:t>e translation</w:t>
      </w:r>
      <w:ins w:id="67" w:author="ICF" w:date="2021-04-06T10:40:00Z">
        <w:r w:rsidR="00C821B5">
          <w:rPr>
            <w:lang w:val="pt-PT"/>
          </w:rPr>
          <w:t>s</w:t>
        </w:r>
      </w:ins>
      <w:r w:rsidRPr="00080ECC">
        <w:rPr>
          <w:lang w:val="pt-PT"/>
        </w:rPr>
        <w:t xml:space="preserve"> of the questionnaire</w:t>
      </w:r>
      <w:del w:id="68" w:author="ICF" w:date="2021-04-06T10:38:00Z">
        <w:r w:rsidRPr="00080ECC" w:rsidDel="00D30B72">
          <w:rPr>
            <w:lang w:val="pt-PT"/>
          </w:rPr>
          <w:delText xml:space="preserve"> and Interviewer’s Manual (if translated)</w:delText>
        </w:r>
      </w:del>
      <w:r w:rsidRPr="00080ECC">
        <w:rPr>
          <w:lang w:val="pt-PT"/>
        </w:rPr>
        <w:t xml:space="preserve">. During the </w:t>
      </w:r>
      <w:r w:rsidR="008A707B">
        <w:rPr>
          <w:lang w:val="pt-PT"/>
        </w:rPr>
        <w:t>meeting</w:t>
      </w:r>
      <w:r w:rsidRPr="00080ECC">
        <w:rPr>
          <w:lang w:val="pt-PT"/>
        </w:rPr>
        <w:t xml:space="preserve">, </w:t>
      </w:r>
      <w:r w:rsidR="00DB4675">
        <w:rPr>
          <w:lang w:val="pt-PT"/>
        </w:rPr>
        <w:t xml:space="preserve">the </w:t>
      </w:r>
      <w:del w:id="69" w:author="Kaur, Jasbir" w:date="2021-04-05T15:26:00Z">
        <w:r w:rsidR="00DB4675" w:rsidDel="001542C1">
          <w:rPr>
            <w:lang w:val="pt-PT"/>
          </w:rPr>
          <w:delText>senior survey research</w:delText>
        </w:r>
        <w:r w:rsidR="00DB4675" w:rsidRPr="00080ECC" w:rsidDel="001542C1">
          <w:rPr>
            <w:lang w:val="pt-PT"/>
          </w:rPr>
          <w:delText xml:space="preserve"> specialist</w:delText>
        </w:r>
      </w:del>
      <w:ins w:id="70" w:author="Kaur, Jasbir" w:date="2021-04-05T15:26:00Z">
        <w:r w:rsidR="001542C1">
          <w:rPr>
            <w:lang w:val="pt-PT"/>
          </w:rPr>
          <w:t>Senior Researcher</w:t>
        </w:r>
      </w:ins>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71" w:name="_Toc496878632"/>
      <w:bookmarkStart w:id="72" w:name="_Toc496878673"/>
      <w:bookmarkStart w:id="73" w:name="_Toc523322631"/>
      <w:r>
        <w:t>Correct translation based on questionnaire p</w:t>
      </w:r>
      <w:r w:rsidR="00080ECC" w:rsidRPr="00BF4FB6">
        <w:t>retest</w:t>
      </w:r>
      <w:bookmarkEnd w:id="71"/>
      <w:bookmarkEnd w:id="72"/>
      <w:bookmarkEnd w:id="73"/>
    </w:p>
    <w:p w14:paraId="0A773B2A" w14:textId="16612667"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del w:id="74" w:author="ICF" w:date="2021-04-06T10:41:00Z">
        <w:r w:rsidRPr="00080ECC" w:rsidDel="00CF5FEE">
          <w:rPr>
            <w:lang w:val="pt-PT"/>
          </w:rPr>
          <w:delText xml:space="preserve">are </w:delText>
        </w:r>
      </w:del>
      <w:ins w:id="75" w:author="ICF" w:date="2021-04-06T10:41:00Z">
        <w:r w:rsidR="00CF5FEE">
          <w:rPr>
            <w:lang w:val="pt-PT"/>
          </w:rPr>
          <w:t xml:space="preserve">have similar </w:t>
        </w:r>
      </w:ins>
      <w:del w:id="76" w:author="Kaur, Jasbir" w:date="2021-04-05T15:28:00Z">
        <w:r w:rsidRPr="00080ECC" w:rsidDel="00175332">
          <w:rPr>
            <w:lang w:val="pt-PT"/>
          </w:rPr>
          <w:delText xml:space="preserve">representative </w:delText>
        </w:r>
      </w:del>
      <w:ins w:id="77" w:author="Kaur, Jasbir" w:date="2021-04-05T15:29:00Z">
        <w:r w:rsidR="000A14D5">
          <w:rPr>
            <w:lang w:val="pt-PT"/>
          </w:rPr>
          <w:t>characteristic</w:t>
        </w:r>
      </w:ins>
      <w:ins w:id="78" w:author="ICF" w:date="2021-04-06T10:41:00Z">
        <w:r w:rsidR="00CF5FEE">
          <w:rPr>
            <w:lang w:val="pt-PT"/>
          </w:rPr>
          <w:t>s</w:t>
        </w:r>
      </w:ins>
      <w:ins w:id="79" w:author="Kaur, Jasbir" w:date="2021-04-05T15:28:00Z">
        <w:r w:rsidR="00175332" w:rsidRPr="00080ECC">
          <w:rPr>
            <w:lang w:val="pt-PT"/>
          </w:rPr>
          <w:t xml:space="preserve"> </w:t>
        </w:r>
      </w:ins>
      <w:ins w:id="80" w:author="ICF" w:date="2021-04-06T10:41:00Z">
        <w:r w:rsidR="00CF5FEE">
          <w:rPr>
            <w:lang w:val="pt-PT"/>
          </w:rPr>
          <w:t>t</w:t>
        </w:r>
      </w:ins>
      <w:r w:rsidRPr="00080ECC">
        <w:rPr>
          <w:lang w:val="pt-PT"/>
        </w:rPr>
        <w:t>o</w:t>
      </w:r>
      <w:del w:id="81" w:author="ICF" w:date="2021-04-06T10:41:00Z">
        <w:r w:rsidRPr="00080ECC" w:rsidDel="00CF5FEE">
          <w:rPr>
            <w:lang w:val="pt-PT"/>
          </w:rPr>
          <w:delText>f</w:delText>
        </w:r>
      </w:del>
      <w:r w:rsidRPr="00080ECC">
        <w:rPr>
          <w:lang w:val="pt-PT"/>
        </w:rPr>
        <w:t xml:space="preserve"> those likely to be encountered in the field (i.e., rural residents with agricultural livelihoods whose native language is the same as that of the questionnaire being administered</w:t>
      </w:r>
      <w:ins w:id="82" w:author="Young-Turner, Cindy" w:date="2021-04-06T15:46:00Z">
        <w:r w:rsidR="00EC7097">
          <w:rPr>
            <w:lang w:val="pt-PT"/>
          </w:rPr>
          <w:t>)</w:t>
        </w:r>
      </w:ins>
      <w:r w:rsidRPr="00080ECC">
        <w:rPr>
          <w:lang w:val="pt-PT"/>
        </w:rPr>
        <w:t xml:space="preserve">. Female respondents should be between </w:t>
      </w:r>
      <w:del w:id="83" w:author="Young-Turner, Cindy" w:date="2021-04-06T15:46:00Z">
        <w:r w:rsidRPr="00080ECC" w:rsidDel="00735346">
          <w:rPr>
            <w:lang w:val="pt-PT"/>
          </w:rPr>
          <w:delText xml:space="preserve">the ages of </w:delText>
        </w:r>
      </w:del>
      <w:r w:rsidRPr="00080ECC">
        <w:rPr>
          <w:lang w:val="pt-PT"/>
        </w:rPr>
        <w:t>18 and 49 years</w:t>
      </w:r>
      <w:ins w:id="84" w:author="Young-Turner, Cindy" w:date="2021-04-06T15:46:00Z">
        <w:r w:rsidR="00735346">
          <w:rPr>
            <w:lang w:val="pt-PT"/>
          </w:rPr>
          <w:t xml:space="preserve"> of age</w:t>
        </w:r>
      </w:ins>
      <w:r w:rsidRPr="00080ECC">
        <w:rPr>
          <w:lang w:val="pt-PT"/>
        </w:rPr>
        <w:t xml:space="preserve">; male respondents should be </w:t>
      </w:r>
      <w:del w:id="85" w:author="ICF" w:date="2021-04-05T20:49:00Z">
        <w:r w:rsidRPr="00080ECC" w:rsidDel="00547910">
          <w:rPr>
            <w:lang w:val="pt-PT"/>
          </w:rPr>
          <w:delText xml:space="preserve">above </w:delText>
        </w:r>
      </w:del>
      <w:del w:id="86" w:author="Young-Turner, Cindy" w:date="2021-04-06T15:46:00Z">
        <w:r w:rsidRPr="00080ECC" w:rsidDel="00735346">
          <w:rPr>
            <w:lang w:val="pt-PT"/>
          </w:rPr>
          <w:delText xml:space="preserve">age </w:delText>
        </w:r>
      </w:del>
      <w:r w:rsidRPr="00080ECC">
        <w:rPr>
          <w:lang w:val="pt-PT"/>
        </w:rPr>
        <w:t>18</w:t>
      </w:r>
      <w:ins w:id="87" w:author="ICF" w:date="2021-04-05T20:49:00Z">
        <w:r w:rsidR="00547910">
          <w:rPr>
            <w:lang w:val="pt-PT"/>
          </w:rPr>
          <w:t xml:space="preserve"> </w:t>
        </w:r>
      </w:ins>
      <w:ins w:id="88" w:author="Young-Turner, Cindy" w:date="2021-04-06T15:47:00Z">
        <w:r w:rsidR="00735346">
          <w:rPr>
            <w:lang w:val="pt-PT"/>
          </w:rPr>
          <w:t xml:space="preserve">years of age </w:t>
        </w:r>
      </w:ins>
      <w:ins w:id="89" w:author="ICF" w:date="2021-04-05T20:49:00Z">
        <w:r w:rsidR="00547910">
          <w:rPr>
            <w:lang w:val="pt-PT"/>
          </w:rPr>
          <w:t>or older</w:t>
        </w:r>
      </w:ins>
      <w:r w:rsidRPr="00080ECC">
        <w:rPr>
          <w:lang w:val="pt-PT"/>
        </w:rPr>
        <w:t>). The questionnaire pretest is an opportunity for the interviewers to determine whether the survey is fit for use as translated.</w:t>
      </w:r>
    </w:p>
    <w:p w14:paraId="0A773B2B" w14:textId="7682F8F9" w:rsidR="00080ECC" w:rsidRPr="00080ECC" w:rsidRDefault="00080ECC" w:rsidP="00A20C6A">
      <w:pPr>
        <w:pStyle w:val="BodyText1"/>
        <w:rPr>
          <w:lang w:val="pt-PT"/>
        </w:rPr>
      </w:pPr>
      <w:r w:rsidRPr="00080ECC">
        <w:rPr>
          <w:lang w:val="pt-PT"/>
        </w:rPr>
        <w:t xml:space="preserve">The Translation Manager and </w:t>
      </w:r>
      <w:ins w:id="90" w:author="Kaur, Jasbir" w:date="2021-04-05T15:32:00Z">
        <w:r w:rsidR="00941037">
          <w:rPr>
            <w:lang w:val="pt-PT"/>
          </w:rPr>
          <w:t xml:space="preserve">the </w:t>
        </w:r>
      </w:ins>
      <w:ins w:id="91" w:author="Kaur, Jasbir" w:date="2021-04-05T15:31:00Z">
        <w:r w:rsidR="005D0BA9">
          <w:rPr>
            <w:lang w:val="pt-PT"/>
          </w:rPr>
          <w:t>Senior Researcher</w:t>
        </w:r>
        <w:r w:rsidR="005D0BA9" w:rsidRPr="00080ECC">
          <w:rPr>
            <w:lang w:val="pt-PT"/>
          </w:rPr>
          <w:t xml:space="preserve"> </w:t>
        </w:r>
      </w:ins>
      <w:del w:id="92" w:author="Kaur, Jasbir" w:date="2021-04-05T15:31:00Z">
        <w:r w:rsidR="001E4E3B" w:rsidDel="005D0BA9">
          <w:rPr>
            <w:lang w:val="pt-PT"/>
          </w:rPr>
          <w:delText>senior survey research</w:delText>
        </w:r>
        <w:r w:rsidR="001E4E3B" w:rsidRPr="00080ECC" w:rsidDel="005D0BA9">
          <w:rPr>
            <w:lang w:val="pt-PT"/>
          </w:rPr>
          <w:delText xml:space="preserve"> specialist </w:delText>
        </w:r>
      </w:del>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w:t>
      </w:r>
      <w:del w:id="93" w:author="ICF" w:date="2021-04-05T20:49:00Z">
        <w:r w:rsidRPr="00080ECC" w:rsidDel="00883C08">
          <w:rPr>
            <w:lang w:val="pt-PT"/>
          </w:rPr>
          <w:delText>-</w:delText>
        </w:r>
      </w:del>
      <w:r w:rsidRPr="00080ECC">
        <w:rPr>
          <w:lang w:val="pt-PT"/>
        </w:rPr>
        <w:t>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94" w:name="_Toc496878633"/>
      <w:bookmarkStart w:id="95" w:name="_Toc496878674"/>
      <w:bookmarkStart w:id="96" w:name="_Toc523322632"/>
      <w:r w:rsidRPr="001E4E3B">
        <w:t>Program</w:t>
      </w:r>
      <w:r w:rsidR="001E4E3B">
        <w:t>ming the</w:t>
      </w:r>
      <w:r w:rsidR="00036651">
        <w:t xml:space="preserve"> translated survey to t</w:t>
      </w:r>
      <w:r w:rsidRPr="001E4E3B">
        <w:t>ablets</w:t>
      </w:r>
      <w:bookmarkEnd w:id="94"/>
      <w:bookmarkEnd w:id="95"/>
      <w:bookmarkEnd w:id="96"/>
    </w:p>
    <w:p w14:paraId="0A773B2D" w14:textId="5892B347"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ins w:id="97" w:author="ICF" w:date="2021-04-05T20:50:00Z">
        <w:r w:rsidR="009D099B">
          <w:rPr>
            <w:lang w:val="pt-PT"/>
          </w:rPr>
          <w:t>s</w:t>
        </w:r>
      </w:ins>
      <w:del w:id="98" w:author="ICF" w:date="2021-04-05T20:50:00Z">
        <w:r w:rsidDel="009D099B">
          <w:rPr>
            <w:lang w:val="pt-PT"/>
          </w:rPr>
          <w:delText xml:space="preserve"> computer</w:delText>
        </w:r>
        <w:r w:rsidR="00080ECC" w:rsidRPr="00080ECC" w:rsidDel="009D099B">
          <w:rPr>
            <w:lang w:val="pt-PT"/>
          </w:rPr>
          <w:delText>s</w:delText>
        </w:r>
      </w:del>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del w:id="99" w:author="ICF" w:date="2021-04-05T20:49:00Z">
        <w:r w:rsidR="00080ECC" w:rsidRPr="00080ECC" w:rsidDel="009D099B">
          <w:rPr>
            <w:lang w:val="pt-PT"/>
          </w:rPr>
          <w:delText xml:space="preserve">entry </w:delText>
        </w:r>
      </w:del>
      <w:ins w:id="100" w:author="ICF" w:date="2021-04-05T20:49:00Z">
        <w:r w:rsidR="009D099B">
          <w:rPr>
            <w:lang w:val="pt-PT"/>
          </w:rPr>
          <w:t xml:space="preserve">collection </w:t>
        </w:r>
      </w:ins>
      <w:r w:rsidR="00080ECC" w:rsidRPr="00080ECC">
        <w:rPr>
          <w:lang w:val="pt-PT"/>
        </w:rPr>
        <w:t xml:space="preserve">on the tablet. The </w:t>
      </w:r>
      <w:del w:id="101" w:author="ICF" w:date="2021-04-05T20:59:00Z">
        <w:r w:rsidR="00080ECC" w:rsidRPr="00080ECC" w:rsidDel="00D53A2E">
          <w:rPr>
            <w:lang w:val="pt-PT"/>
          </w:rPr>
          <w:delText xml:space="preserve">tablets </w:delText>
        </w:r>
      </w:del>
      <w:ins w:id="102" w:author="ICF" w:date="2021-04-05T20:59:00Z">
        <w:r w:rsidR="00D53A2E">
          <w:rPr>
            <w:lang w:val="pt-PT"/>
          </w:rPr>
          <w:t xml:space="preserve">data collection program </w:t>
        </w:r>
      </w:ins>
      <w:r w:rsidR="00080ECC" w:rsidRPr="00080ECC">
        <w:rPr>
          <w:lang w:val="pt-PT"/>
        </w:rPr>
        <w:t xml:space="preserve">will include data entry screens in each local language. The Translation Manager, using the finalized translated </w:t>
      </w:r>
      <w:del w:id="103" w:author="ICF" w:date="2021-04-05T20:50:00Z">
        <w:r w:rsidR="00080ECC" w:rsidRPr="00080ECC" w:rsidDel="004A6E40">
          <w:rPr>
            <w:lang w:val="pt-PT"/>
          </w:rPr>
          <w:delText>survey</w:delText>
        </w:r>
        <w:r w:rsidDel="004A6E40">
          <w:rPr>
            <w:lang w:val="pt-PT"/>
          </w:rPr>
          <w:delText xml:space="preserve"> </w:delText>
        </w:r>
      </w:del>
      <w:ins w:id="104" w:author="ICF" w:date="2021-04-05T20:50:00Z">
        <w:r w:rsidR="004A6E40">
          <w:rPr>
            <w:lang w:val="pt-PT"/>
          </w:rPr>
          <w:t xml:space="preserve">questionnaire </w:t>
        </w:r>
      </w:ins>
      <w:r>
        <w:rPr>
          <w:lang w:val="pt-PT"/>
        </w:rPr>
        <w:t xml:space="preserve">and working with the </w:t>
      </w:r>
      <w:commentRangeStart w:id="105"/>
      <w:r>
        <w:rPr>
          <w:lang w:val="pt-PT"/>
        </w:rPr>
        <w:t>programmers</w:t>
      </w:r>
      <w:commentRangeEnd w:id="105"/>
      <w:r w:rsidR="004A6E40">
        <w:rPr>
          <w:rStyle w:val="CommentReference"/>
          <w:rFonts w:ascii="Calibri" w:hAnsi="Calibri"/>
        </w:rPr>
        <w:commentReference w:id="105"/>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55FCF646" w:rsidR="00AD64A5" w:rsidRDefault="00080ECC" w:rsidP="00A20C6A">
      <w:pPr>
        <w:pStyle w:val="BodyText1"/>
        <w:rPr>
          <w:lang w:val="pt-PT"/>
        </w:rPr>
      </w:pPr>
      <w:r w:rsidRPr="00080ECC">
        <w:rPr>
          <w:lang w:val="pt-PT"/>
        </w:rPr>
        <w:t xml:space="preserve">Changes to the </w:t>
      </w:r>
      <w:commentRangeStart w:id="106"/>
      <w:r w:rsidRPr="00080ECC">
        <w:rPr>
          <w:lang w:val="pt-PT"/>
        </w:rPr>
        <w:t>survey</w:t>
      </w:r>
      <w:commentRangeEnd w:id="106"/>
      <w:r w:rsidR="00E66723">
        <w:rPr>
          <w:rStyle w:val="CommentReference"/>
          <w:rFonts w:ascii="Calibri" w:hAnsi="Calibri"/>
        </w:rPr>
        <w:commentReference w:id="106"/>
      </w:r>
      <w:ins w:id="107" w:author="Kaur, Jasbir" w:date="2021-04-05T15:35:00Z">
        <w:r w:rsidR="00A6227B">
          <w:rPr>
            <w:lang w:val="pt-PT"/>
          </w:rPr>
          <w:t xml:space="preserve">, including survey </w:t>
        </w:r>
      </w:ins>
      <w:ins w:id="108" w:author="Kaur, Jasbir" w:date="2021-04-05T15:36:00Z">
        <w:r w:rsidR="00A6227B">
          <w:rPr>
            <w:lang w:val="pt-PT"/>
          </w:rPr>
          <w:t>instruments</w:t>
        </w:r>
      </w:ins>
      <w:ins w:id="109" w:author="Young-Turner, Cindy" w:date="2021-04-06T15:48:00Z">
        <w:r w:rsidR="001E2212">
          <w:rPr>
            <w:lang w:val="pt-PT"/>
          </w:rPr>
          <w:t>,</w:t>
        </w:r>
      </w:ins>
      <w:del w:id="110" w:author="Kaur, Jasbir" w:date="2021-04-05T15:35:00Z">
        <w:r w:rsidRPr="00080ECC" w:rsidDel="004F0834">
          <w:rPr>
            <w:lang w:val="pt-PT"/>
          </w:rPr>
          <w:delText>s</w:delText>
        </w:r>
      </w:del>
      <w:r w:rsidRPr="00080ECC">
        <w:rPr>
          <w:lang w:val="pt-PT"/>
        </w:rPr>
        <w:t xml:space="preserve"> </w:t>
      </w:r>
      <w:r w:rsidR="0012647B">
        <w:rPr>
          <w:lang w:val="pt-PT"/>
        </w:rPr>
        <w:t>will likely</w:t>
      </w:r>
      <w:r w:rsidRPr="00080ECC">
        <w:rPr>
          <w:lang w:val="pt-PT"/>
        </w:rPr>
        <w:t xml:space="preserve"> be necessary based on the interviewer training and pilot. </w:t>
      </w:r>
      <w:ins w:id="111" w:author="Kaur, Jasbir" w:date="2021-04-05T15:35:00Z">
        <w:r w:rsidR="004F0834">
          <w:rPr>
            <w:lang w:val="pt-PT"/>
          </w:rPr>
          <w:t>The Senior Researcher</w:t>
        </w:r>
        <w:r w:rsidR="004F0834" w:rsidRPr="00080ECC">
          <w:rPr>
            <w:lang w:val="pt-PT"/>
          </w:rPr>
          <w:t xml:space="preserve"> </w:t>
        </w:r>
      </w:ins>
      <w:del w:id="112" w:author="Kaur, Jasbir" w:date="2021-04-05T15:35:00Z">
        <w:r w:rsidR="0012647B" w:rsidDel="004F0834">
          <w:rPr>
            <w:lang w:val="pt-PT"/>
          </w:rPr>
          <w:delText xml:space="preserve">A senior survey manager </w:delText>
        </w:r>
      </w:del>
      <w:r w:rsidR="0012647B">
        <w:rPr>
          <w:lang w:val="pt-PT"/>
        </w:rPr>
        <w:t xml:space="preserve">should collect all recommended changes from </w:t>
      </w:r>
      <w:ins w:id="113" w:author="Young-Turner, Cindy" w:date="2021-04-06T15:48:00Z">
        <w:r w:rsidR="002B382C">
          <w:rPr>
            <w:lang w:val="pt-PT"/>
          </w:rPr>
          <w:t>I</w:t>
        </w:r>
      </w:ins>
      <w:del w:id="114" w:author="Young-Turner, Cindy" w:date="2021-04-06T15:48:00Z">
        <w:r w:rsidR="0012647B" w:rsidDel="002B382C">
          <w:rPr>
            <w:lang w:val="pt-PT"/>
          </w:rPr>
          <w:delText>i</w:delText>
        </w:r>
      </w:del>
      <w:r w:rsidR="0012647B">
        <w:rPr>
          <w:lang w:val="pt-PT"/>
        </w:rPr>
        <w:t xml:space="preserve">nterviewers and </w:t>
      </w:r>
      <w:ins w:id="115" w:author="Young-Turner, Cindy" w:date="2021-04-06T15:48:00Z">
        <w:r w:rsidR="002B382C">
          <w:rPr>
            <w:lang w:val="pt-PT"/>
          </w:rPr>
          <w:t>S</w:t>
        </w:r>
      </w:ins>
      <w:del w:id="116" w:author="Young-Turner, Cindy" w:date="2021-04-06T15:48:00Z">
        <w:r w:rsidR="0012647B" w:rsidDel="002B382C">
          <w:rPr>
            <w:lang w:val="pt-PT"/>
          </w:rPr>
          <w:delText>s</w:delText>
        </w:r>
      </w:del>
      <w:r w:rsidR="0012647B">
        <w:rPr>
          <w:lang w:val="pt-PT"/>
        </w:rPr>
        <w:t>upervisors based on their experiences during the training and pilot, and</w:t>
      </w:r>
      <w:r w:rsidRPr="00080ECC">
        <w:rPr>
          <w:lang w:val="pt-PT"/>
        </w:rPr>
        <w:t xml:space="preserve"> communicate the</w:t>
      </w:r>
      <w:del w:id="117" w:author="ICF" w:date="2021-04-05T21:00:00Z">
        <w:r w:rsidR="0012647B" w:rsidDel="001434E7">
          <w:rPr>
            <w:lang w:val="pt-PT"/>
          </w:rPr>
          <w:delText>m</w:delText>
        </w:r>
      </w:del>
      <w:r w:rsidRPr="00080ECC">
        <w:rPr>
          <w:lang w:val="pt-PT"/>
        </w:rPr>
        <w:t xml:space="preserve"> changes to the Translation Manager. The Translation Manager will make any necessary revisions to the translated version of the questionnaire</w:t>
      </w:r>
      <w:ins w:id="118" w:author="ICF" w:date="2021-04-06T11:20:00Z">
        <w:r w:rsidR="00357C0C">
          <w:rPr>
            <w:lang w:val="pt-PT"/>
          </w:rPr>
          <w:t>, which is in Microsoft Excel</w:t>
        </w:r>
        <w:r w:rsidR="0096666F">
          <w:rPr>
            <w:lang w:val="pt-PT"/>
          </w:rPr>
          <w:t>. The Translation Manager</w:t>
        </w:r>
      </w:ins>
      <w:ins w:id="119" w:author="ICF" w:date="2021-04-06T11:21:00Z">
        <w:r w:rsidR="0096666F">
          <w:rPr>
            <w:lang w:val="pt-PT"/>
          </w:rPr>
          <w:t xml:space="preserve"> will track all revisions made</w:t>
        </w:r>
        <w:r w:rsidR="00A44DC7">
          <w:rPr>
            <w:lang w:val="pt-PT"/>
          </w:rPr>
          <w:t xml:space="preserve"> (e.g., by highlighting the Excel cell, using a different color font, or adding a comment)</w:t>
        </w:r>
      </w:ins>
      <w:r w:rsidRPr="00080ECC">
        <w:rPr>
          <w:lang w:val="pt-PT"/>
        </w:rPr>
        <w:t xml:space="preserve"> </w:t>
      </w:r>
      <w:del w:id="120" w:author="ICF" w:date="2021-04-06T11:20:00Z">
        <w:r w:rsidRPr="00080ECC" w:rsidDel="00357C0C">
          <w:rPr>
            <w:lang w:val="pt-PT"/>
          </w:rPr>
          <w:delText xml:space="preserve">in </w:delText>
        </w:r>
      </w:del>
      <w:del w:id="121" w:author="ICF" w:date="2021-04-06T10:46:00Z">
        <w:r w:rsidRPr="00080ECC" w:rsidDel="00D01B08">
          <w:rPr>
            <w:lang w:val="pt-PT"/>
          </w:rPr>
          <w:delText>track changes</w:delText>
        </w:r>
      </w:del>
      <w:del w:id="122" w:author="ICF" w:date="2021-04-06T11:21:00Z">
        <w:r w:rsidR="0012647B" w:rsidDel="00A44DC7">
          <w:rPr>
            <w:lang w:val="pt-PT"/>
          </w:rPr>
          <w:delText>,</w:delText>
        </w:r>
      </w:del>
      <w:r w:rsidR="0012647B">
        <w:rPr>
          <w:lang w:val="pt-PT"/>
        </w:rPr>
        <w:t xml:space="preserve"> and ensure that the changes are communicated via email to all senior survey staff</w:t>
      </w:r>
      <w:r w:rsidRPr="00080ECC">
        <w:rPr>
          <w:lang w:val="pt-PT"/>
        </w:rPr>
        <w:t>.</w:t>
      </w:r>
      <w:ins w:id="123" w:author="ICF" w:date="2021-04-06T11:23:00Z">
        <w:r w:rsidR="00F0008E">
          <w:rPr>
            <w:lang w:val="pt-PT"/>
          </w:rPr>
          <w:t xml:space="preserve"> The CSPro Program</w:t>
        </w:r>
        <w:r w:rsidR="00661258">
          <w:rPr>
            <w:lang w:val="pt-PT"/>
          </w:rPr>
          <w:t>mer</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ins>
    </w:p>
    <w:p w14:paraId="0A773B2F" w14:textId="77777777" w:rsidR="00AD64A5" w:rsidRPr="00AD64A5" w:rsidRDefault="00AD64A5" w:rsidP="0066639D">
      <w:pPr>
        <w:pStyle w:val="Heading1"/>
        <w:keepNext/>
        <w:widowControl/>
      </w:pPr>
      <w:bookmarkStart w:id="124" w:name="_Toc496878634"/>
      <w:bookmarkStart w:id="125" w:name="_Toc496878675"/>
      <w:bookmarkStart w:id="126" w:name="_Toc523322633"/>
      <w:r>
        <w:lastRenderedPageBreak/>
        <w:t>References</w:t>
      </w:r>
      <w:bookmarkEnd w:id="124"/>
      <w:bookmarkEnd w:id="125"/>
      <w:bookmarkEnd w:id="126"/>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127" w:name="_Toc523322634"/>
      <w:r>
        <w:lastRenderedPageBreak/>
        <w:t>Appendix A: Questionnaire and manual translation error l</w:t>
      </w:r>
      <w:r w:rsidR="00E81E5A" w:rsidRPr="004E0E2E">
        <w:t>og</w:t>
      </w:r>
      <w:bookmarkEnd w:id="127"/>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0E389FAF" w:rsidR="00BF4FB6" w:rsidRPr="00E81E5A" w:rsidRDefault="00BF4FB6" w:rsidP="00904E34">
      <w:pPr>
        <w:pStyle w:val="Bulletedlist"/>
        <w:ind w:left="720"/>
        <w:rPr>
          <w:lang w:val="pt-PT"/>
        </w:rPr>
      </w:pPr>
      <w:r w:rsidRPr="00E81E5A">
        <w:rPr>
          <w:lang w:val="pt-PT"/>
        </w:rPr>
        <w:t xml:space="preserve">Errors of </w:t>
      </w:r>
      <w:del w:id="128" w:author="ICF" w:date="2021-04-05T20:57:00Z">
        <w:r w:rsidRPr="00E81E5A" w:rsidDel="00373092">
          <w:rPr>
            <w:lang w:val="pt-PT"/>
          </w:rPr>
          <w:delText>M</w:delText>
        </w:r>
      </w:del>
      <w:ins w:id="129" w:author="ICF" w:date="2021-04-05T20:57:00Z">
        <w:r w:rsidR="00373092">
          <w:rPr>
            <w:lang w:val="pt-PT"/>
          </w:rPr>
          <w:t>m</w:t>
        </w:r>
      </w:ins>
      <w:r w:rsidRPr="00E81E5A">
        <w:rPr>
          <w:lang w:val="pt-PT"/>
        </w:rPr>
        <w:t>eaning: If the meaning of the translation is different than the meaning of the source language</w:t>
      </w:r>
    </w:p>
    <w:p w14:paraId="0A773B36" w14:textId="5686A7EC" w:rsidR="00BF4FB6" w:rsidRPr="00E81E5A" w:rsidRDefault="00BF4FB6" w:rsidP="00904E34">
      <w:pPr>
        <w:pStyle w:val="Bulletedlist"/>
        <w:ind w:left="720"/>
        <w:rPr>
          <w:lang w:val="pt-PT"/>
        </w:rPr>
      </w:pPr>
      <w:r w:rsidRPr="00E81E5A">
        <w:rPr>
          <w:lang w:val="pt-PT"/>
        </w:rPr>
        <w:t xml:space="preserve">Errors of </w:t>
      </w:r>
      <w:del w:id="130" w:author="ICF" w:date="2021-04-05T20:57:00Z">
        <w:r w:rsidRPr="00E81E5A" w:rsidDel="00373092">
          <w:rPr>
            <w:lang w:val="pt-PT"/>
          </w:rPr>
          <w:delText>F</w:delText>
        </w:r>
      </w:del>
      <w:ins w:id="131" w:author="ICF" w:date="2021-04-05T20:57:00Z">
        <w:r w:rsidR="00373092">
          <w:rPr>
            <w:lang w:val="pt-PT"/>
          </w:rPr>
          <w:t>f</w:t>
        </w:r>
      </w:ins>
      <w:r w:rsidRPr="00E81E5A">
        <w:rPr>
          <w:lang w:val="pt-PT"/>
        </w:rPr>
        <w:t>orm: If the translation</w:t>
      </w:r>
      <w:del w:id="132" w:author="ICF" w:date="2021-04-05T20:56:00Z">
        <w:r w:rsidRPr="00E81E5A" w:rsidDel="00BE1F28">
          <w:rPr>
            <w:lang w:val="pt-PT"/>
          </w:rPr>
          <w:delText>s</w:delText>
        </w:r>
      </w:del>
      <w:r w:rsidRPr="00E81E5A">
        <w:rPr>
          <w:lang w:val="pt-PT"/>
        </w:rPr>
        <w:t xml:space="preserve"> contains an error of grammar, spelling, or other formal error that does not otherwise change the meaning of the translation with respect to the source language</w:t>
      </w:r>
    </w:p>
    <w:p w14:paraId="0A773B37" w14:textId="1708853D" w:rsidR="00BF4FB6" w:rsidRPr="00E81E5A" w:rsidRDefault="00BF4FB6" w:rsidP="00904E34">
      <w:pPr>
        <w:pStyle w:val="Bulletedlist"/>
        <w:spacing w:after="200"/>
        <w:ind w:left="720"/>
        <w:rPr>
          <w:lang w:val="pt-PT"/>
        </w:rPr>
      </w:pPr>
      <w:r w:rsidRPr="00E81E5A">
        <w:rPr>
          <w:lang w:val="pt-PT"/>
        </w:rPr>
        <w:t xml:space="preserve">Errors of </w:t>
      </w:r>
      <w:del w:id="133" w:author="ICF" w:date="2021-04-05T20:57:00Z">
        <w:r w:rsidRPr="00E81E5A" w:rsidDel="00373092">
          <w:rPr>
            <w:lang w:val="pt-PT"/>
          </w:rPr>
          <w:delText>C</w:delText>
        </w:r>
      </w:del>
      <w:ins w:id="134" w:author="ICF" w:date="2021-04-05T20:57:00Z">
        <w:r w:rsidR="00373092">
          <w:rPr>
            <w:lang w:val="pt-PT"/>
          </w:rPr>
          <w:t>c</w:t>
        </w:r>
      </w:ins>
      <w:r w:rsidRPr="00E81E5A">
        <w:rPr>
          <w:lang w:val="pt-PT"/>
        </w:rPr>
        <w:t>ompliance: If the translation, even though meaning and form are correct, does not conform to the instructions received, style guide, preferred terminology, or other client-specified requirement</w:t>
      </w:r>
      <w:del w:id="135" w:author="Young-Turner, Cindy" w:date="2021-04-06T15:50:00Z">
        <w:r w:rsidRPr="00E81E5A" w:rsidDel="006922FB">
          <w:rPr>
            <w:lang w:val="pt-PT"/>
          </w:rPr>
          <w:delText>.</w:delText>
        </w:r>
      </w:del>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6E52C4F3" w:rsidR="00BF4FB6" w:rsidRPr="00E81E5A" w:rsidRDefault="00BF4FB6" w:rsidP="00904E34">
      <w:pPr>
        <w:pStyle w:val="BodyText1"/>
        <w:rPr>
          <w:lang w:val="pt-PT"/>
        </w:rPr>
      </w:pPr>
      <w:r w:rsidRPr="00E81E5A">
        <w:rPr>
          <w:lang w:val="pt-PT"/>
        </w:rPr>
        <w:t xml:space="preserve">Error weight is the gravity of the error. Errors should be categorized as either </w:t>
      </w:r>
      <w:ins w:id="136" w:author="Young-Turner, Cindy" w:date="2021-04-06T15:49:00Z">
        <w:r w:rsidR="001243D5">
          <w:rPr>
            <w:lang w:val="pt-PT"/>
          </w:rPr>
          <w:t>“</w:t>
        </w:r>
      </w:ins>
      <w:del w:id="137" w:author="Young-Turner, Cindy" w:date="2021-04-06T15:49:00Z">
        <w:r w:rsidRPr="00E81E5A" w:rsidDel="001243D5">
          <w:rPr>
            <w:lang w:val="pt-PT"/>
          </w:rPr>
          <w:delText>"</w:delText>
        </w:r>
      </w:del>
      <w:r w:rsidRPr="00E81E5A">
        <w:rPr>
          <w:lang w:val="pt-PT"/>
        </w:rPr>
        <w:t>serious</w:t>
      </w:r>
      <w:ins w:id="138" w:author="Young-Turner, Cindy" w:date="2021-04-06T15:49:00Z">
        <w:r w:rsidR="001243D5">
          <w:rPr>
            <w:lang w:val="pt-PT"/>
          </w:rPr>
          <w:t>”</w:t>
        </w:r>
      </w:ins>
      <w:del w:id="139" w:author="Young-Turner, Cindy" w:date="2021-04-06T15:49:00Z">
        <w:r w:rsidRPr="00E81E5A" w:rsidDel="001243D5">
          <w:rPr>
            <w:lang w:val="pt-PT"/>
          </w:rPr>
          <w:delText>"</w:delText>
        </w:r>
      </w:del>
      <w:r w:rsidRPr="00E81E5A">
        <w:rPr>
          <w:lang w:val="pt-PT"/>
        </w:rPr>
        <w:t xml:space="preserve"> or </w:t>
      </w:r>
      <w:ins w:id="140" w:author="Young-Turner, Cindy" w:date="2021-04-06T15:49:00Z">
        <w:r w:rsidR="001243D5">
          <w:rPr>
            <w:lang w:val="pt-PT"/>
          </w:rPr>
          <w:t>“</w:t>
        </w:r>
      </w:ins>
      <w:del w:id="141" w:author="Young-Turner, Cindy" w:date="2021-04-06T15:49:00Z">
        <w:r w:rsidRPr="00E81E5A" w:rsidDel="001243D5">
          <w:rPr>
            <w:lang w:val="pt-PT"/>
          </w:rPr>
          <w:delText>"</w:delText>
        </w:r>
      </w:del>
      <w:r w:rsidRPr="00E81E5A">
        <w:rPr>
          <w:lang w:val="pt-PT"/>
        </w:rPr>
        <w:t>minor.</w:t>
      </w:r>
      <w:ins w:id="142" w:author="Young-Turner, Cindy" w:date="2021-04-06T15:49:00Z">
        <w:r w:rsidR="001243D5">
          <w:rPr>
            <w:lang w:val="pt-PT"/>
          </w:rPr>
          <w:t>”</w:t>
        </w:r>
      </w:ins>
      <w:del w:id="143" w:author="Young-Turner, Cindy" w:date="2021-04-06T15:49:00Z">
        <w:r w:rsidRPr="00E81E5A" w:rsidDel="001243D5">
          <w:rPr>
            <w:lang w:val="pt-PT"/>
          </w:rPr>
          <w:delText>"</w:delText>
        </w:r>
      </w:del>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ins w:id="144" w:author="Young-Turner, Cindy" w:date="2021-04-06T15:50:00Z">
        <w:r w:rsidR="00E96C6C">
          <w:rPr>
            <w:lang w:val="pt-PT"/>
          </w:rPr>
          <w:t>.</w:t>
        </w:r>
      </w:ins>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7B24CD9"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del w:id="145" w:author="Kaur, Jasbir" w:date="2021-04-05T15:23:00Z">
        <w:r w:rsidRPr="00E81E5A" w:rsidDel="00C93368">
          <w:rPr>
            <w:lang w:val="pt-PT"/>
          </w:rPr>
          <w:delText xml:space="preserve">received </w:delText>
        </w:r>
      </w:del>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lastRenderedPageBreak/>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77777777"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241"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24F4A"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8240"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12E8B"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Findings from Pretest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2442"/>
        <w:gridCol w:w="1168"/>
        <w:gridCol w:w="2269"/>
        <w:gridCol w:w="2505"/>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21"/>
      <w:footerReference w:type="first" r:id="rId2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ICF" w:date="2021-04-06T11:13:00Z" w:initials="ICF">
    <w:p w14:paraId="4733C554" w14:textId="77777777" w:rsidR="00A2610E" w:rsidRDefault="00A2610E" w:rsidP="00A2610E">
      <w:pPr>
        <w:pStyle w:val="CommentText"/>
        <w:rPr>
          <w:b/>
          <w:bCs/>
        </w:rPr>
      </w:pPr>
      <w:r>
        <w:rPr>
          <w:rStyle w:val="CommentReference"/>
        </w:rPr>
        <w:annotationRef/>
      </w:r>
      <w:r>
        <w:rPr>
          <w:rStyle w:val="CommentReference"/>
        </w:rPr>
        <w:annotationRef/>
      </w:r>
      <w:r>
        <w:rPr>
          <w:b/>
          <w:bCs/>
        </w:rPr>
        <w:t>RFS:</w:t>
      </w:r>
    </w:p>
    <w:p w14:paraId="28260328" w14:textId="77777777" w:rsidR="00A2610E" w:rsidRDefault="00A2610E" w:rsidP="00A2610E">
      <w:pPr>
        <w:pStyle w:val="CommentText"/>
        <w:rPr>
          <w:b/>
          <w:bCs/>
        </w:rPr>
      </w:pPr>
    </w:p>
    <w:p w14:paraId="53708880" w14:textId="15D80E09" w:rsidR="00A2610E" w:rsidRDefault="00A2610E" w:rsidP="00A2610E">
      <w:pPr>
        <w:pStyle w:val="CommentText"/>
      </w:pPr>
      <w:r>
        <w:t xml:space="preserve">As the document is currently written, there is nothing to adapt for each survey—it’s a general protocol. If were to make it survey-specific, we could add </w:t>
      </w:r>
      <w:r w:rsidR="006D3F3E">
        <w:t>square bracket placeholders throughout. (e.g., [CONTRACTOR], [SURVEY SUBCONTRACTOR], [NATIVE LANGUAGE], [COUNTRY], [TRANSLATION LANGUAGES])</w:t>
      </w:r>
    </w:p>
  </w:comment>
  <w:comment w:id="7" w:author="ICF" w:date="2021-04-06T11:15:00Z" w:initials="ICF">
    <w:p w14:paraId="0225F85B" w14:textId="2D1A2EB9" w:rsidR="006D3F3E" w:rsidRDefault="006D3F3E">
      <w:pPr>
        <w:pStyle w:val="CommentText"/>
      </w:pPr>
      <w:r>
        <w:rPr>
          <w:rStyle w:val="CommentReference"/>
        </w:rPr>
        <w:annotationRef/>
      </w:r>
      <w:r>
        <w:t>Ensure that document name, recommended citation, and page footer all align with standard convention adopted in final submission.</w:t>
      </w:r>
    </w:p>
  </w:comment>
  <w:comment w:id="105" w:author="ICF" w:date="2021-04-05T20:51:00Z" w:initials="ICF">
    <w:p w14:paraId="72EA14C9" w14:textId="6EFC48C7" w:rsidR="004A6E40" w:rsidRDefault="00922DFE">
      <w:pPr>
        <w:pStyle w:val="CommentText"/>
      </w:pPr>
      <w:r>
        <w:t xml:space="preserve">Specify </w:t>
      </w:r>
      <w:r w:rsidR="004A6E40">
        <w:rPr>
          <w:rStyle w:val="CommentReference"/>
        </w:rPr>
        <w:annotationRef/>
      </w:r>
      <w:r>
        <w:t>“s</w:t>
      </w:r>
      <w:r w:rsidR="00686A03">
        <w:t xml:space="preserve">urvey contractor </w:t>
      </w:r>
      <w:r w:rsidR="004A6E40">
        <w:t xml:space="preserve">CSPro </w:t>
      </w:r>
      <w:r w:rsidR="00686A03">
        <w:t>P</w:t>
      </w:r>
      <w:r w:rsidR="004A6E40">
        <w:t>rogrammer?</w:t>
      </w:r>
      <w:r>
        <w:t>”</w:t>
      </w:r>
    </w:p>
  </w:comment>
  <w:comment w:id="106" w:author="ICF" w:date="2021-04-05T20:53:00Z" w:initials="ICF">
    <w:p w14:paraId="6F4AF869" w14:textId="41FDF463" w:rsidR="00E66723" w:rsidRDefault="00E66723">
      <w:pPr>
        <w:pStyle w:val="CommentText"/>
      </w:pPr>
      <w:r>
        <w:rPr>
          <w:rStyle w:val="CommentReference"/>
        </w:rPr>
        <w:annotationRef/>
      </w:r>
      <w:r w:rsidR="00922DFE">
        <w:t>Specify “</w:t>
      </w:r>
      <w:r w:rsidR="00BE1F28">
        <w:t>materials or procedures</w:t>
      </w:r>
      <w:r w:rsidR="00922DFE">
        <w:t>”</w:t>
      </w:r>
      <w:r w:rsidR="00BE1F2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708880" w15:done="0"/>
  <w15:commentEx w15:paraId="0225F85B" w15:done="0"/>
  <w15:commentEx w15:paraId="72EA14C9" w15:done="0"/>
  <w15:commentEx w15:paraId="6F4AF8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C0F0" w16cex:dateUtc="2021-04-06T15:13:00Z"/>
  <w16cex:commentExtensible w16cex:durableId="2416C153" w16cex:dateUtc="2021-04-06T15:15:00Z"/>
  <w16cex:commentExtensible w16cex:durableId="2415F6D1" w16cex:dateUtc="2021-04-06T00:51:00Z"/>
  <w16cex:commentExtensible w16cex:durableId="2415F735" w16cex:dateUtc="2021-04-06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708880" w16cid:durableId="2416C0F0"/>
  <w16cid:commentId w16cid:paraId="0225F85B" w16cid:durableId="2416C153"/>
  <w16cid:commentId w16cid:paraId="72EA14C9" w16cid:durableId="2415F6D1"/>
  <w16cid:commentId w16cid:paraId="6F4AF869" w16cid:durableId="2415F7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EBD4D" w14:textId="77777777" w:rsidR="002452F8" w:rsidRDefault="002452F8" w:rsidP="006318A3">
      <w:pPr>
        <w:spacing w:after="0" w:line="240" w:lineRule="auto"/>
      </w:pPr>
      <w:r>
        <w:separator/>
      </w:r>
    </w:p>
  </w:endnote>
  <w:endnote w:type="continuationSeparator" w:id="0">
    <w:p w14:paraId="6434C1E6" w14:textId="77777777" w:rsidR="002452F8" w:rsidRDefault="002452F8" w:rsidP="006318A3">
      <w:pPr>
        <w:spacing w:after="0" w:line="240" w:lineRule="auto"/>
      </w:pPr>
      <w:r>
        <w:continuationSeparator/>
      </w:r>
    </w:p>
  </w:endnote>
  <w:endnote w:type="continuationNotice" w:id="1">
    <w:p w14:paraId="214BFE14" w14:textId="77777777" w:rsidR="002452F8" w:rsidRDefault="002452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C4F74" w14:textId="77777777" w:rsidR="002452F8" w:rsidRDefault="002452F8" w:rsidP="006318A3">
      <w:pPr>
        <w:spacing w:after="0" w:line="240" w:lineRule="auto"/>
      </w:pPr>
      <w:r>
        <w:separator/>
      </w:r>
    </w:p>
  </w:footnote>
  <w:footnote w:type="continuationSeparator" w:id="0">
    <w:p w14:paraId="75ADB840" w14:textId="77777777" w:rsidR="002452F8" w:rsidRDefault="002452F8" w:rsidP="006318A3">
      <w:pPr>
        <w:spacing w:after="0" w:line="240" w:lineRule="auto"/>
      </w:pPr>
      <w:r>
        <w:continuationSeparator/>
      </w:r>
    </w:p>
  </w:footnote>
  <w:footnote w:type="continuationNotice" w:id="1">
    <w:p w14:paraId="3B90002A" w14:textId="77777777" w:rsidR="002452F8" w:rsidRDefault="002452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DB073"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CF">
    <w15:presenceInfo w15:providerId="None" w15:userId="ICF"/>
  </w15:person>
  <w15:person w15:author="Kaur, Jasbir">
    <w15:presenceInfo w15:providerId="AD" w15:userId="S::21775@icf.com::6dd8b9b3-31d8-4f3d-9a63-74b9c2165c1b"/>
  </w15:person>
  <w15:person w15:author="Young-Turner, Cindy">
    <w15:presenceInfo w15:providerId="AD" w15:userId="S::21990@icf.com::c16b9d50-a275-4a29-b3ff-cd1d589d2e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trackRevisions/>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614C8"/>
    <w:rsid w:val="00462D1E"/>
    <w:rsid w:val="00475E81"/>
    <w:rsid w:val="00484FE3"/>
    <w:rsid w:val="00492BB2"/>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80921"/>
    <w:rsid w:val="00685254"/>
    <w:rsid w:val="00686A03"/>
    <w:rsid w:val="006922FB"/>
    <w:rsid w:val="006A1F22"/>
    <w:rsid w:val="006A2D56"/>
    <w:rsid w:val="006A777A"/>
    <w:rsid w:val="006B2D42"/>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5FEE"/>
    <w:rsid w:val="00D01414"/>
    <w:rsid w:val="00D01B08"/>
    <w:rsid w:val="00D100CF"/>
    <w:rsid w:val="00D129FD"/>
    <w:rsid w:val="00D26679"/>
    <w:rsid w:val="00D30B72"/>
    <w:rsid w:val="00D34CE0"/>
    <w:rsid w:val="00D3680E"/>
    <w:rsid w:val="00D36CD9"/>
    <w:rsid w:val="00D42C56"/>
    <w:rsid w:val="00D477FB"/>
    <w:rsid w:val="00D50D48"/>
    <w:rsid w:val="00D53A2E"/>
    <w:rsid w:val="00D5586E"/>
    <w:rsid w:val="00D64B45"/>
    <w:rsid w:val="00D912D1"/>
    <w:rsid w:val="00D9709D"/>
    <w:rsid w:val="00DB4675"/>
    <w:rsid w:val="00DB51DD"/>
    <w:rsid w:val="00DC133A"/>
    <w:rsid w:val="00E12A4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eedthefuture,gov"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64DD15-FEE8-47D6-932F-99EA40BA45FA}">
  <ds:schemaRefs>
    <ds:schemaRef ds:uri="http://schemas.openxmlformats.org/officeDocument/2006/bibliography"/>
  </ds:schemaRefs>
</ds:datastoreItem>
</file>

<file path=customXml/itemProps3.xml><?xml version="1.0" encoding="utf-8"?>
<ds:datastoreItem xmlns:ds="http://schemas.openxmlformats.org/officeDocument/2006/customXml" ds:itemID="{7B4C37E7-13F1-41D0-99DC-69855A697558}"/>
</file>

<file path=customXml/itemProps4.xml><?xml version="1.0" encoding="utf-8"?>
<ds:datastoreItem xmlns:ds="http://schemas.openxmlformats.org/officeDocument/2006/customXml" ds:itemID="{25634D84-9F1F-4791-958A-5FE827F7E2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13343</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Young-Turner, Cindy</cp:lastModifiedBy>
  <cp:revision>95</cp:revision>
  <cp:lastPrinted>2017-09-26T15:56:00Z</cp:lastPrinted>
  <dcterms:created xsi:type="dcterms:W3CDTF">2018-08-27T18:43:00Z</dcterms:created>
  <dcterms:modified xsi:type="dcterms:W3CDTF">2021-04-06T19:51:00Z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
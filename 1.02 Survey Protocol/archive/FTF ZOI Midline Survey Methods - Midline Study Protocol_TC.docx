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46B9C03" w14:textId="77777777" w:rsidR="002E52A2" w:rsidRPr="003B5E3E" w:rsidRDefault="002E52A2" w:rsidP="002E52A2">
      <w:pPr>
        <w:pStyle w:val="SL-FlLftSgl"/>
        <w:rPr>
          <w:rFonts w:ascii="Gill Sans MT" w:hAnsi="Gill Sans MT" w:cs="Arial"/>
          <w:sz w:val="72"/>
          <w:szCs w:val="72"/>
        </w:rPr>
      </w:pPr>
    </w:p>
    <w:p w14:paraId="067819D4" w14:textId="77777777" w:rsidR="002E52A2" w:rsidRPr="003B5E3E" w:rsidRDefault="002E52A2" w:rsidP="002E52A2">
      <w:pPr>
        <w:pStyle w:val="SL-FlLftSgl"/>
        <w:rPr>
          <w:rFonts w:ascii="Gill Sans MT" w:hAnsi="Gill Sans MT" w:cs="Arial"/>
          <w:sz w:val="72"/>
          <w:szCs w:val="72"/>
        </w:rPr>
      </w:pPr>
    </w:p>
    <w:p w14:paraId="69A7A9C0" w14:textId="09A68CE3" w:rsidR="00202CFA" w:rsidRPr="003B5E3E" w:rsidRDefault="002E52A2" w:rsidP="00202CFA">
      <w:pPr>
        <w:rPr>
          <w:rFonts w:ascii="Gill Sans MT" w:eastAsia="Times New Roman" w:hAnsi="Gill Sans MT"/>
          <w:color w:val="387990"/>
          <w:sz w:val="52"/>
          <w:szCs w:val="52"/>
        </w:rPr>
      </w:pPr>
      <w:r w:rsidRPr="003B5E3E">
        <w:rPr>
          <w:rFonts w:ascii="Gill Sans MT" w:eastAsia="Times New Roman" w:hAnsi="Gill Sans MT"/>
          <w:color w:val="387990"/>
          <w:sz w:val="52"/>
          <w:szCs w:val="52"/>
        </w:rPr>
        <w:t xml:space="preserve">Feed the </w:t>
      </w:r>
      <w:commentRangeStart w:id="0"/>
      <w:commentRangeStart w:id="1"/>
      <w:r w:rsidRPr="003B5E3E">
        <w:rPr>
          <w:rFonts w:ascii="Gill Sans MT" w:eastAsia="Times New Roman" w:hAnsi="Gill Sans MT"/>
          <w:color w:val="387990"/>
          <w:sz w:val="52"/>
          <w:szCs w:val="52"/>
        </w:rPr>
        <w:t>Future</w:t>
      </w:r>
      <w:commentRangeEnd w:id="0"/>
      <w:r w:rsidR="001102D9" w:rsidRPr="003B5E3E">
        <w:rPr>
          <w:rStyle w:val="CommentReference"/>
          <w:rFonts w:ascii="Gill Sans MT" w:hAnsi="Gill Sans MT"/>
        </w:rPr>
        <w:commentReference w:id="0"/>
      </w:r>
      <w:commentRangeEnd w:id="1"/>
      <w:r w:rsidR="00760FA7" w:rsidRPr="003B5E3E">
        <w:rPr>
          <w:rStyle w:val="CommentReference"/>
          <w:rFonts w:ascii="Gill Sans MT" w:hAnsi="Gill Sans MT"/>
        </w:rPr>
        <w:commentReference w:id="1"/>
      </w:r>
    </w:p>
    <w:p w14:paraId="60281A04" w14:textId="15D721F9" w:rsidR="00A86CF2" w:rsidRPr="003B5E3E" w:rsidRDefault="002E52A2" w:rsidP="00202CFA">
      <w:pPr>
        <w:rPr>
          <w:rFonts w:ascii="Gill Sans MT" w:eastAsia="Times New Roman" w:hAnsi="Gill Sans MT"/>
          <w:color w:val="387990"/>
          <w:sz w:val="52"/>
          <w:szCs w:val="52"/>
        </w:rPr>
      </w:pPr>
      <w:r w:rsidRPr="003B5E3E">
        <w:rPr>
          <w:rFonts w:ascii="Gill Sans MT" w:eastAsia="Times New Roman" w:hAnsi="Gill Sans MT"/>
          <w:color w:val="387990"/>
          <w:sz w:val="52"/>
          <w:szCs w:val="52"/>
        </w:rPr>
        <w:t>Survey Implementation</w:t>
      </w:r>
    </w:p>
    <w:p w14:paraId="7D7B0189" w14:textId="0297B10B" w:rsidR="00A86CF2" w:rsidRPr="003B5E3E" w:rsidRDefault="002E52A2" w:rsidP="00202CFA">
      <w:pPr>
        <w:rPr>
          <w:rFonts w:ascii="Gill Sans MT" w:eastAsia="Times New Roman" w:hAnsi="Gill Sans MT"/>
          <w:color w:val="387990"/>
          <w:sz w:val="52"/>
          <w:szCs w:val="52"/>
        </w:rPr>
      </w:pPr>
      <w:r w:rsidRPr="003B5E3E">
        <w:rPr>
          <w:rFonts w:ascii="Gill Sans MT" w:eastAsia="Times New Roman" w:hAnsi="Gill Sans MT"/>
          <w:color w:val="387990"/>
          <w:sz w:val="52"/>
          <w:szCs w:val="52"/>
        </w:rPr>
        <w:t>Document</w:t>
      </w:r>
    </w:p>
    <w:p w14:paraId="76937E5E" w14:textId="77777777" w:rsidR="009B3A86" w:rsidRPr="003B5E3E" w:rsidRDefault="009B3A86" w:rsidP="00202CFA">
      <w:pPr>
        <w:rPr>
          <w:rFonts w:ascii="Gill Sans MT" w:eastAsia="Cabin" w:hAnsi="Gill Sans MT"/>
          <w:color w:val="387990"/>
          <w:sz w:val="56"/>
          <w:szCs w:val="56"/>
        </w:rPr>
      </w:pPr>
    </w:p>
    <w:p w14:paraId="47EB4C5B" w14:textId="77777777" w:rsidR="002E52A2" w:rsidRPr="003B5E3E" w:rsidRDefault="002E52A2" w:rsidP="00202CFA">
      <w:pPr>
        <w:rPr>
          <w:rFonts w:ascii="Gill Sans MT" w:eastAsia="Cabin" w:hAnsi="Gill Sans MT"/>
          <w:color w:val="387990"/>
          <w:sz w:val="56"/>
          <w:szCs w:val="56"/>
        </w:rPr>
      </w:pPr>
    </w:p>
    <w:p w14:paraId="1363E3D9" w14:textId="50ADF150" w:rsidR="00A86CF2" w:rsidRPr="003B5E3E" w:rsidRDefault="00F56862" w:rsidP="00202CFA">
      <w:pPr>
        <w:rPr>
          <w:rFonts w:ascii="Gill Sans MT" w:eastAsia="Times New Roman" w:hAnsi="Gill Sans MT"/>
          <w:color w:val="387990"/>
          <w:sz w:val="52"/>
          <w:szCs w:val="52"/>
        </w:rPr>
      </w:pPr>
      <w:r w:rsidRPr="003B5E3E">
        <w:rPr>
          <w:rFonts w:ascii="Gill Sans MT" w:eastAsia="Times New Roman" w:hAnsi="Gill Sans MT"/>
          <w:color w:val="387990"/>
          <w:sz w:val="52"/>
          <w:szCs w:val="52"/>
        </w:rPr>
        <w:t>Study Protocol</w:t>
      </w:r>
      <w:r w:rsidR="00D13C72" w:rsidRPr="003B5E3E">
        <w:rPr>
          <w:rFonts w:ascii="Gill Sans MT" w:eastAsia="Times New Roman" w:hAnsi="Gill Sans MT"/>
          <w:color w:val="387990"/>
          <w:sz w:val="52"/>
          <w:szCs w:val="52"/>
        </w:rPr>
        <w:t xml:space="preserve"> </w:t>
      </w:r>
    </w:p>
    <w:p w14:paraId="7A28AD82" w14:textId="0033D40E" w:rsidR="00202CFA" w:rsidRPr="003B5E3E" w:rsidRDefault="00202CFA" w:rsidP="00202CFA">
      <w:pPr>
        <w:rPr>
          <w:rFonts w:ascii="Gill Sans MT" w:eastAsia="Times New Roman" w:hAnsi="Gill Sans MT"/>
          <w:color w:val="387990"/>
          <w:sz w:val="52"/>
          <w:szCs w:val="52"/>
        </w:rPr>
      </w:pPr>
      <w:r w:rsidRPr="003B5E3E">
        <w:rPr>
          <w:rFonts w:ascii="Gill Sans MT" w:eastAsia="Times New Roman" w:hAnsi="Gill Sans MT"/>
          <w:color w:val="387990"/>
          <w:sz w:val="52"/>
          <w:szCs w:val="52"/>
        </w:rPr>
        <w:t xml:space="preserve">Zone of Influence </w:t>
      </w:r>
      <w:r w:rsidR="003B7ADA" w:rsidRPr="003B5E3E">
        <w:rPr>
          <w:rFonts w:ascii="Gill Sans MT" w:eastAsia="Times New Roman" w:hAnsi="Gill Sans MT"/>
          <w:color w:val="387990"/>
          <w:sz w:val="52"/>
          <w:szCs w:val="52"/>
        </w:rPr>
        <w:t xml:space="preserve">Midline </w:t>
      </w:r>
      <w:r w:rsidRPr="003B5E3E">
        <w:rPr>
          <w:rFonts w:ascii="Gill Sans MT" w:eastAsia="Times New Roman" w:hAnsi="Gill Sans MT"/>
          <w:color w:val="387990"/>
          <w:sz w:val="52"/>
          <w:szCs w:val="52"/>
        </w:rPr>
        <w:t>Survey</w:t>
      </w:r>
    </w:p>
    <w:p w14:paraId="05953E7B" w14:textId="77777777" w:rsidR="002273CF" w:rsidRPr="003B5E3E" w:rsidRDefault="00F62BDE" w:rsidP="00AD3EB1">
      <w:pPr>
        <w:rPr>
          <w:rFonts w:ascii="Gill Sans MT" w:eastAsia="Times New Roman" w:hAnsi="Gill Sans MT"/>
          <w:color w:val="387990"/>
          <w:sz w:val="52"/>
          <w:szCs w:val="52"/>
        </w:rPr>
      </w:pPr>
      <w:r w:rsidRPr="003B5E3E">
        <w:rPr>
          <w:rFonts w:ascii="Gill Sans MT" w:eastAsia="Times New Roman" w:hAnsi="Gill Sans MT"/>
          <w:color w:val="387990"/>
          <w:sz w:val="52"/>
          <w:szCs w:val="52"/>
          <w:highlight w:val="yellow"/>
        </w:rPr>
        <w:t>[COUNTRY</w:t>
      </w:r>
      <w:r w:rsidR="00821192" w:rsidRPr="003B5E3E">
        <w:rPr>
          <w:rFonts w:ascii="Gill Sans MT" w:eastAsia="Times New Roman" w:hAnsi="Gill Sans MT"/>
          <w:color w:val="387990"/>
          <w:sz w:val="52"/>
          <w:szCs w:val="52"/>
          <w:highlight w:val="yellow"/>
        </w:rPr>
        <w:t>] [YEAR</w:t>
      </w:r>
      <w:r w:rsidRPr="003B5E3E">
        <w:rPr>
          <w:rFonts w:ascii="Gill Sans MT" w:eastAsia="Times New Roman" w:hAnsi="Gill Sans MT"/>
          <w:color w:val="387990"/>
          <w:sz w:val="52"/>
          <w:szCs w:val="52"/>
          <w:highlight w:val="yellow"/>
        </w:rPr>
        <w:t>]</w:t>
      </w:r>
    </w:p>
    <w:p w14:paraId="498A97AD" w14:textId="77777777" w:rsidR="002273CF" w:rsidRPr="003B5E3E" w:rsidRDefault="002273CF" w:rsidP="00AD3EB1">
      <w:pPr>
        <w:rPr>
          <w:rFonts w:ascii="Gill Sans MT" w:hAnsi="Gill Sans MT"/>
          <w:color w:val="387990"/>
        </w:rPr>
      </w:pPr>
    </w:p>
    <w:p w14:paraId="64E99B04" w14:textId="77777777" w:rsidR="00087B53" w:rsidRPr="003B5E3E" w:rsidRDefault="00087B53" w:rsidP="0048771D">
      <w:pPr>
        <w:spacing w:line="240" w:lineRule="auto"/>
        <w:rPr>
          <w:rFonts w:ascii="Gill Sans MT" w:eastAsia="Cabin" w:hAnsi="Gill Sans MT" w:cs="Cabin"/>
          <w:color w:val="387990"/>
          <w:sz w:val="24"/>
          <w:szCs w:val="24"/>
          <w:highlight w:val="yellow"/>
        </w:rPr>
      </w:pPr>
    </w:p>
    <w:p w14:paraId="70ECDA1E" w14:textId="7B89BCD6" w:rsidR="00C475E8" w:rsidRPr="003B5E3E" w:rsidRDefault="006446F3" w:rsidP="0048771D">
      <w:pPr>
        <w:spacing w:line="240" w:lineRule="auto"/>
        <w:rPr>
          <w:rFonts w:ascii="Gill Sans MT" w:eastAsia="Cabin" w:hAnsi="Gill Sans MT" w:cs="Cabin"/>
          <w:color w:val="387990"/>
          <w:sz w:val="24"/>
          <w:szCs w:val="24"/>
          <w:highlight w:val="yellow"/>
        </w:rPr>
      </w:pPr>
      <w:del w:id="2" w:author="USAID/RFS" w:date="2021-05-11T00:59:00Z">
        <w:r w:rsidRPr="003B5E3E" w:rsidDel="003A00C8">
          <w:rPr>
            <w:rFonts w:ascii="Gill Sans MT" w:eastAsia="Cabin" w:hAnsi="Gill Sans MT" w:cs="Cabin"/>
            <w:color w:val="387990"/>
            <w:sz w:val="24"/>
            <w:szCs w:val="24"/>
            <w:highlight w:val="yellow"/>
          </w:rPr>
          <w:delText xml:space="preserve">March </w:delText>
        </w:r>
        <w:r w:rsidR="0062177E" w:rsidRPr="003B5E3E" w:rsidDel="003A00C8">
          <w:rPr>
            <w:rFonts w:ascii="Gill Sans MT" w:eastAsia="Cabin" w:hAnsi="Gill Sans MT" w:cs="Cabin"/>
            <w:color w:val="387990"/>
            <w:sz w:val="24"/>
            <w:szCs w:val="24"/>
            <w:highlight w:val="yellow"/>
          </w:rPr>
          <w:delText>30, 2021</w:delText>
        </w:r>
      </w:del>
      <w:ins w:id="3" w:author="USAID/RFS" w:date="2021-05-11T00:59:00Z">
        <w:r w:rsidR="003A00C8">
          <w:rPr>
            <w:rFonts w:ascii="Gill Sans MT" w:eastAsia="Cabin" w:hAnsi="Gill Sans MT" w:cs="Cabin"/>
            <w:color w:val="387990"/>
            <w:sz w:val="24"/>
            <w:szCs w:val="24"/>
            <w:highlight w:val="yellow"/>
          </w:rPr>
          <w:t>February 1</w:t>
        </w:r>
        <w:r w:rsidR="002D1965">
          <w:rPr>
            <w:rFonts w:ascii="Gill Sans MT" w:eastAsia="Cabin" w:hAnsi="Gill Sans MT" w:cs="Cabin"/>
            <w:color w:val="387990"/>
            <w:sz w:val="24"/>
            <w:szCs w:val="24"/>
            <w:highlight w:val="yellow"/>
          </w:rPr>
          <w:t>4, 2018</w:t>
        </w:r>
      </w:ins>
    </w:p>
    <w:p w14:paraId="49789FCB" w14:textId="77777777" w:rsidR="00AD3EB1" w:rsidRPr="003B5E3E" w:rsidRDefault="00AD3EB1" w:rsidP="00AD3EB1">
      <w:pPr>
        <w:spacing w:line="240" w:lineRule="auto"/>
        <w:rPr>
          <w:rFonts w:ascii="Gill Sans MT" w:hAnsi="Gill Sans MT"/>
        </w:rPr>
      </w:pPr>
    </w:p>
    <w:p w14:paraId="339701FE" w14:textId="77777777" w:rsidR="00AD3EB1" w:rsidRPr="003B5E3E" w:rsidRDefault="00AD3EB1" w:rsidP="00AD3EB1">
      <w:pPr>
        <w:spacing w:line="240" w:lineRule="auto"/>
        <w:rPr>
          <w:rFonts w:ascii="Gill Sans MT" w:hAnsi="Gill Sans MT"/>
        </w:rPr>
      </w:pPr>
    </w:p>
    <w:p w14:paraId="6A720B5A" w14:textId="77777777" w:rsidR="002417B3" w:rsidRPr="003B5E3E" w:rsidRDefault="002417B3" w:rsidP="00AD3EB1">
      <w:pPr>
        <w:spacing w:line="240" w:lineRule="auto"/>
        <w:rPr>
          <w:rFonts w:ascii="Gill Sans MT" w:hAnsi="Gill Sans MT"/>
        </w:rPr>
      </w:pPr>
    </w:p>
    <w:p w14:paraId="298CA2B0" w14:textId="5486BE84" w:rsidR="00006A66" w:rsidRPr="003B5E3E" w:rsidRDefault="00F62BDE" w:rsidP="00006A66">
      <w:pPr>
        <w:spacing w:line="240" w:lineRule="auto"/>
        <w:rPr>
          <w:rFonts w:ascii="Gill Sans MT" w:hAnsi="Gill Sans MT"/>
          <w:sz w:val="20"/>
          <w:szCs w:val="20"/>
        </w:rPr>
      </w:pPr>
      <w:r w:rsidRPr="003B5E3E">
        <w:rPr>
          <w:rFonts w:ascii="Gill Sans MT" w:eastAsia="Cabin" w:hAnsi="Gill Sans MT" w:cs="Cabin"/>
          <w:sz w:val="20"/>
          <w:szCs w:val="20"/>
        </w:rPr>
        <w:t xml:space="preserve">This publication was prepared for review by the United States Agency for International Development. It was prepared by </w:t>
      </w:r>
      <w:r w:rsidR="00B0208C" w:rsidRPr="003B5E3E">
        <w:rPr>
          <w:rFonts w:ascii="Gill Sans MT" w:eastAsia="Cabin" w:hAnsi="Gill Sans MT" w:cs="Cabin"/>
          <w:sz w:val="20"/>
          <w:szCs w:val="20"/>
        </w:rPr>
        <w:t>ICF</w:t>
      </w:r>
      <w:r w:rsidR="00006A66" w:rsidRPr="003B5E3E">
        <w:rPr>
          <w:rFonts w:ascii="Gill Sans MT" w:eastAsia="Cabin" w:hAnsi="Gill Sans MT" w:cs="Cabin"/>
          <w:sz w:val="20"/>
          <w:szCs w:val="20"/>
        </w:rPr>
        <w:t xml:space="preserve"> for the United States Agency for International Development, USAID Contract Number GS-23F-8144H/AID-OAA-M-12-00006</w:t>
      </w:r>
      <w:ins w:id="4" w:author="USAID/RFS" w:date="2021-05-11T01:00:00Z">
        <w:r w:rsidR="005C14B9">
          <w:rPr>
            <w:rFonts w:ascii="Gill Sans MT" w:eastAsia="Cabin" w:hAnsi="Gill Sans MT" w:cs="Cabin"/>
            <w:sz w:val="20"/>
            <w:szCs w:val="20"/>
          </w:rPr>
          <w:t>.</w:t>
        </w:r>
      </w:ins>
      <w:del w:id="5" w:author="USAID/RFS" w:date="2021-05-11T01:00:00Z">
        <w:r w:rsidR="00006A66" w:rsidRPr="003B5E3E" w:rsidDel="005C14B9">
          <w:rPr>
            <w:rFonts w:ascii="Gill Sans MT" w:eastAsia="Cabin" w:hAnsi="Gill Sans MT" w:cs="Cabin"/>
            <w:sz w:val="20"/>
            <w:szCs w:val="20"/>
          </w:rPr>
          <w:delText xml:space="preserve">, Feed the Future </w:delText>
        </w:r>
        <w:r w:rsidR="000B61A6" w:rsidRPr="003B5E3E" w:rsidDel="005C14B9">
          <w:rPr>
            <w:rFonts w:ascii="Gill Sans MT" w:eastAsia="Cabin" w:hAnsi="Gill Sans MT" w:cs="Cabin"/>
            <w:sz w:val="20"/>
            <w:szCs w:val="20"/>
          </w:rPr>
          <w:delText>Program Evaluation for Effectiveness and Learning</w:delText>
        </w:r>
        <w:r w:rsidR="00A86CF2" w:rsidRPr="003B5E3E" w:rsidDel="005C14B9">
          <w:rPr>
            <w:rFonts w:ascii="Gill Sans MT" w:eastAsia="Cabin" w:hAnsi="Gill Sans MT" w:cs="Cabin"/>
            <w:sz w:val="20"/>
            <w:szCs w:val="20"/>
          </w:rPr>
          <w:delText>.</w:delText>
        </w:r>
      </w:del>
    </w:p>
    <w:p w14:paraId="517A3A90" w14:textId="77777777" w:rsidR="005D0CA5" w:rsidRPr="003B5E3E" w:rsidRDefault="005D0CA5" w:rsidP="00AD3EB1">
      <w:pPr>
        <w:rPr>
          <w:rFonts w:ascii="Gill Sans MT" w:hAnsi="Gill Sans MT"/>
        </w:rPr>
        <w:sectPr w:rsidR="005D0CA5" w:rsidRPr="003B5E3E" w:rsidSect="00C87E91">
          <w:footerReference w:type="default" r:id="rId15"/>
          <w:headerReference w:type="first" r:id="rId16"/>
          <w:footerReference w:type="first" r:id="rId17"/>
          <w:type w:val="continuous"/>
          <w:pgSz w:w="12240" w:h="15840" w:code="1"/>
          <w:pgMar w:top="1440" w:right="1440" w:bottom="1440" w:left="1440" w:header="720" w:footer="720" w:gutter="0"/>
          <w:pgNumType w:fmt="lowerRoman" w:start="1"/>
          <w:cols w:space="720"/>
          <w:titlePg/>
          <w:docGrid w:linePitch="299"/>
        </w:sectPr>
      </w:pPr>
    </w:p>
    <w:p w14:paraId="56A28164" w14:textId="77777777" w:rsidR="00C85FBD" w:rsidRPr="003B5E3E" w:rsidRDefault="00C85FBD" w:rsidP="001102D9">
      <w:pPr>
        <w:pStyle w:val="DocumentNameHeadline"/>
        <w:spacing w:after="240"/>
        <w:rPr>
          <w:rFonts w:eastAsia="Cabin" w:cs="Cabin"/>
          <w:color w:val="4799B5"/>
          <w:sz w:val="32"/>
          <w:szCs w:val="32"/>
        </w:rPr>
      </w:pPr>
      <w:r w:rsidRPr="003B5E3E">
        <w:rPr>
          <w:rFonts w:eastAsia="Cabin"/>
        </w:rPr>
        <w:lastRenderedPageBreak/>
        <w:t>Table of Contents</w:t>
      </w:r>
    </w:p>
    <w:p w14:paraId="6A75F91A" w14:textId="68BB37EB" w:rsidR="00577EAD" w:rsidRPr="003B5E3E" w:rsidRDefault="00C85FBD">
      <w:pPr>
        <w:pStyle w:val="TOC1"/>
        <w:rPr>
          <w:rFonts w:eastAsiaTheme="minorEastAsia" w:cstheme="minorBidi"/>
          <w:noProof/>
        </w:rPr>
      </w:pPr>
      <w:r w:rsidRPr="003B5E3E">
        <w:rPr>
          <w:rFonts w:eastAsia="Cabin" w:cs="Cabin"/>
          <w:sz w:val="24"/>
          <w:szCs w:val="24"/>
        </w:rPr>
        <w:fldChar w:fldCharType="begin"/>
      </w:r>
      <w:r w:rsidRPr="003B5E3E">
        <w:rPr>
          <w:rFonts w:eastAsia="Cabin" w:cs="Cabin"/>
          <w:sz w:val="24"/>
          <w:szCs w:val="24"/>
        </w:rPr>
        <w:instrText xml:space="preserve"> TOC \o "1-2" \h \z \u </w:instrText>
      </w:r>
      <w:r w:rsidRPr="003B5E3E">
        <w:rPr>
          <w:rFonts w:eastAsia="Cabin" w:cs="Cabin"/>
          <w:sz w:val="24"/>
          <w:szCs w:val="24"/>
        </w:rPr>
        <w:fldChar w:fldCharType="separate"/>
      </w:r>
      <w:hyperlink w:anchor="_Toc68593993" w:history="1">
        <w:r w:rsidR="00577EAD" w:rsidRPr="003B5E3E">
          <w:rPr>
            <w:rStyle w:val="Hyperlink"/>
            <w:noProof/>
          </w:rPr>
          <w:t>Abbreviations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_Toc68593993 \h </w:instrText>
        </w:r>
        <w:r w:rsidR="00577EAD" w:rsidRPr="003B5E3E">
          <w:rPr>
            <w:noProof/>
            <w:webHidden/>
          </w:rPr>
        </w:r>
        <w:r w:rsidR="00577EAD" w:rsidRPr="003B5E3E">
          <w:rPr>
            <w:noProof/>
            <w:webHidden/>
          </w:rPr>
          <w:fldChar w:fldCharType="separate"/>
        </w:r>
        <w:r w:rsidR="00577EAD" w:rsidRPr="003B5E3E">
          <w:rPr>
            <w:noProof/>
            <w:webHidden/>
          </w:rPr>
          <w:t>v</w:t>
        </w:r>
        <w:r w:rsidR="00577EAD" w:rsidRPr="003B5E3E">
          <w:rPr>
            <w:noProof/>
            <w:webHidden/>
          </w:rPr>
          <w:fldChar w:fldCharType="end"/>
        </w:r>
      </w:hyperlink>
    </w:p>
    <w:p w14:paraId="4AE23855" w14:textId="48E8E9D6" w:rsidR="00577EAD" w:rsidRPr="003B5E3E" w:rsidRDefault="00A248ED">
      <w:pPr>
        <w:pStyle w:val="TOC1"/>
        <w:rPr>
          <w:rFonts w:eastAsiaTheme="minorEastAsia" w:cstheme="minorBidi"/>
          <w:noProof/>
        </w:rPr>
      </w:pPr>
      <w:hyperlink w:anchor="_Toc68593994" w:history="1">
        <w:r w:rsidR="00577EAD" w:rsidRPr="003B5E3E">
          <w:rPr>
            <w:rStyle w:val="Hyperlink"/>
            <w:noProof/>
          </w:rPr>
          <w:t>1.</w:t>
        </w:r>
        <w:r w:rsidR="00577EAD" w:rsidRPr="003B5E3E">
          <w:rPr>
            <w:rFonts w:eastAsiaTheme="minorEastAsia" w:cstheme="minorBidi"/>
            <w:noProof/>
          </w:rPr>
          <w:tab/>
        </w:r>
        <w:r w:rsidR="00577EAD" w:rsidRPr="003B5E3E">
          <w:rPr>
            <w:rStyle w:val="Hyperlink"/>
            <w:noProof/>
          </w:rPr>
          <w:t>Introduction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_Toc68593994 \h </w:instrText>
        </w:r>
        <w:r w:rsidR="00577EAD" w:rsidRPr="003B5E3E">
          <w:rPr>
            <w:noProof/>
            <w:webHidden/>
          </w:rPr>
        </w:r>
        <w:r w:rsidR="00577EAD" w:rsidRPr="003B5E3E">
          <w:rPr>
            <w:noProof/>
            <w:webHidden/>
          </w:rPr>
          <w:fldChar w:fldCharType="separate"/>
        </w:r>
        <w:r w:rsidR="00577EAD" w:rsidRPr="003B5E3E">
          <w:rPr>
            <w:noProof/>
            <w:webHidden/>
          </w:rPr>
          <w:t>1</w:t>
        </w:r>
        <w:r w:rsidR="00577EAD" w:rsidRPr="003B5E3E">
          <w:rPr>
            <w:noProof/>
            <w:webHidden/>
          </w:rPr>
          <w:fldChar w:fldCharType="end"/>
        </w:r>
      </w:hyperlink>
    </w:p>
    <w:p w14:paraId="6397DF35" w14:textId="40DDB11E" w:rsidR="00577EAD" w:rsidRPr="003B5E3E" w:rsidRDefault="00A248ED">
      <w:pPr>
        <w:pStyle w:val="TOC2"/>
        <w:rPr>
          <w:rFonts w:eastAsiaTheme="minorEastAsia" w:cstheme="minorBidi"/>
          <w:noProof/>
        </w:rPr>
      </w:pPr>
      <w:hyperlink w:anchor="_Toc68593995" w:history="1">
        <w:r w:rsidR="00577EAD" w:rsidRPr="003B5E3E">
          <w:rPr>
            <w:rStyle w:val="Hyperlink"/>
            <w:noProof/>
          </w:rPr>
          <w:t>1.1</w:t>
        </w:r>
        <w:r w:rsidR="00577EAD" w:rsidRPr="003B5E3E">
          <w:rPr>
            <w:rFonts w:eastAsiaTheme="minorEastAsia" w:cstheme="minorBidi"/>
            <w:noProof/>
          </w:rPr>
          <w:tab/>
        </w:r>
        <w:r w:rsidR="00577EAD" w:rsidRPr="003B5E3E">
          <w:rPr>
            <w:rStyle w:val="Hyperlink"/>
            <w:noProof/>
          </w:rPr>
          <w:t>Purpose of the survey</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_Toc68593995 \h </w:instrText>
        </w:r>
        <w:r w:rsidR="00577EAD" w:rsidRPr="003B5E3E">
          <w:rPr>
            <w:noProof/>
            <w:webHidden/>
          </w:rPr>
        </w:r>
        <w:r w:rsidR="00577EAD" w:rsidRPr="003B5E3E">
          <w:rPr>
            <w:noProof/>
            <w:webHidden/>
          </w:rPr>
          <w:fldChar w:fldCharType="separate"/>
        </w:r>
        <w:r w:rsidR="00577EAD" w:rsidRPr="003B5E3E">
          <w:rPr>
            <w:noProof/>
            <w:webHidden/>
          </w:rPr>
          <w:t>1</w:t>
        </w:r>
        <w:r w:rsidR="00577EAD" w:rsidRPr="003B5E3E">
          <w:rPr>
            <w:noProof/>
            <w:webHidden/>
          </w:rPr>
          <w:fldChar w:fldCharType="end"/>
        </w:r>
      </w:hyperlink>
    </w:p>
    <w:p w14:paraId="545AD549" w14:textId="4813D233" w:rsidR="00577EAD" w:rsidRPr="003B5E3E" w:rsidRDefault="00A248ED">
      <w:pPr>
        <w:pStyle w:val="TOC1"/>
        <w:rPr>
          <w:rFonts w:eastAsiaTheme="minorEastAsia" w:cstheme="minorBidi"/>
          <w:noProof/>
        </w:rPr>
      </w:pPr>
      <w:hyperlink w:anchor="_Toc68593996" w:history="1">
        <w:r w:rsidR="00577EAD" w:rsidRPr="003B5E3E">
          <w:rPr>
            <w:rStyle w:val="Hyperlink"/>
            <w:noProof/>
          </w:rPr>
          <w:t>2.</w:t>
        </w:r>
        <w:r w:rsidR="00577EAD" w:rsidRPr="003B5E3E">
          <w:rPr>
            <w:rFonts w:eastAsiaTheme="minorEastAsia" w:cstheme="minorBidi"/>
            <w:noProof/>
          </w:rPr>
          <w:tab/>
        </w:r>
        <w:r w:rsidR="00577EAD" w:rsidRPr="003B5E3E">
          <w:rPr>
            <w:rStyle w:val="Hyperlink"/>
            <w:noProof/>
          </w:rPr>
          <w:t>Feed the Future [</w:t>
        </w:r>
        <w:r w:rsidR="00577EAD" w:rsidRPr="003B5E3E">
          <w:rPr>
            <w:rStyle w:val="Hyperlink"/>
            <w:noProof/>
            <w:highlight w:val="yellow"/>
          </w:rPr>
          <w:t>COUNTRY</w:t>
        </w:r>
        <w:r w:rsidR="00577EAD" w:rsidRPr="003B5E3E">
          <w:rPr>
            <w:rStyle w:val="Hyperlink"/>
            <w:noProof/>
          </w:rPr>
          <w:t>] ZOI Midline Survey [</w:t>
        </w:r>
        <w:r w:rsidR="00577EAD" w:rsidRPr="003B5E3E">
          <w:rPr>
            <w:rStyle w:val="Hyperlink"/>
            <w:noProof/>
            <w:highlight w:val="yellow"/>
          </w:rPr>
          <w:t>YEAR(S)</w:t>
        </w:r>
        <w:r w:rsidR="00577EAD" w:rsidRPr="003B5E3E">
          <w:rPr>
            <w:rStyle w:val="Hyperlink"/>
            <w:noProof/>
          </w:rPr>
          <w:t>] Indicators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_Toc68593996 \h </w:instrText>
        </w:r>
        <w:r w:rsidR="00577EAD" w:rsidRPr="003B5E3E">
          <w:rPr>
            <w:noProof/>
            <w:webHidden/>
          </w:rPr>
        </w:r>
        <w:r w:rsidR="00577EAD" w:rsidRPr="003B5E3E">
          <w:rPr>
            <w:noProof/>
            <w:webHidden/>
          </w:rPr>
          <w:fldChar w:fldCharType="separate"/>
        </w:r>
        <w:r w:rsidR="00577EAD" w:rsidRPr="003B5E3E">
          <w:rPr>
            <w:noProof/>
            <w:webHidden/>
          </w:rPr>
          <w:t>1</w:t>
        </w:r>
        <w:r w:rsidR="00577EAD" w:rsidRPr="003B5E3E">
          <w:rPr>
            <w:noProof/>
            <w:webHidden/>
          </w:rPr>
          <w:fldChar w:fldCharType="end"/>
        </w:r>
      </w:hyperlink>
    </w:p>
    <w:p w14:paraId="3BB533FA" w14:textId="11CF944C" w:rsidR="00577EAD" w:rsidRPr="003B5E3E" w:rsidRDefault="00A248ED">
      <w:pPr>
        <w:pStyle w:val="TOC2"/>
        <w:rPr>
          <w:rFonts w:eastAsiaTheme="minorEastAsia" w:cstheme="minorBidi"/>
          <w:noProof/>
        </w:rPr>
      </w:pPr>
      <w:hyperlink w:anchor="_Toc68593997" w:history="1">
        <w:r w:rsidR="00577EAD" w:rsidRPr="003B5E3E">
          <w:rPr>
            <w:rStyle w:val="Hyperlink"/>
            <w:noProof/>
          </w:rPr>
          <w:t>2.1</w:t>
        </w:r>
        <w:r w:rsidR="00577EAD" w:rsidRPr="003B5E3E">
          <w:rPr>
            <w:rFonts w:eastAsiaTheme="minorEastAsia" w:cstheme="minorBidi"/>
            <w:noProof/>
          </w:rPr>
          <w:tab/>
        </w:r>
        <w:r w:rsidR="00577EAD" w:rsidRPr="003B5E3E">
          <w:rPr>
            <w:rStyle w:val="Hyperlink"/>
            <w:noProof/>
          </w:rPr>
          <w:t>Feed the Future population-based indicators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_Toc68593997 \h </w:instrText>
        </w:r>
        <w:r w:rsidR="00577EAD" w:rsidRPr="003B5E3E">
          <w:rPr>
            <w:noProof/>
            <w:webHidden/>
          </w:rPr>
        </w:r>
        <w:r w:rsidR="00577EAD" w:rsidRPr="003B5E3E">
          <w:rPr>
            <w:noProof/>
            <w:webHidden/>
          </w:rPr>
          <w:fldChar w:fldCharType="separate"/>
        </w:r>
        <w:r w:rsidR="00577EAD" w:rsidRPr="003B5E3E">
          <w:rPr>
            <w:noProof/>
            <w:webHidden/>
          </w:rPr>
          <w:t>1</w:t>
        </w:r>
        <w:r w:rsidR="00577EAD" w:rsidRPr="003B5E3E">
          <w:rPr>
            <w:noProof/>
            <w:webHidden/>
          </w:rPr>
          <w:fldChar w:fldCharType="end"/>
        </w:r>
      </w:hyperlink>
    </w:p>
    <w:p w14:paraId="3197CB39" w14:textId="7035C914" w:rsidR="00577EAD" w:rsidRPr="003B5E3E" w:rsidRDefault="00A248ED">
      <w:pPr>
        <w:pStyle w:val="TOC2"/>
        <w:rPr>
          <w:rFonts w:eastAsiaTheme="minorEastAsia" w:cstheme="minorBidi"/>
          <w:noProof/>
        </w:rPr>
      </w:pPr>
      <w:hyperlink w:anchor="_Toc68593998" w:history="1">
        <w:r w:rsidR="00577EAD" w:rsidRPr="003B5E3E">
          <w:rPr>
            <w:rStyle w:val="Hyperlink"/>
            <w:noProof/>
          </w:rPr>
          <w:t>2.2</w:t>
        </w:r>
        <w:r w:rsidR="00577EAD" w:rsidRPr="003B5E3E">
          <w:rPr>
            <w:rFonts w:eastAsiaTheme="minorEastAsia" w:cstheme="minorBidi"/>
            <w:noProof/>
          </w:rPr>
          <w:tab/>
        </w:r>
        <w:r w:rsidR="00577EAD" w:rsidRPr="003B5E3E">
          <w:rPr>
            <w:rStyle w:val="Hyperlink"/>
            <w:noProof/>
          </w:rPr>
          <w:t>Mission-specific indicators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_Toc68593998 \h </w:instrText>
        </w:r>
        <w:r w:rsidR="00577EAD" w:rsidRPr="003B5E3E">
          <w:rPr>
            <w:noProof/>
            <w:webHidden/>
          </w:rPr>
        </w:r>
        <w:r w:rsidR="00577EAD" w:rsidRPr="003B5E3E">
          <w:rPr>
            <w:noProof/>
            <w:webHidden/>
          </w:rPr>
          <w:fldChar w:fldCharType="separate"/>
        </w:r>
        <w:r w:rsidR="00577EAD" w:rsidRPr="003B5E3E">
          <w:rPr>
            <w:noProof/>
            <w:webHidden/>
          </w:rPr>
          <w:t>2</w:t>
        </w:r>
        <w:r w:rsidR="00577EAD" w:rsidRPr="003B5E3E">
          <w:rPr>
            <w:noProof/>
            <w:webHidden/>
          </w:rPr>
          <w:fldChar w:fldCharType="end"/>
        </w:r>
      </w:hyperlink>
    </w:p>
    <w:p w14:paraId="275C1589" w14:textId="1BADAC77" w:rsidR="00577EAD" w:rsidRPr="003B5E3E" w:rsidRDefault="00A248ED">
      <w:pPr>
        <w:pStyle w:val="TOC1"/>
        <w:rPr>
          <w:rFonts w:eastAsiaTheme="minorEastAsia" w:cstheme="minorBidi"/>
          <w:noProof/>
        </w:rPr>
      </w:pPr>
      <w:hyperlink w:anchor="_Toc68593999" w:history="1">
        <w:r w:rsidR="00577EAD" w:rsidRPr="003B5E3E">
          <w:rPr>
            <w:rStyle w:val="Hyperlink"/>
            <w:noProof/>
          </w:rPr>
          <w:t>3.</w:t>
        </w:r>
        <w:r w:rsidR="00577EAD" w:rsidRPr="003B5E3E">
          <w:rPr>
            <w:rFonts w:eastAsiaTheme="minorEastAsia" w:cstheme="minorBidi"/>
            <w:noProof/>
          </w:rPr>
          <w:tab/>
        </w:r>
        <w:r w:rsidR="00577EAD" w:rsidRPr="003B5E3E">
          <w:rPr>
            <w:rStyle w:val="Hyperlink"/>
            <w:noProof/>
          </w:rPr>
          <w:t>Procedures and methods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_Toc68593999 \h </w:instrText>
        </w:r>
        <w:r w:rsidR="00577EAD" w:rsidRPr="003B5E3E">
          <w:rPr>
            <w:noProof/>
            <w:webHidden/>
          </w:rPr>
        </w:r>
        <w:r w:rsidR="00577EAD" w:rsidRPr="003B5E3E">
          <w:rPr>
            <w:noProof/>
            <w:webHidden/>
          </w:rPr>
          <w:fldChar w:fldCharType="separate"/>
        </w:r>
        <w:r w:rsidR="00577EAD" w:rsidRPr="003B5E3E">
          <w:rPr>
            <w:noProof/>
            <w:webHidden/>
          </w:rPr>
          <w:t>2</w:t>
        </w:r>
        <w:r w:rsidR="00577EAD" w:rsidRPr="003B5E3E">
          <w:rPr>
            <w:noProof/>
            <w:webHidden/>
          </w:rPr>
          <w:fldChar w:fldCharType="end"/>
        </w:r>
      </w:hyperlink>
    </w:p>
    <w:p w14:paraId="12B2FBB8" w14:textId="20628931" w:rsidR="00577EAD" w:rsidRPr="003B5E3E" w:rsidRDefault="00A248ED">
      <w:pPr>
        <w:pStyle w:val="TOC2"/>
        <w:rPr>
          <w:rFonts w:eastAsiaTheme="minorEastAsia" w:cstheme="minorBidi"/>
          <w:noProof/>
        </w:rPr>
      </w:pPr>
      <w:hyperlink w:anchor="_Toc68594000" w:history="1">
        <w:r w:rsidR="00577EAD" w:rsidRPr="003B5E3E">
          <w:rPr>
            <w:rStyle w:val="Hyperlink"/>
            <w:noProof/>
          </w:rPr>
          <w:t>3.1</w:t>
        </w:r>
        <w:r w:rsidR="00577EAD" w:rsidRPr="003B5E3E">
          <w:rPr>
            <w:rFonts w:eastAsiaTheme="minorEastAsia" w:cstheme="minorBidi"/>
            <w:noProof/>
          </w:rPr>
          <w:tab/>
        </w:r>
        <w:r w:rsidR="00577EAD" w:rsidRPr="003B5E3E">
          <w:rPr>
            <w:rStyle w:val="Hyperlink"/>
            <w:noProof/>
          </w:rPr>
          <w:t>Timing of data collection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_Toc68594000 \h </w:instrText>
        </w:r>
        <w:r w:rsidR="00577EAD" w:rsidRPr="003B5E3E">
          <w:rPr>
            <w:noProof/>
            <w:webHidden/>
          </w:rPr>
        </w:r>
        <w:r w:rsidR="00577EAD" w:rsidRPr="003B5E3E">
          <w:rPr>
            <w:noProof/>
            <w:webHidden/>
          </w:rPr>
          <w:fldChar w:fldCharType="separate"/>
        </w:r>
        <w:r w:rsidR="00577EAD" w:rsidRPr="003B5E3E">
          <w:rPr>
            <w:noProof/>
            <w:webHidden/>
          </w:rPr>
          <w:t>2</w:t>
        </w:r>
        <w:r w:rsidR="00577EAD" w:rsidRPr="003B5E3E">
          <w:rPr>
            <w:noProof/>
            <w:webHidden/>
          </w:rPr>
          <w:fldChar w:fldCharType="end"/>
        </w:r>
      </w:hyperlink>
    </w:p>
    <w:p w14:paraId="776F783D" w14:textId="05DA8867" w:rsidR="00577EAD" w:rsidRPr="003B5E3E" w:rsidRDefault="00A248ED">
      <w:pPr>
        <w:pStyle w:val="TOC2"/>
        <w:rPr>
          <w:rFonts w:eastAsiaTheme="minorEastAsia" w:cstheme="minorBidi"/>
          <w:noProof/>
        </w:rPr>
      </w:pPr>
      <w:hyperlink w:anchor="_Toc68594001" w:history="1">
        <w:r w:rsidR="00577EAD" w:rsidRPr="003B5E3E">
          <w:rPr>
            <w:rStyle w:val="Hyperlink"/>
            <w:noProof/>
          </w:rPr>
          <w:t>3.2</w:t>
        </w:r>
        <w:r w:rsidR="00577EAD" w:rsidRPr="003B5E3E">
          <w:rPr>
            <w:rFonts w:eastAsiaTheme="minorEastAsia" w:cstheme="minorBidi"/>
            <w:noProof/>
          </w:rPr>
          <w:tab/>
        </w:r>
        <w:r w:rsidR="00577EAD" w:rsidRPr="003B5E3E">
          <w:rPr>
            <w:rStyle w:val="Hyperlink"/>
            <w:noProof/>
          </w:rPr>
          <w:t>Projected timeframe</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_Toc68594001 \h </w:instrText>
        </w:r>
        <w:r w:rsidR="00577EAD" w:rsidRPr="003B5E3E">
          <w:rPr>
            <w:noProof/>
            <w:webHidden/>
          </w:rPr>
        </w:r>
        <w:r w:rsidR="00577EAD" w:rsidRPr="003B5E3E">
          <w:rPr>
            <w:noProof/>
            <w:webHidden/>
          </w:rPr>
          <w:fldChar w:fldCharType="separate"/>
        </w:r>
        <w:r w:rsidR="00577EAD" w:rsidRPr="003B5E3E">
          <w:rPr>
            <w:noProof/>
            <w:webHidden/>
          </w:rPr>
          <w:t>3</w:t>
        </w:r>
        <w:r w:rsidR="00577EAD" w:rsidRPr="003B5E3E">
          <w:rPr>
            <w:noProof/>
            <w:webHidden/>
          </w:rPr>
          <w:fldChar w:fldCharType="end"/>
        </w:r>
      </w:hyperlink>
    </w:p>
    <w:p w14:paraId="0A64B76C" w14:textId="3B57B203" w:rsidR="00577EAD" w:rsidRPr="003B5E3E" w:rsidRDefault="00A248ED">
      <w:pPr>
        <w:pStyle w:val="TOC2"/>
        <w:rPr>
          <w:rFonts w:eastAsiaTheme="minorEastAsia" w:cstheme="minorBidi"/>
          <w:noProof/>
        </w:rPr>
      </w:pPr>
      <w:hyperlink w:anchor="_Toc68594002" w:history="1">
        <w:r w:rsidR="00577EAD" w:rsidRPr="003B5E3E">
          <w:rPr>
            <w:rStyle w:val="Hyperlink"/>
            <w:noProof/>
          </w:rPr>
          <w:t>3.3</w:t>
        </w:r>
        <w:r w:rsidR="00577EAD" w:rsidRPr="003B5E3E">
          <w:rPr>
            <w:rFonts w:eastAsiaTheme="minorEastAsia" w:cstheme="minorBidi"/>
            <w:noProof/>
          </w:rPr>
          <w:tab/>
        </w:r>
        <w:r w:rsidR="00577EAD" w:rsidRPr="003B5E3E">
          <w:rPr>
            <w:rStyle w:val="Hyperlink"/>
            <w:noProof/>
          </w:rPr>
          <w:t>Preparatory activities and stakeholder participation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_Toc68594002 \h </w:instrText>
        </w:r>
        <w:r w:rsidR="00577EAD" w:rsidRPr="003B5E3E">
          <w:rPr>
            <w:noProof/>
            <w:webHidden/>
          </w:rPr>
        </w:r>
        <w:r w:rsidR="00577EAD" w:rsidRPr="003B5E3E">
          <w:rPr>
            <w:noProof/>
            <w:webHidden/>
          </w:rPr>
          <w:fldChar w:fldCharType="separate"/>
        </w:r>
        <w:r w:rsidR="00577EAD" w:rsidRPr="003B5E3E">
          <w:rPr>
            <w:noProof/>
            <w:webHidden/>
          </w:rPr>
          <w:t>4</w:t>
        </w:r>
        <w:r w:rsidR="00577EAD" w:rsidRPr="003B5E3E">
          <w:rPr>
            <w:noProof/>
            <w:webHidden/>
          </w:rPr>
          <w:fldChar w:fldCharType="end"/>
        </w:r>
      </w:hyperlink>
    </w:p>
    <w:p w14:paraId="54DD5611" w14:textId="586FBE02" w:rsidR="00577EAD" w:rsidRPr="003B5E3E" w:rsidRDefault="00A248ED">
      <w:pPr>
        <w:pStyle w:val="TOC2"/>
        <w:rPr>
          <w:rFonts w:eastAsiaTheme="minorEastAsia" w:cstheme="minorBidi"/>
          <w:noProof/>
        </w:rPr>
      </w:pPr>
      <w:hyperlink w:anchor="_Toc68594003" w:history="1">
        <w:r w:rsidR="00577EAD" w:rsidRPr="003B5E3E">
          <w:rPr>
            <w:rStyle w:val="Hyperlink"/>
            <w:noProof/>
          </w:rPr>
          <w:t>3.4</w:t>
        </w:r>
        <w:r w:rsidR="00577EAD" w:rsidRPr="003B5E3E">
          <w:rPr>
            <w:rFonts w:eastAsiaTheme="minorEastAsia" w:cstheme="minorBidi"/>
            <w:noProof/>
          </w:rPr>
          <w:tab/>
        </w:r>
        <w:r w:rsidR="00577EAD" w:rsidRPr="003B5E3E">
          <w:rPr>
            <w:rStyle w:val="Hyperlink"/>
            <w:noProof/>
          </w:rPr>
          <w:t>Geographic focus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_Toc68594003 \h </w:instrText>
        </w:r>
        <w:r w:rsidR="00577EAD" w:rsidRPr="003B5E3E">
          <w:rPr>
            <w:noProof/>
            <w:webHidden/>
          </w:rPr>
        </w:r>
        <w:r w:rsidR="00577EAD" w:rsidRPr="003B5E3E">
          <w:rPr>
            <w:noProof/>
            <w:webHidden/>
          </w:rPr>
          <w:fldChar w:fldCharType="separate"/>
        </w:r>
        <w:r w:rsidR="00577EAD" w:rsidRPr="003B5E3E">
          <w:rPr>
            <w:noProof/>
            <w:webHidden/>
          </w:rPr>
          <w:t>5</w:t>
        </w:r>
        <w:r w:rsidR="00577EAD" w:rsidRPr="003B5E3E">
          <w:rPr>
            <w:noProof/>
            <w:webHidden/>
          </w:rPr>
          <w:fldChar w:fldCharType="end"/>
        </w:r>
      </w:hyperlink>
    </w:p>
    <w:p w14:paraId="4A3BADFB" w14:textId="5324E06F" w:rsidR="00577EAD" w:rsidRPr="003B5E3E" w:rsidRDefault="00A248ED">
      <w:pPr>
        <w:pStyle w:val="TOC2"/>
        <w:rPr>
          <w:rFonts w:eastAsiaTheme="minorEastAsia" w:cstheme="minorBidi"/>
          <w:noProof/>
        </w:rPr>
      </w:pPr>
      <w:hyperlink w:anchor="_Toc68594004" w:history="1">
        <w:r w:rsidR="00577EAD" w:rsidRPr="003B5E3E">
          <w:rPr>
            <w:rStyle w:val="Hyperlink"/>
            <w:noProof/>
          </w:rPr>
          <w:t>3.5</w:t>
        </w:r>
        <w:r w:rsidR="00577EAD" w:rsidRPr="003B5E3E">
          <w:rPr>
            <w:rFonts w:eastAsiaTheme="minorEastAsia" w:cstheme="minorBidi"/>
            <w:noProof/>
          </w:rPr>
          <w:tab/>
        </w:r>
        <w:r w:rsidR="00577EAD" w:rsidRPr="003B5E3E">
          <w:rPr>
            <w:rStyle w:val="Hyperlink"/>
            <w:noProof/>
          </w:rPr>
          <w:t>Study population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_Toc68594004 \h </w:instrText>
        </w:r>
        <w:r w:rsidR="00577EAD" w:rsidRPr="003B5E3E">
          <w:rPr>
            <w:noProof/>
            <w:webHidden/>
          </w:rPr>
        </w:r>
        <w:r w:rsidR="00577EAD" w:rsidRPr="003B5E3E">
          <w:rPr>
            <w:noProof/>
            <w:webHidden/>
          </w:rPr>
          <w:fldChar w:fldCharType="separate"/>
        </w:r>
        <w:r w:rsidR="00577EAD" w:rsidRPr="003B5E3E">
          <w:rPr>
            <w:noProof/>
            <w:webHidden/>
          </w:rPr>
          <w:t>5</w:t>
        </w:r>
        <w:r w:rsidR="00577EAD" w:rsidRPr="003B5E3E">
          <w:rPr>
            <w:noProof/>
            <w:webHidden/>
          </w:rPr>
          <w:fldChar w:fldCharType="end"/>
        </w:r>
      </w:hyperlink>
    </w:p>
    <w:p w14:paraId="6E8E4DEC" w14:textId="7214A6D5" w:rsidR="00577EAD" w:rsidRPr="003B5E3E" w:rsidRDefault="00A248ED">
      <w:pPr>
        <w:pStyle w:val="TOC2"/>
        <w:rPr>
          <w:rFonts w:eastAsiaTheme="minorEastAsia" w:cstheme="minorBidi"/>
          <w:noProof/>
        </w:rPr>
      </w:pPr>
      <w:hyperlink w:anchor="_Toc68594005" w:history="1">
        <w:r w:rsidR="00577EAD" w:rsidRPr="003B5E3E">
          <w:rPr>
            <w:rStyle w:val="Hyperlink"/>
            <w:noProof/>
          </w:rPr>
          <w:t>3.6</w:t>
        </w:r>
        <w:r w:rsidR="00577EAD" w:rsidRPr="003B5E3E">
          <w:rPr>
            <w:rFonts w:eastAsiaTheme="minorEastAsia" w:cstheme="minorBidi"/>
            <w:noProof/>
          </w:rPr>
          <w:tab/>
        </w:r>
        <w:r w:rsidR="00577EAD" w:rsidRPr="003B5E3E">
          <w:rPr>
            <w:rStyle w:val="Hyperlink"/>
            <w:noProof/>
          </w:rPr>
          <w:t>Sampling design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_Toc68594005 \h </w:instrText>
        </w:r>
        <w:r w:rsidR="00577EAD" w:rsidRPr="003B5E3E">
          <w:rPr>
            <w:noProof/>
            <w:webHidden/>
          </w:rPr>
        </w:r>
        <w:r w:rsidR="00577EAD" w:rsidRPr="003B5E3E">
          <w:rPr>
            <w:noProof/>
            <w:webHidden/>
          </w:rPr>
          <w:fldChar w:fldCharType="separate"/>
        </w:r>
        <w:r w:rsidR="00577EAD" w:rsidRPr="003B5E3E">
          <w:rPr>
            <w:noProof/>
            <w:webHidden/>
          </w:rPr>
          <w:t>6</w:t>
        </w:r>
        <w:r w:rsidR="00577EAD" w:rsidRPr="003B5E3E">
          <w:rPr>
            <w:noProof/>
            <w:webHidden/>
          </w:rPr>
          <w:fldChar w:fldCharType="end"/>
        </w:r>
      </w:hyperlink>
    </w:p>
    <w:p w14:paraId="64504B79" w14:textId="1863AFE8" w:rsidR="00577EAD" w:rsidRPr="003B5E3E" w:rsidRDefault="00A248ED">
      <w:pPr>
        <w:pStyle w:val="TOC2"/>
        <w:rPr>
          <w:rFonts w:eastAsiaTheme="minorEastAsia" w:cstheme="minorBidi"/>
          <w:noProof/>
        </w:rPr>
      </w:pPr>
      <w:hyperlink w:anchor="_Toc68594006" w:history="1">
        <w:r w:rsidR="00577EAD" w:rsidRPr="003B5E3E">
          <w:rPr>
            <w:rStyle w:val="Hyperlink"/>
            <w:noProof/>
          </w:rPr>
          <w:t>3.7</w:t>
        </w:r>
        <w:r w:rsidR="00577EAD" w:rsidRPr="003B5E3E">
          <w:rPr>
            <w:rFonts w:eastAsiaTheme="minorEastAsia" w:cstheme="minorBidi"/>
            <w:noProof/>
          </w:rPr>
          <w:tab/>
        </w:r>
        <w:r w:rsidR="00577EAD" w:rsidRPr="003B5E3E">
          <w:rPr>
            <w:rStyle w:val="Hyperlink"/>
            <w:noProof/>
          </w:rPr>
          <w:t>Sample size determination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_Toc68594006 \h </w:instrText>
        </w:r>
        <w:r w:rsidR="00577EAD" w:rsidRPr="003B5E3E">
          <w:rPr>
            <w:noProof/>
            <w:webHidden/>
          </w:rPr>
        </w:r>
        <w:r w:rsidR="00577EAD" w:rsidRPr="003B5E3E">
          <w:rPr>
            <w:noProof/>
            <w:webHidden/>
          </w:rPr>
          <w:fldChar w:fldCharType="separate"/>
        </w:r>
        <w:r w:rsidR="00577EAD" w:rsidRPr="003B5E3E">
          <w:rPr>
            <w:noProof/>
            <w:webHidden/>
          </w:rPr>
          <w:t>6</w:t>
        </w:r>
        <w:r w:rsidR="00577EAD" w:rsidRPr="003B5E3E">
          <w:rPr>
            <w:noProof/>
            <w:webHidden/>
          </w:rPr>
          <w:fldChar w:fldCharType="end"/>
        </w:r>
      </w:hyperlink>
    </w:p>
    <w:p w14:paraId="776C3ACB" w14:textId="0C8DB7A7" w:rsidR="00577EAD" w:rsidRPr="003B5E3E" w:rsidRDefault="00A248ED">
      <w:pPr>
        <w:pStyle w:val="TOC2"/>
        <w:rPr>
          <w:rFonts w:eastAsiaTheme="minorEastAsia" w:cstheme="minorBidi"/>
          <w:noProof/>
        </w:rPr>
      </w:pPr>
      <w:hyperlink w:anchor="_Toc68594007" w:history="1">
        <w:r w:rsidR="00577EAD" w:rsidRPr="003B5E3E">
          <w:rPr>
            <w:rStyle w:val="Hyperlink"/>
            <w:noProof/>
          </w:rPr>
          <w:t>3.9</w:t>
        </w:r>
        <w:r w:rsidR="00577EAD" w:rsidRPr="003B5E3E">
          <w:rPr>
            <w:rFonts w:eastAsiaTheme="minorEastAsia" w:cstheme="minorBidi"/>
            <w:noProof/>
          </w:rPr>
          <w:tab/>
        </w:r>
        <w:r w:rsidR="00577EAD" w:rsidRPr="003B5E3E">
          <w:rPr>
            <w:rStyle w:val="Hyperlink"/>
            <w:noProof/>
          </w:rPr>
          <w:t>Consent process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_Toc68594007 \h </w:instrText>
        </w:r>
        <w:r w:rsidR="00577EAD" w:rsidRPr="003B5E3E">
          <w:rPr>
            <w:noProof/>
            <w:webHidden/>
          </w:rPr>
        </w:r>
        <w:r w:rsidR="00577EAD" w:rsidRPr="003B5E3E">
          <w:rPr>
            <w:noProof/>
            <w:webHidden/>
          </w:rPr>
          <w:fldChar w:fldCharType="separate"/>
        </w:r>
        <w:r w:rsidR="00577EAD" w:rsidRPr="003B5E3E">
          <w:rPr>
            <w:noProof/>
            <w:webHidden/>
          </w:rPr>
          <w:t>8</w:t>
        </w:r>
        <w:r w:rsidR="00577EAD" w:rsidRPr="003B5E3E">
          <w:rPr>
            <w:noProof/>
            <w:webHidden/>
          </w:rPr>
          <w:fldChar w:fldCharType="end"/>
        </w:r>
      </w:hyperlink>
    </w:p>
    <w:p w14:paraId="0E1875C9" w14:textId="6A0E47A1" w:rsidR="00577EAD" w:rsidRPr="003B5E3E" w:rsidRDefault="00A248ED">
      <w:pPr>
        <w:pStyle w:val="TOC2"/>
        <w:rPr>
          <w:rFonts w:eastAsiaTheme="minorEastAsia" w:cstheme="minorBidi"/>
          <w:noProof/>
        </w:rPr>
      </w:pPr>
      <w:hyperlink w:anchor="_Toc68594008" w:history="1">
        <w:r w:rsidR="00577EAD" w:rsidRPr="003B5E3E">
          <w:rPr>
            <w:rStyle w:val="Hyperlink"/>
            <w:noProof/>
          </w:rPr>
          <w:t>3.10</w:t>
        </w:r>
        <w:r w:rsidR="00577EAD" w:rsidRPr="003B5E3E">
          <w:rPr>
            <w:rFonts w:eastAsiaTheme="minorEastAsia" w:cstheme="minorBidi"/>
            <w:noProof/>
          </w:rPr>
          <w:tab/>
        </w:r>
        <w:r w:rsidR="00577EAD" w:rsidRPr="003B5E3E">
          <w:rPr>
            <w:rStyle w:val="Hyperlink"/>
            <w:noProof/>
          </w:rPr>
          <w:t>Other ethical concerns or issues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_Toc68594008 \h </w:instrText>
        </w:r>
        <w:r w:rsidR="00577EAD" w:rsidRPr="003B5E3E">
          <w:rPr>
            <w:noProof/>
            <w:webHidden/>
          </w:rPr>
        </w:r>
        <w:r w:rsidR="00577EAD" w:rsidRPr="003B5E3E">
          <w:rPr>
            <w:noProof/>
            <w:webHidden/>
          </w:rPr>
          <w:fldChar w:fldCharType="separate"/>
        </w:r>
        <w:r w:rsidR="00577EAD" w:rsidRPr="003B5E3E">
          <w:rPr>
            <w:noProof/>
            <w:webHidden/>
          </w:rPr>
          <w:t>9</w:t>
        </w:r>
        <w:r w:rsidR="00577EAD" w:rsidRPr="003B5E3E">
          <w:rPr>
            <w:noProof/>
            <w:webHidden/>
          </w:rPr>
          <w:fldChar w:fldCharType="end"/>
        </w:r>
      </w:hyperlink>
    </w:p>
    <w:p w14:paraId="5B6B5332" w14:textId="2CE55A66" w:rsidR="00577EAD" w:rsidRPr="003B5E3E" w:rsidRDefault="00A248ED">
      <w:pPr>
        <w:pStyle w:val="TOC2"/>
        <w:rPr>
          <w:rFonts w:eastAsiaTheme="minorEastAsia" w:cstheme="minorBidi"/>
          <w:noProof/>
        </w:rPr>
      </w:pPr>
      <w:hyperlink w:anchor="_Toc68594009" w:history="1">
        <w:r w:rsidR="00577EAD" w:rsidRPr="003B5E3E">
          <w:rPr>
            <w:rStyle w:val="Hyperlink"/>
            <w:noProof/>
          </w:rPr>
          <w:t>3.11</w:t>
        </w:r>
        <w:r w:rsidR="00577EAD" w:rsidRPr="003B5E3E">
          <w:rPr>
            <w:rFonts w:eastAsiaTheme="minorEastAsia" w:cstheme="minorBidi"/>
            <w:noProof/>
          </w:rPr>
          <w:tab/>
        </w:r>
        <w:r w:rsidR="00577EAD" w:rsidRPr="003B5E3E">
          <w:rPr>
            <w:rStyle w:val="Hyperlink"/>
            <w:noProof/>
          </w:rPr>
          <w:t>Logistics and supplies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_Toc68594009 \h </w:instrText>
        </w:r>
        <w:r w:rsidR="00577EAD" w:rsidRPr="003B5E3E">
          <w:rPr>
            <w:noProof/>
            <w:webHidden/>
          </w:rPr>
        </w:r>
        <w:r w:rsidR="00577EAD" w:rsidRPr="003B5E3E">
          <w:rPr>
            <w:noProof/>
            <w:webHidden/>
          </w:rPr>
          <w:fldChar w:fldCharType="separate"/>
        </w:r>
        <w:r w:rsidR="00577EAD" w:rsidRPr="003B5E3E">
          <w:rPr>
            <w:noProof/>
            <w:webHidden/>
          </w:rPr>
          <w:t>9</w:t>
        </w:r>
        <w:r w:rsidR="00577EAD" w:rsidRPr="003B5E3E">
          <w:rPr>
            <w:noProof/>
            <w:webHidden/>
          </w:rPr>
          <w:fldChar w:fldCharType="end"/>
        </w:r>
      </w:hyperlink>
    </w:p>
    <w:p w14:paraId="3F638154" w14:textId="33F144D8" w:rsidR="00577EAD" w:rsidRPr="003B5E3E" w:rsidRDefault="00A248ED">
      <w:pPr>
        <w:pStyle w:val="TOC2"/>
        <w:rPr>
          <w:rFonts w:eastAsiaTheme="minorEastAsia" w:cstheme="minorBidi"/>
          <w:noProof/>
        </w:rPr>
      </w:pPr>
      <w:hyperlink w:anchor="_Toc68594010" w:history="1">
        <w:r w:rsidR="00577EAD" w:rsidRPr="003B5E3E">
          <w:rPr>
            <w:rStyle w:val="Hyperlink"/>
            <w:noProof/>
          </w:rPr>
          <w:t>3.12</w:t>
        </w:r>
        <w:r w:rsidR="00577EAD" w:rsidRPr="003B5E3E">
          <w:rPr>
            <w:rFonts w:eastAsiaTheme="minorEastAsia" w:cstheme="minorBidi"/>
            <w:noProof/>
          </w:rPr>
          <w:tab/>
        </w:r>
        <w:r w:rsidR="00577EAD" w:rsidRPr="003B5E3E">
          <w:rPr>
            <w:rStyle w:val="Hyperlink"/>
            <w:noProof/>
          </w:rPr>
          <w:t>Survey documentation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_Toc68594010 \h </w:instrText>
        </w:r>
        <w:r w:rsidR="00577EAD" w:rsidRPr="003B5E3E">
          <w:rPr>
            <w:noProof/>
            <w:webHidden/>
          </w:rPr>
        </w:r>
        <w:r w:rsidR="00577EAD" w:rsidRPr="003B5E3E">
          <w:rPr>
            <w:noProof/>
            <w:webHidden/>
          </w:rPr>
          <w:fldChar w:fldCharType="separate"/>
        </w:r>
        <w:r w:rsidR="00577EAD" w:rsidRPr="003B5E3E">
          <w:rPr>
            <w:noProof/>
            <w:webHidden/>
          </w:rPr>
          <w:t>10</w:t>
        </w:r>
        <w:r w:rsidR="00577EAD" w:rsidRPr="003B5E3E">
          <w:rPr>
            <w:noProof/>
            <w:webHidden/>
          </w:rPr>
          <w:fldChar w:fldCharType="end"/>
        </w:r>
      </w:hyperlink>
    </w:p>
    <w:p w14:paraId="67653706" w14:textId="11D3C3A2" w:rsidR="00577EAD" w:rsidRPr="003B5E3E" w:rsidRDefault="00A248ED">
      <w:pPr>
        <w:pStyle w:val="TOC2"/>
        <w:rPr>
          <w:rFonts w:eastAsiaTheme="minorEastAsia" w:cstheme="minorBidi"/>
          <w:noProof/>
        </w:rPr>
      </w:pPr>
      <w:hyperlink w:anchor="_Toc68594011" w:history="1">
        <w:r w:rsidR="00577EAD" w:rsidRPr="003B5E3E">
          <w:rPr>
            <w:rStyle w:val="Hyperlink"/>
            <w:noProof/>
          </w:rPr>
          <w:t>3.13</w:t>
        </w:r>
        <w:r w:rsidR="00577EAD" w:rsidRPr="003B5E3E">
          <w:rPr>
            <w:rFonts w:eastAsiaTheme="minorEastAsia" w:cstheme="minorBidi"/>
            <w:noProof/>
          </w:rPr>
          <w:tab/>
        </w:r>
        <w:r w:rsidR="00577EAD" w:rsidRPr="003B5E3E">
          <w:rPr>
            <w:rStyle w:val="Hyperlink"/>
            <w:noProof/>
          </w:rPr>
          <w:t>Survey staffing</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_Toc68594011 \h </w:instrText>
        </w:r>
        <w:r w:rsidR="00577EAD" w:rsidRPr="003B5E3E">
          <w:rPr>
            <w:noProof/>
            <w:webHidden/>
          </w:rPr>
        </w:r>
        <w:r w:rsidR="00577EAD" w:rsidRPr="003B5E3E">
          <w:rPr>
            <w:noProof/>
            <w:webHidden/>
          </w:rPr>
          <w:fldChar w:fldCharType="separate"/>
        </w:r>
        <w:r w:rsidR="00577EAD" w:rsidRPr="003B5E3E">
          <w:rPr>
            <w:noProof/>
            <w:webHidden/>
          </w:rPr>
          <w:t>12</w:t>
        </w:r>
        <w:r w:rsidR="00577EAD" w:rsidRPr="003B5E3E">
          <w:rPr>
            <w:noProof/>
            <w:webHidden/>
          </w:rPr>
          <w:fldChar w:fldCharType="end"/>
        </w:r>
      </w:hyperlink>
    </w:p>
    <w:p w14:paraId="30FCD445" w14:textId="57847A12" w:rsidR="00577EAD" w:rsidRPr="003B5E3E" w:rsidRDefault="00A248ED">
      <w:pPr>
        <w:pStyle w:val="TOC2"/>
        <w:rPr>
          <w:rFonts w:eastAsiaTheme="minorEastAsia" w:cstheme="minorBidi"/>
          <w:noProof/>
        </w:rPr>
      </w:pPr>
      <w:hyperlink w:anchor="_Toc68594012" w:history="1">
        <w:r w:rsidR="00577EAD" w:rsidRPr="003B5E3E">
          <w:rPr>
            <w:rStyle w:val="Hyperlink"/>
            <w:noProof/>
          </w:rPr>
          <w:t>3.14</w:t>
        </w:r>
        <w:r w:rsidR="00577EAD" w:rsidRPr="003B5E3E">
          <w:rPr>
            <w:rFonts w:eastAsiaTheme="minorEastAsia" w:cstheme="minorBidi"/>
            <w:noProof/>
          </w:rPr>
          <w:tab/>
        </w:r>
        <w:r w:rsidR="00577EAD" w:rsidRPr="003B5E3E">
          <w:rPr>
            <w:rStyle w:val="Hyperlink"/>
            <w:noProof/>
          </w:rPr>
          <w:t>Pre-fieldwork activities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_Toc68594012 \h </w:instrText>
        </w:r>
        <w:r w:rsidR="00577EAD" w:rsidRPr="003B5E3E">
          <w:rPr>
            <w:noProof/>
            <w:webHidden/>
          </w:rPr>
        </w:r>
        <w:r w:rsidR="00577EAD" w:rsidRPr="003B5E3E">
          <w:rPr>
            <w:noProof/>
            <w:webHidden/>
          </w:rPr>
          <w:fldChar w:fldCharType="separate"/>
        </w:r>
        <w:r w:rsidR="00577EAD" w:rsidRPr="003B5E3E">
          <w:rPr>
            <w:noProof/>
            <w:webHidden/>
          </w:rPr>
          <w:t>14</w:t>
        </w:r>
        <w:r w:rsidR="00577EAD" w:rsidRPr="003B5E3E">
          <w:rPr>
            <w:noProof/>
            <w:webHidden/>
          </w:rPr>
          <w:fldChar w:fldCharType="end"/>
        </w:r>
      </w:hyperlink>
    </w:p>
    <w:p w14:paraId="6E6834E7" w14:textId="04803935" w:rsidR="00577EAD" w:rsidRPr="003B5E3E" w:rsidRDefault="00A248ED">
      <w:pPr>
        <w:pStyle w:val="TOC2"/>
        <w:rPr>
          <w:rFonts w:eastAsiaTheme="minorEastAsia" w:cstheme="minorBidi"/>
          <w:noProof/>
        </w:rPr>
      </w:pPr>
      <w:hyperlink w:anchor="_Toc68594013" w:history="1">
        <w:r w:rsidR="00577EAD" w:rsidRPr="003B5E3E">
          <w:rPr>
            <w:rStyle w:val="Hyperlink"/>
            <w:noProof/>
          </w:rPr>
          <w:t>3.15</w:t>
        </w:r>
        <w:r w:rsidR="00577EAD" w:rsidRPr="003B5E3E">
          <w:rPr>
            <w:rFonts w:eastAsiaTheme="minorEastAsia" w:cstheme="minorBidi"/>
            <w:noProof/>
          </w:rPr>
          <w:tab/>
        </w:r>
        <w:r w:rsidR="00577EAD" w:rsidRPr="003B5E3E">
          <w:rPr>
            <w:rStyle w:val="Hyperlink"/>
            <w:noProof/>
          </w:rPr>
          <w:t>Training, tablet pretest, and pilot test</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_Toc68594013 \h </w:instrText>
        </w:r>
        <w:r w:rsidR="00577EAD" w:rsidRPr="003B5E3E">
          <w:rPr>
            <w:noProof/>
            <w:webHidden/>
          </w:rPr>
        </w:r>
        <w:r w:rsidR="00577EAD" w:rsidRPr="003B5E3E">
          <w:rPr>
            <w:noProof/>
            <w:webHidden/>
          </w:rPr>
          <w:fldChar w:fldCharType="separate"/>
        </w:r>
        <w:r w:rsidR="00577EAD" w:rsidRPr="003B5E3E">
          <w:rPr>
            <w:noProof/>
            <w:webHidden/>
          </w:rPr>
          <w:t>15</w:t>
        </w:r>
        <w:r w:rsidR="00577EAD" w:rsidRPr="003B5E3E">
          <w:rPr>
            <w:noProof/>
            <w:webHidden/>
          </w:rPr>
          <w:fldChar w:fldCharType="end"/>
        </w:r>
      </w:hyperlink>
    </w:p>
    <w:p w14:paraId="2EC279F4" w14:textId="42DA46C4" w:rsidR="00577EAD" w:rsidRPr="003B5E3E" w:rsidRDefault="00A248ED">
      <w:pPr>
        <w:pStyle w:val="TOC2"/>
        <w:rPr>
          <w:rFonts w:eastAsiaTheme="minorEastAsia" w:cstheme="minorBidi"/>
          <w:noProof/>
        </w:rPr>
      </w:pPr>
      <w:hyperlink w:anchor="_Toc68594014" w:history="1">
        <w:r w:rsidR="00577EAD" w:rsidRPr="003B5E3E">
          <w:rPr>
            <w:rStyle w:val="Hyperlink"/>
            <w:noProof/>
          </w:rPr>
          <w:t>3.16</w:t>
        </w:r>
        <w:r w:rsidR="00577EAD" w:rsidRPr="003B5E3E">
          <w:rPr>
            <w:rFonts w:eastAsiaTheme="minorEastAsia" w:cstheme="minorBidi"/>
            <w:noProof/>
          </w:rPr>
          <w:tab/>
        </w:r>
        <w:r w:rsidR="00577EAD" w:rsidRPr="003B5E3E">
          <w:rPr>
            <w:rStyle w:val="Hyperlink"/>
            <w:noProof/>
          </w:rPr>
          <w:t>Fieldwork</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_Toc68594014 \h </w:instrText>
        </w:r>
        <w:r w:rsidR="00577EAD" w:rsidRPr="003B5E3E">
          <w:rPr>
            <w:noProof/>
            <w:webHidden/>
          </w:rPr>
        </w:r>
        <w:r w:rsidR="00577EAD" w:rsidRPr="003B5E3E">
          <w:rPr>
            <w:noProof/>
            <w:webHidden/>
          </w:rPr>
          <w:fldChar w:fldCharType="separate"/>
        </w:r>
        <w:r w:rsidR="00577EAD" w:rsidRPr="003B5E3E">
          <w:rPr>
            <w:noProof/>
            <w:webHidden/>
          </w:rPr>
          <w:t>18</w:t>
        </w:r>
        <w:r w:rsidR="00577EAD" w:rsidRPr="003B5E3E">
          <w:rPr>
            <w:noProof/>
            <w:webHidden/>
          </w:rPr>
          <w:fldChar w:fldCharType="end"/>
        </w:r>
      </w:hyperlink>
    </w:p>
    <w:p w14:paraId="75CD5F2D" w14:textId="413B23A8" w:rsidR="00577EAD" w:rsidRPr="003B5E3E" w:rsidRDefault="00A248ED">
      <w:pPr>
        <w:pStyle w:val="TOC1"/>
        <w:rPr>
          <w:rFonts w:eastAsiaTheme="minorEastAsia" w:cstheme="minorBidi"/>
          <w:noProof/>
        </w:rPr>
      </w:pPr>
      <w:hyperlink w:anchor="_Toc68594015" w:history="1">
        <w:r w:rsidR="00577EAD" w:rsidRPr="003B5E3E">
          <w:rPr>
            <w:rStyle w:val="Hyperlink"/>
            <w:noProof/>
          </w:rPr>
          <w:t>4.</w:t>
        </w:r>
        <w:r w:rsidR="00577EAD" w:rsidRPr="003B5E3E">
          <w:rPr>
            <w:rFonts w:eastAsiaTheme="minorEastAsia" w:cstheme="minorBidi"/>
            <w:noProof/>
          </w:rPr>
          <w:tab/>
        </w:r>
        <w:r w:rsidR="00577EAD" w:rsidRPr="003B5E3E">
          <w:rPr>
            <w:rStyle w:val="Hyperlink"/>
            <w:noProof/>
          </w:rPr>
          <w:t>Data handling and analysis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_Toc68594015 \h </w:instrText>
        </w:r>
        <w:r w:rsidR="00577EAD" w:rsidRPr="003B5E3E">
          <w:rPr>
            <w:noProof/>
            <w:webHidden/>
          </w:rPr>
        </w:r>
        <w:r w:rsidR="00577EAD" w:rsidRPr="003B5E3E">
          <w:rPr>
            <w:noProof/>
            <w:webHidden/>
          </w:rPr>
          <w:fldChar w:fldCharType="separate"/>
        </w:r>
        <w:r w:rsidR="00577EAD" w:rsidRPr="003B5E3E">
          <w:rPr>
            <w:noProof/>
            <w:webHidden/>
          </w:rPr>
          <w:t>19</w:t>
        </w:r>
        <w:r w:rsidR="00577EAD" w:rsidRPr="003B5E3E">
          <w:rPr>
            <w:noProof/>
            <w:webHidden/>
          </w:rPr>
          <w:fldChar w:fldCharType="end"/>
        </w:r>
      </w:hyperlink>
    </w:p>
    <w:p w14:paraId="62C943DF" w14:textId="0BAC12FC" w:rsidR="00577EAD" w:rsidRPr="003B5E3E" w:rsidRDefault="00A248ED">
      <w:pPr>
        <w:pStyle w:val="TOC2"/>
        <w:rPr>
          <w:rFonts w:eastAsiaTheme="minorEastAsia" w:cstheme="minorBidi"/>
          <w:noProof/>
        </w:rPr>
      </w:pPr>
      <w:hyperlink w:anchor="_Toc68594016" w:history="1">
        <w:r w:rsidR="00577EAD" w:rsidRPr="003B5E3E">
          <w:rPr>
            <w:rStyle w:val="Hyperlink"/>
            <w:noProof/>
          </w:rPr>
          <w:t>4.1</w:t>
        </w:r>
        <w:r w:rsidR="00577EAD" w:rsidRPr="003B5E3E">
          <w:rPr>
            <w:rFonts w:eastAsiaTheme="minorEastAsia" w:cstheme="minorBidi"/>
            <w:noProof/>
          </w:rPr>
          <w:tab/>
        </w:r>
        <w:r w:rsidR="00577EAD" w:rsidRPr="003B5E3E">
          <w:rPr>
            <w:rStyle w:val="Hyperlink"/>
            <w:noProof/>
          </w:rPr>
          <w:t>Data entry programming and testing</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_Toc68594016 \h </w:instrText>
        </w:r>
        <w:r w:rsidR="00577EAD" w:rsidRPr="003B5E3E">
          <w:rPr>
            <w:noProof/>
            <w:webHidden/>
          </w:rPr>
        </w:r>
        <w:r w:rsidR="00577EAD" w:rsidRPr="003B5E3E">
          <w:rPr>
            <w:noProof/>
            <w:webHidden/>
          </w:rPr>
          <w:fldChar w:fldCharType="separate"/>
        </w:r>
        <w:r w:rsidR="00577EAD" w:rsidRPr="003B5E3E">
          <w:rPr>
            <w:noProof/>
            <w:webHidden/>
          </w:rPr>
          <w:t>19</w:t>
        </w:r>
        <w:r w:rsidR="00577EAD" w:rsidRPr="003B5E3E">
          <w:rPr>
            <w:noProof/>
            <w:webHidden/>
          </w:rPr>
          <w:fldChar w:fldCharType="end"/>
        </w:r>
      </w:hyperlink>
    </w:p>
    <w:p w14:paraId="5E3DAC09" w14:textId="498A6A73" w:rsidR="00577EAD" w:rsidRPr="003B5E3E" w:rsidRDefault="00A248ED">
      <w:pPr>
        <w:pStyle w:val="TOC2"/>
        <w:rPr>
          <w:rFonts w:eastAsiaTheme="minorEastAsia" w:cstheme="minorBidi"/>
          <w:noProof/>
        </w:rPr>
      </w:pPr>
      <w:hyperlink w:anchor="_Toc68594017" w:history="1">
        <w:r w:rsidR="00577EAD" w:rsidRPr="003B5E3E">
          <w:rPr>
            <w:rStyle w:val="Hyperlink"/>
            <w:noProof/>
          </w:rPr>
          <w:t>4.2</w:t>
        </w:r>
        <w:r w:rsidR="00577EAD" w:rsidRPr="003B5E3E">
          <w:rPr>
            <w:rFonts w:eastAsiaTheme="minorEastAsia" w:cstheme="minorBidi"/>
            <w:noProof/>
          </w:rPr>
          <w:tab/>
        </w:r>
        <w:r w:rsidR="00577EAD" w:rsidRPr="003B5E3E">
          <w:rPr>
            <w:rStyle w:val="Hyperlink"/>
            <w:noProof/>
          </w:rPr>
          <w:t>Field quality assurance systems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_Toc68594017 \h </w:instrText>
        </w:r>
        <w:r w:rsidR="00577EAD" w:rsidRPr="003B5E3E">
          <w:rPr>
            <w:noProof/>
            <w:webHidden/>
          </w:rPr>
        </w:r>
        <w:r w:rsidR="00577EAD" w:rsidRPr="003B5E3E">
          <w:rPr>
            <w:noProof/>
            <w:webHidden/>
          </w:rPr>
          <w:fldChar w:fldCharType="separate"/>
        </w:r>
        <w:r w:rsidR="00577EAD" w:rsidRPr="003B5E3E">
          <w:rPr>
            <w:noProof/>
            <w:webHidden/>
          </w:rPr>
          <w:t>20</w:t>
        </w:r>
        <w:r w:rsidR="00577EAD" w:rsidRPr="003B5E3E">
          <w:rPr>
            <w:noProof/>
            <w:webHidden/>
          </w:rPr>
          <w:fldChar w:fldCharType="end"/>
        </w:r>
      </w:hyperlink>
    </w:p>
    <w:p w14:paraId="7EFDAFEE" w14:textId="1393A7F4" w:rsidR="00577EAD" w:rsidRPr="003B5E3E" w:rsidRDefault="00A248ED">
      <w:pPr>
        <w:pStyle w:val="TOC2"/>
        <w:rPr>
          <w:rFonts w:eastAsiaTheme="minorEastAsia" w:cstheme="minorBidi"/>
          <w:noProof/>
        </w:rPr>
      </w:pPr>
      <w:hyperlink w:anchor="_Toc68594018" w:history="1">
        <w:r w:rsidR="00577EAD" w:rsidRPr="003B5E3E">
          <w:rPr>
            <w:rStyle w:val="Hyperlink"/>
            <w:noProof/>
          </w:rPr>
          <w:t>4.3</w:t>
        </w:r>
        <w:r w:rsidR="00577EAD" w:rsidRPr="003B5E3E">
          <w:rPr>
            <w:rFonts w:eastAsiaTheme="minorEastAsia" w:cstheme="minorBidi"/>
            <w:noProof/>
          </w:rPr>
          <w:tab/>
        </w:r>
        <w:r w:rsidR="00577EAD" w:rsidRPr="003B5E3E">
          <w:rPr>
            <w:rStyle w:val="Hyperlink"/>
            <w:noProof/>
          </w:rPr>
          <w:t>Data transmission</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_Toc68594018 \h </w:instrText>
        </w:r>
        <w:r w:rsidR="00577EAD" w:rsidRPr="003B5E3E">
          <w:rPr>
            <w:noProof/>
            <w:webHidden/>
          </w:rPr>
        </w:r>
        <w:r w:rsidR="00577EAD" w:rsidRPr="003B5E3E">
          <w:rPr>
            <w:noProof/>
            <w:webHidden/>
          </w:rPr>
          <w:fldChar w:fldCharType="separate"/>
        </w:r>
        <w:r w:rsidR="00577EAD" w:rsidRPr="003B5E3E">
          <w:rPr>
            <w:noProof/>
            <w:webHidden/>
          </w:rPr>
          <w:t>21</w:t>
        </w:r>
        <w:r w:rsidR="00577EAD" w:rsidRPr="003B5E3E">
          <w:rPr>
            <w:noProof/>
            <w:webHidden/>
          </w:rPr>
          <w:fldChar w:fldCharType="end"/>
        </w:r>
      </w:hyperlink>
    </w:p>
    <w:p w14:paraId="6553356B" w14:textId="1E0C3720" w:rsidR="00577EAD" w:rsidRPr="003B5E3E" w:rsidRDefault="00A248ED">
      <w:pPr>
        <w:pStyle w:val="TOC2"/>
        <w:rPr>
          <w:rFonts w:eastAsiaTheme="minorEastAsia" w:cstheme="minorBidi"/>
          <w:noProof/>
        </w:rPr>
      </w:pPr>
      <w:hyperlink w:anchor="_Toc68594019" w:history="1">
        <w:r w:rsidR="00577EAD" w:rsidRPr="003B5E3E">
          <w:rPr>
            <w:rStyle w:val="Hyperlink"/>
            <w:noProof/>
          </w:rPr>
          <w:t>4.4</w:t>
        </w:r>
        <w:r w:rsidR="00577EAD" w:rsidRPr="003B5E3E">
          <w:rPr>
            <w:rFonts w:eastAsiaTheme="minorEastAsia" w:cstheme="minorBidi"/>
            <w:noProof/>
          </w:rPr>
          <w:tab/>
        </w:r>
        <w:r w:rsidR="00577EAD" w:rsidRPr="003B5E3E">
          <w:rPr>
            <w:rStyle w:val="Hyperlink"/>
            <w:noProof/>
          </w:rPr>
          <w:t>Data management</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_Toc68594019 \h </w:instrText>
        </w:r>
        <w:r w:rsidR="00577EAD" w:rsidRPr="003B5E3E">
          <w:rPr>
            <w:noProof/>
            <w:webHidden/>
          </w:rPr>
        </w:r>
        <w:r w:rsidR="00577EAD" w:rsidRPr="003B5E3E">
          <w:rPr>
            <w:noProof/>
            <w:webHidden/>
          </w:rPr>
          <w:fldChar w:fldCharType="separate"/>
        </w:r>
        <w:r w:rsidR="00577EAD" w:rsidRPr="003B5E3E">
          <w:rPr>
            <w:noProof/>
            <w:webHidden/>
          </w:rPr>
          <w:t>21</w:t>
        </w:r>
        <w:r w:rsidR="00577EAD" w:rsidRPr="003B5E3E">
          <w:rPr>
            <w:noProof/>
            <w:webHidden/>
          </w:rPr>
          <w:fldChar w:fldCharType="end"/>
        </w:r>
      </w:hyperlink>
    </w:p>
    <w:p w14:paraId="443542BB" w14:textId="3C41B94B" w:rsidR="00577EAD" w:rsidRPr="003B5E3E" w:rsidRDefault="00A248ED">
      <w:pPr>
        <w:pStyle w:val="TOC2"/>
        <w:rPr>
          <w:rFonts w:eastAsiaTheme="minorEastAsia" w:cstheme="minorBidi"/>
          <w:noProof/>
        </w:rPr>
      </w:pPr>
      <w:hyperlink w:anchor="_Toc68594020" w:history="1">
        <w:r w:rsidR="00577EAD" w:rsidRPr="003B5E3E">
          <w:rPr>
            <w:rStyle w:val="Hyperlink"/>
            <w:noProof/>
          </w:rPr>
          <w:t>4.5</w:t>
        </w:r>
        <w:r w:rsidR="00577EAD" w:rsidRPr="003B5E3E">
          <w:rPr>
            <w:rFonts w:eastAsiaTheme="minorEastAsia" w:cstheme="minorBidi"/>
            <w:noProof/>
          </w:rPr>
          <w:tab/>
        </w:r>
        <w:r w:rsidR="00577EAD" w:rsidRPr="003B5E3E">
          <w:rPr>
            <w:rStyle w:val="Hyperlink"/>
            <w:noProof/>
          </w:rPr>
          <w:t>Calculation of response rates and weights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_Toc68594020 \h </w:instrText>
        </w:r>
        <w:r w:rsidR="00577EAD" w:rsidRPr="003B5E3E">
          <w:rPr>
            <w:noProof/>
            <w:webHidden/>
          </w:rPr>
        </w:r>
        <w:r w:rsidR="00577EAD" w:rsidRPr="003B5E3E">
          <w:rPr>
            <w:noProof/>
            <w:webHidden/>
          </w:rPr>
          <w:fldChar w:fldCharType="separate"/>
        </w:r>
        <w:r w:rsidR="00577EAD" w:rsidRPr="003B5E3E">
          <w:rPr>
            <w:noProof/>
            <w:webHidden/>
          </w:rPr>
          <w:t>22</w:t>
        </w:r>
        <w:r w:rsidR="00577EAD" w:rsidRPr="003B5E3E">
          <w:rPr>
            <w:noProof/>
            <w:webHidden/>
          </w:rPr>
          <w:fldChar w:fldCharType="end"/>
        </w:r>
      </w:hyperlink>
    </w:p>
    <w:p w14:paraId="4A4DD93F" w14:textId="6C95946C" w:rsidR="00577EAD" w:rsidRPr="003B5E3E" w:rsidRDefault="00A248ED">
      <w:pPr>
        <w:pStyle w:val="TOC2"/>
        <w:rPr>
          <w:rFonts w:eastAsiaTheme="minorEastAsia" w:cstheme="minorBidi"/>
          <w:noProof/>
        </w:rPr>
      </w:pPr>
      <w:hyperlink w:anchor="_Toc68594021" w:history="1">
        <w:r w:rsidR="00577EAD" w:rsidRPr="003B5E3E">
          <w:rPr>
            <w:rStyle w:val="Hyperlink"/>
            <w:noProof/>
          </w:rPr>
          <w:t>4.6</w:t>
        </w:r>
        <w:r w:rsidR="00577EAD" w:rsidRPr="003B5E3E">
          <w:rPr>
            <w:rFonts w:eastAsiaTheme="minorEastAsia" w:cstheme="minorBidi"/>
            <w:noProof/>
          </w:rPr>
          <w:tab/>
        </w:r>
        <w:r w:rsidR="00577EAD" w:rsidRPr="003B5E3E">
          <w:rPr>
            <w:rStyle w:val="Hyperlink"/>
            <w:noProof/>
          </w:rPr>
          <w:t>Study variables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_Toc68594021 \h </w:instrText>
        </w:r>
        <w:r w:rsidR="00577EAD" w:rsidRPr="003B5E3E">
          <w:rPr>
            <w:noProof/>
            <w:webHidden/>
          </w:rPr>
        </w:r>
        <w:r w:rsidR="00577EAD" w:rsidRPr="003B5E3E">
          <w:rPr>
            <w:noProof/>
            <w:webHidden/>
          </w:rPr>
          <w:fldChar w:fldCharType="separate"/>
        </w:r>
        <w:r w:rsidR="00577EAD" w:rsidRPr="003B5E3E">
          <w:rPr>
            <w:noProof/>
            <w:webHidden/>
          </w:rPr>
          <w:t>23</w:t>
        </w:r>
        <w:r w:rsidR="00577EAD" w:rsidRPr="003B5E3E">
          <w:rPr>
            <w:noProof/>
            <w:webHidden/>
          </w:rPr>
          <w:fldChar w:fldCharType="end"/>
        </w:r>
      </w:hyperlink>
    </w:p>
    <w:p w14:paraId="27943382" w14:textId="67AC139A" w:rsidR="00577EAD" w:rsidRPr="003B5E3E" w:rsidRDefault="00A248ED">
      <w:pPr>
        <w:pStyle w:val="TOC2"/>
        <w:rPr>
          <w:rFonts w:eastAsiaTheme="minorEastAsia" w:cstheme="minorBidi"/>
          <w:noProof/>
        </w:rPr>
      </w:pPr>
      <w:hyperlink w:anchor="_Toc68594022" w:history="1">
        <w:r w:rsidR="00577EAD" w:rsidRPr="003B5E3E">
          <w:rPr>
            <w:rStyle w:val="Hyperlink"/>
            <w:noProof/>
          </w:rPr>
          <w:t>4.7</w:t>
        </w:r>
        <w:r w:rsidR="00577EAD" w:rsidRPr="003B5E3E">
          <w:rPr>
            <w:rFonts w:eastAsiaTheme="minorEastAsia" w:cstheme="minorBidi"/>
            <w:noProof/>
          </w:rPr>
          <w:tab/>
        </w:r>
        <w:r w:rsidR="00577EAD" w:rsidRPr="003B5E3E">
          <w:rPr>
            <w:rStyle w:val="Hyperlink"/>
            <w:noProof/>
          </w:rPr>
          <w:t>Data analysis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_Toc68594022 \h </w:instrText>
        </w:r>
        <w:r w:rsidR="00577EAD" w:rsidRPr="003B5E3E">
          <w:rPr>
            <w:noProof/>
            <w:webHidden/>
          </w:rPr>
        </w:r>
        <w:r w:rsidR="00577EAD" w:rsidRPr="003B5E3E">
          <w:rPr>
            <w:noProof/>
            <w:webHidden/>
          </w:rPr>
          <w:fldChar w:fldCharType="separate"/>
        </w:r>
        <w:r w:rsidR="00577EAD" w:rsidRPr="003B5E3E">
          <w:rPr>
            <w:noProof/>
            <w:webHidden/>
          </w:rPr>
          <w:t>24</w:t>
        </w:r>
        <w:r w:rsidR="00577EAD" w:rsidRPr="003B5E3E">
          <w:rPr>
            <w:noProof/>
            <w:webHidden/>
          </w:rPr>
          <w:fldChar w:fldCharType="end"/>
        </w:r>
      </w:hyperlink>
    </w:p>
    <w:p w14:paraId="7B88D219" w14:textId="3EB7C739" w:rsidR="00577EAD" w:rsidRPr="003B5E3E" w:rsidRDefault="00A248ED">
      <w:pPr>
        <w:pStyle w:val="TOC2"/>
        <w:rPr>
          <w:rFonts w:eastAsiaTheme="minorEastAsia" w:cstheme="minorBidi"/>
          <w:noProof/>
        </w:rPr>
      </w:pPr>
      <w:hyperlink w:anchor="_Toc68594023" w:history="1">
        <w:r w:rsidR="00577EAD" w:rsidRPr="003B5E3E">
          <w:rPr>
            <w:rStyle w:val="Hyperlink"/>
            <w:noProof/>
          </w:rPr>
          <w:t>4.8</w:t>
        </w:r>
        <w:r w:rsidR="00577EAD" w:rsidRPr="003B5E3E">
          <w:rPr>
            <w:rFonts w:eastAsiaTheme="minorEastAsia" w:cstheme="minorBidi"/>
            <w:noProof/>
          </w:rPr>
          <w:tab/>
        </w:r>
        <w:r w:rsidR="00577EAD" w:rsidRPr="003B5E3E">
          <w:rPr>
            <w:rStyle w:val="Hyperlink"/>
            <w:noProof/>
          </w:rPr>
          <w:t>Preparation of datasets for public use</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_Toc68594023 \h </w:instrText>
        </w:r>
        <w:r w:rsidR="00577EAD" w:rsidRPr="003B5E3E">
          <w:rPr>
            <w:noProof/>
            <w:webHidden/>
          </w:rPr>
        </w:r>
        <w:r w:rsidR="00577EAD" w:rsidRPr="003B5E3E">
          <w:rPr>
            <w:noProof/>
            <w:webHidden/>
          </w:rPr>
          <w:fldChar w:fldCharType="separate"/>
        </w:r>
        <w:r w:rsidR="00577EAD" w:rsidRPr="003B5E3E">
          <w:rPr>
            <w:noProof/>
            <w:webHidden/>
          </w:rPr>
          <w:t>24</w:t>
        </w:r>
        <w:r w:rsidR="00577EAD" w:rsidRPr="003B5E3E">
          <w:rPr>
            <w:noProof/>
            <w:webHidden/>
          </w:rPr>
          <w:fldChar w:fldCharType="end"/>
        </w:r>
      </w:hyperlink>
    </w:p>
    <w:p w14:paraId="4AF0FB0C" w14:textId="73806FF2" w:rsidR="00577EAD" w:rsidRPr="003B5E3E" w:rsidRDefault="00A248ED">
      <w:pPr>
        <w:pStyle w:val="TOC1"/>
        <w:rPr>
          <w:rFonts w:eastAsiaTheme="minorEastAsia" w:cstheme="minorBidi"/>
          <w:noProof/>
        </w:rPr>
      </w:pPr>
      <w:hyperlink w:anchor="_Toc68594024" w:history="1">
        <w:r w:rsidR="00577EAD" w:rsidRPr="003B5E3E">
          <w:rPr>
            <w:rStyle w:val="Hyperlink"/>
            <w:noProof/>
          </w:rPr>
          <w:t>5.</w:t>
        </w:r>
        <w:r w:rsidR="00577EAD" w:rsidRPr="003B5E3E">
          <w:rPr>
            <w:rFonts w:eastAsiaTheme="minorEastAsia" w:cstheme="minorBidi"/>
            <w:noProof/>
          </w:rPr>
          <w:tab/>
        </w:r>
        <w:r w:rsidR="00577EAD" w:rsidRPr="003B5E3E">
          <w:rPr>
            <w:rStyle w:val="Hyperlink"/>
            <w:noProof/>
          </w:rPr>
          <w:t>Plan for publication of findings and posting of open dataset</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_Toc68594024 \h </w:instrText>
        </w:r>
        <w:r w:rsidR="00577EAD" w:rsidRPr="003B5E3E">
          <w:rPr>
            <w:noProof/>
            <w:webHidden/>
          </w:rPr>
        </w:r>
        <w:r w:rsidR="00577EAD" w:rsidRPr="003B5E3E">
          <w:rPr>
            <w:noProof/>
            <w:webHidden/>
          </w:rPr>
          <w:fldChar w:fldCharType="separate"/>
        </w:r>
        <w:r w:rsidR="00577EAD" w:rsidRPr="003B5E3E">
          <w:rPr>
            <w:noProof/>
            <w:webHidden/>
          </w:rPr>
          <w:t>25</w:t>
        </w:r>
        <w:r w:rsidR="00577EAD" w:rsidRPr="003B5E3E">
          <w:rPr>
            <w:noProof/>
            <w:webHidden/>
          </w:rPr>
          <w:fldChar w:fldCharType="end"/>
        </w:r>
      </w:hyperlink>
    </w:p>
    <w:p w14:paraId="19DBDFD7" w14:textId="03D48224" w:rsidR="00577EAD" w:rsidRPr="003B5E3E" w:rsidRDefault="00A248ED">
      <w:pPr>
        <w:pStyle w:val="TOC2"/>
        <w:rPr>
          <w:rFonts w:eastAsiaTheme="minorEastAsia" w:cstheme="minorBidi"/>
          <w:noProof/>
        </w:rPr>
      </w:pPr>
      <w:hyperlink w:anchor="_Toc68594025" w:history="1">
        <w:r w:rsidR="00577EAD" w:rsidRPr="003B5E3E">
          <w:rPr>
            <w:rStyle w:val="Hyperlink"/>
            <w:noProof/>
          </w:rPr>
          <w:t>5.1</w:t>
        </w:r>
        <w:r w:rsidR="00577EAD" w:rsidRPr="003B5E3E">
          <w:rPr>
            <w:rFonts w:eastAsiaTheme="minorEastAsia" w:cstheme="minorBidi"/>
            <w:noProof/>
          </w:rPr>
          <w:tab/>
        </w:r>
        <w:r w:rsidR="00577EAD" w:rsidRPr="003B5E3E">
          <w:rPr>
            <w:rStyle w:val="Hyperlink"/>
            <w:noProof/>
          </w:rPr>
          <w:t>Dissemination, notification, and reporting events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_Toc68594025 \h </w:instrText>
        </w:r>
        <w:r w:rsidR="00577EAD" w:rsidRPr="003B5E3E">
          <w:rPr>
            <w:noProof/>
            <w:webHidden/>
          </w:rPr>
        </w:r>
        <w:r w:rsidR="00577EAD" w:rsidRPr="003B5E3E">
          <w:rPr>
            <w:noProof/>
            <w:webHidden/>
          </w:rPr>
          <w:fldChar w:fldCharType="separate"/>
        </w:r>
        <w:r w:rsidR="00577EAD" w:rsidRPr="003B5E3E">
          <w:rPr>
            <w:noProof/>
            <w:webHidden/>
          </w:rPr>
          <w:t>25</w:t>
        </w:r>
        <w:r w:rsidR="00577EAD" w:rsidRPr="003B5E3E">
          <w:rPr>
            <w:noProof/>
            <w:webHidden/>
          </w:rPr>
          <w:fldChar w:fldCharType="end"/>
        </w:r>
      </w:hyperlink>
    </w:p>
    <w:p w14:paraId="232704D6" w14:textId="0D2BD0B7" w:rsidR="00577EAD" w:rsidRPr="003B5E3E" w:rsidRDefault="00A248ED">
      <w:pPr>
        <w:pStyle w:val="TOC2"/>
        <w:rPr>
          <w:rFonts w:eastAsiaTheme="minorEastAsia" w:cstheme="minorBidi"/>
          <w:noProof/>
        </w:rPr>
      </w:pPr>
      <w:hyperlink w:anchor="_Toc68594026" w:history="1">
        <w:r w:rsidR="00577EAD" w:rsidRPr="003B5E3E">
          <w:rPr>
            <w:rStyle w:val="Hyperlink"/>
            <w:noProof/>
          </w:rPr>
          <w:t>5.1</w:t>
        </w:r>
        <w:r w:rsidR="00577EAD" w:rsidRPr="003B5E3E">
          <w:rPr>
            <w:rFonts w:eastAsiaTheme="minorEastAsia" w:cstheme="minorBidi"/>
            <w:noProof/>
          </w:rPr>
          <w:tab/>
        </w:r>
        <w:r w:rsidR="00577EAD" w:rsidRPr="003B5E3E">
          <w:rPr>
            <w:rStyle w:val="Hyperlink"/>
            <w:noProof/>
          </w:rPr>
          <w:t>Handling unexpected or adverse events</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_Toc68594026 \h </w:instrText>
        </w:r>
        <w:r w:rsidR="00577EAD" w:rsidRPr="003B5E3E">
          <w:rPr>
            <w:noProof/>
            <w:webHidden/>
          </w:rPr>
        </w:r>
        <w:r w:rsidR="00577EAD" w:rsidRPr="003B5E3E">
          <w:rPr>
            <w:noProof/>
            <w:webHidden/>
          </w:rPr>
          <w:fldChar w:fldCharType="separate"/>
        </w:r>
        <w:r w:rsidR="00577EAD" w:rsidRPr="003B5E3E">
          <w:rPr>
            <w:noProof/>
            <w:webHidden/>
          </w:rPr>
          <w:t>26</w:t>
        </w:r>
        <w:r w:rsidR="00577EAD" w:rsidRPr="003B5E3E">
          <w:rPr>
            <w:noProof/>
            <w:webHidden/>
          </w:rPr>
          <w:fldChar w:fldCharType="end"/>
        </w:r>
      </w:hyperlink>
    </w:p>
    <w:p w14:paraId="2AF15564" w14:textId="109F0A97" w:rsidR="00577EAD" w:rsidRPr="003B5E3E" w:rsidRDefault="00A248ED">
      <w:pPr>
        <w:pStyle w:val="TOC1"/>
        <w:rPr>
          <w:rFonts w:eastAsiaTheme="minorEastAsia" w:cstheme="minorBidi"/>
          <w:noProof/>
        </w:rPr>
      </w:pPr>
      <w:hyperlink w:anchor="_Toc68594027" w:history="1">
        <w:r w:rsidR="00577EAD" w:rsidRPr="003B5E3E">
          <w:rPr>
            <w:rStyle w:val="Hyperlink"/>
            <w:noProof/>
          </w:rPr>
          <w:t>6.</w:t>
        </w:r>
        <w:r w:rsidR="00577EAD" w:rsidRPr="003B5E3E">
          <w:rPr>
            <w:rFonts w:eastAsiaTheme="minorEastAsia" w:cstheme="minorBidi"/>
            <w:noProof/>
          </w:rPr>
          <w:tab/>
        </w:r>
        <w:r w:rsidR="00577EAD" w:rsidRPr="003B5E3E">
          <w:rPr>
            <w:rStyle w:val="Hyperlink"/>
            <w:noProof/>
          </w:rPr>
          <w:t>Implementing organization and key staff</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_Toc68594027 \h </w:instrText>
        </w:r>
        <w:r w:rsidR="00577EAD" w:rsidRPr="003B5E3E">
          <w:rPr>
            <w:noProof/>
            <w:webHidden/>
          </w:rPr>
        </w:r>
        <w:r w:rsidR="00577EAD" w:rsidRPr="003B5E3E">
          <w:rPr>
            <w:noProof/>
            <w:webHidden/>
          </w:rPr>
          <w:fldChar w:fldCharType="separate"/>
        </w:r>
        <w:r w:rsidR="00577EAD" w:rsidRPr="003B5E3E">
          <w:rPr>
            <w:noProof/>
            <w:webHidden/>
          </w:rPr>
          <w:t>26</w:t>
        </w:r>
        <w:r w:rsidR="00577EAD" w:rsidRPr="003B5E3E">
          <w:rPr>
            <w:noProof/>
            <w:webHidden/>
          </w:rPr>
          <w:fldChar w:fldCharType="end"/>
        </w:r>
      </w:hyperlink>
    </w:p>
    <w:p w14:paraId="0765BA65" w14:textId="672AF7D0" w:rsidR="00577EAD" w:rsidRPr="003B5E3E" w:rsidRDefault="00A248ED">
      <w:pPr>
        <w:pStyle w:val="TOC1"/>
        <w:rPr>
          <w:rFonts w:eastAsiaTheme="minorEastAsia" w:cstheme="minorBidi"/>
          <w:noProof/>
        </w:rPr>
      </w:pPr>
      <w:hyperlink w:anchor="_Toc68594028" w:history="1">
        <w:r w:rsidR="00577EAD" w:rsidRPr="003B5E3E">
          <w:rPr>
            <w:rStyle w:val="Hyperlink"/>
            <w:noProof/>
          </w:rPr>
          <w:t>Appendix A: Feed the Future [</w:t>
        </w:r>
        <w:r w:rsidR="00577EAD" w:rsidRPr="003B5E3E">
          <w:rPr>
            <w:rStyle w:val="Hyperlink"/>
            <w:noProof/>
            <w:highlight w:val="yellow"/>
          </w:rPr>
          <w:t>COUNTRY</w:t>
        </w:r>
        <w:r w:rsidR="00577EAD" w:rsidRPr="003B5E3E">
          <w:rPr>
            <w:rStyle w:val="Hyperlink"/>
            <w:noProof/>
          </w:rPr>
          <w:t>] ZOI Midline Survey [</w:t>
        </w:r>
        <w:r w:rsidR="00577EAD" w:rsidRPr="003B5E3E">
          <w:rPr>
            <w:rStyle w:val="Hyperlink"/>
            <w:noProof/>
            <w:highlight w:val="yellow"/>
          </w:rPr>
          <w:t>YEAR(S)</w:t>
        </w:r>
        <w:r w:rsidR="00577EAD" w:rsidRPr="003B5E3E">
          <w:rPr>
            <w:rStyle w:val="Hyperlink"/>
            <w:noProof/>
          </w:rPr>
          <w:t>] instrument</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_Toc68594028 \h </w:instrText>
        </w:r>
        <w:r w:rsidR="00577EAD" w:rsidRPr="003B5E3E">
          <w:rPr>
            <w:noProof/>
            <w:webHidden/>
          </w:rPr>
        </w:r>
        <w:r w:rsidR="00577EAD" w:rsidRPr="003B5E3E">
          <w:rPr>
            <w:noProof/>
            <w:webHidden/>
          </w:rPr>
          <w:fldChar w:fldCharType="separate"/>
        </w:r>
        <w:r w:rsidR="00577EAD" w:rsidRPr="003B5E3E">
          <w:rPr>
            <w:noProof/>
            <w:webHidden/>
          </w:rPr>
          <w:t>27</w:t>
        </w:r>
        <w:r w:rsidR="00577EAD" w:rsidRPr="003B5E3E">
          <w:rPr>
            <w:noProof/>
            <w:webHidden/>
          </w:rPr>
          <w:fldChar w:fldCharType="end"/>
        </w:r>
      </w:hyperlink>
    </w:p>
    <w:p w14:paraId="64AC58BB" w14:textId="330B76E9" w:rsidR="00577EAD" w:rsidRPr="003B5E3E" w:rsidRDefault="00A248ED">
      <w:pPr>
        <w:pStyle w:val="TOC1"/>
        <w:rPr>
          <w:rFonts w:eastAsiaTheme="minorEastAsia" w:cstheme="minorBidi"/>
          <w:noProof/>
        </w:rPr>
      </w:pPr>
      <w:hyperlink w:anchor="_Toc68594029" w:history="1">
        <w:r w:rsidR="00577EAD" w:rsidRPr="003B5E3E">
          <w:rPr>
            <w:rStyle w:val="Hyperlink"/>
            <w:noProof/>
          </w:rPr>
          <w:t>Appendix B: Feed the Future [</w:t>
        </w:r>
        <w:r w:rsidR="00577EAD" w:rsidRPr="003B5E3E">
          <w:rPr>
            <w:rStyle w:val="Hyperlink"/>
            <w:noProof/>
            <w:highlight w:val="yellow"/>
          </w:rPr>
          <w:t>COUNTRY</w:t>
        </w:r>
        <w:r w:rsidR="00577EAD" w:rsidRPr="003B5E3E">
          <w:rPr>
            <w:rStyle w:val="Hyperlink"/>
            <w:noProof/>
          </w:rPr>
          <w:t>] ZOI Midline Survey [</w:t>
        </w:r>
        <w:r w:rsidR="00577EAD" w:rsidRPr="003B5E3E">
          <w:rPr>
            <w:rStyle w:val="Hyperlink"/>
            <w:noProof/>
            <w:highlight w:val="yellow"/>
          </w:rPr>
          <w:t>YEAR(S)</w:t>
        </w:r>
        <w:r w:rsidR="00577EAD" w:rsidRPr="003B5E3E">
          <w:rPr>
            <w:rStyle w:val="Hyperlink"/>
            <w:noProof/>
          </w:rPr>
          <w:t>]—Gantt chart</w:t>
        </w:r>
        <w:r w:rsidR="00577EAD" w:rsidRPr="003B5E3E">
          <w:rPr>
            <w:noProof/>
            <w:webHidden/>
          </w:rPr>
          <w:tab/>
        </w:r>
        <w:r w:rsidR="00577EAD" w:rsidRPr="003B5E3E">
          <w:rPr>
            <w:noProof/>
            <w:webHidden/>
          </w:rPr>
          <w:fldChar w:fldCharType="begin"/>
        </w:r>
        <w:r w:rsidR="00577EAD" w:rsidRPr="003B5E3E">
          <w:rPr>
            <w:noProof/>
            <w:webHidden/>
          </w:rPr>
          <w:instrText xml:space="preserve"> PAGEREF _Toc68594029 \h </w:instrText>
        </w:r>
        <w:r w:rsidR="00577EAD" w:rsidRPr="003B5E3E">
          <w:rPr>
            <w:noProof/>
            <w:webHidden/>
          </w:rPr>
        </w:r>
        <w:r w:rsidR="00577EAD" w:rsidRPr="003B5E3E">
          <w:rPr>
            <w:noProof/>
            <w:webHidden/>
          </w:rPr>
          <w:fldChar w:fldCharType="separate"/>
        </w:r>
        <w:r w:rsidR="00577EAD" w:rsidRPr="003B5E3E">
          <w:rPr>
            <w:noProof/>
            <w:webHidden/>
          </w:rPr>
          <w:t>28</w:t>
        </w:r>
        <w:r w:rsidR="00577EAD" w:rsidRPr="003B5E3E">
          <w:rPr>
            <w:noProof/>
            <w:webHidden/>
          </w:rPr>
          <w:fldChar w:fldCharType="end"/>
        </w:r>
      </w:hyperlink>
    </w:p>
    <w:p w14:paraId="7DB780DB" w14:textId="42D4E5EF" w:rsidR="00C85FBD" w:rsidRPr="003B5E3E" w:rsidRDefault="00C85FBD" w:rsidP="00AD3EB1">
      <w:pPr>
        <w:rPr>
          <w:rFonts w:ascii="Gill Sans MT" w:eastAsia="Cabin" w:hAnsi="Gill Sans MT" w:cs="Cabin"/>
          <w:sz w:val="24"/>
          <w:szCs w:val="24"/>
        </w:rPr>
      </w:pPr>
      <w:r w:rsidRPr="003B5E3E">
        <w:rPr>
          <w:rFonts w:ascii="Gill Sans MT" w:eastAsia="Cabin" w:hAnsi="Gill Sans MT" w:cs="Cabin"/>
          <w:sz w:val="24"/>
          <w:szCs w:val="24"/>
        </w:rPr>
        <w:fldChar w:fldCharType="end"/>
      </w:r>
    </w:p>
    <w:p w14:paraId="75AAC01F" w14:textId="77777777" w:rsidR="00C85FBD" w:rsidRPr="003B5E3E" w:rsidRDefault="00C85FBD">
      <w:pPr>
        <w:rPr>
          <w:rFonts w:ascii="Gill Sans MT" w:eastAsia="Cabin" w:hAnsi="Gill Sans MT" w:cs="Cabin"/>
          <w:sz w:val="24"/>
          <w:szCs w:val="24"/>
        </w:rPr>
      </w:pPr>
      <w:r w:rsidRPr="003B5E3E">
        <w:rPr>
          <w:rFonts w:ascii="Gill Sans MT" w:eastAsia="Cabin" w:hAnsi="Gill Sans MT" w:cs="Cabin"/>
          <w:sz w:val="24"/>
          <w:szCs w:val="24"/>
        </w:rPr>
        <w:br w:type="page"/>
      </w:r>
    </w:p>
    <w:p w14:paraId="12592655" w14:textId="5538CF9A" w:rsidR="00C85FBD" w:rsidRPr="003B5E3E" w:rsidRDefault="00C85FBD" w:rsidP="00B55E8D">
      <w:pPr>
        <w:pStyle w:val="DocumentNameHeadline"/>
        <w:spacing w:after="240"/>
        <w:rPr>
          <w:rFonts w:eastAsia="Cabin" w:cs="Cabin"/>
          <w:sz w:val="24"/>
          <w:szCs w:val="24"/>
        </w:rPr>
      </w:pPr>
      <w:r w:rsidRPr="003B5E3E">
        <w:rPr>
          <w:rFonts w:eastAsia="Cabin"/>
        </w:rPr>
        <w:lastRenderedPageBreak/>
        <w:t>List of Tables</w:t>
      </w:r>
    </w:p>
    <w:p w14:paraId="0579EE97" w14:textId="05303116" w:rsidR="009840B7" w:rsidRPr="003B5E3E" w:rsidRDefault="00C85FBD">
      <w:pPr>
        <w:pStyle w:val="TOC1"/>
        <w:rPr>
          <w:rFonts w:eastAsiaTheme="minorEastAsia" w:cstheme="minorBidi"/>
          <w:noProof/>
        </w:rPr>
      </w:pPr>
      <w:r w:rsidRPr="003B5E3E">
        <w:rPr>
          <w:rFonts w:eastAsia="Cabin" w:cs="Cabin"/>
          <w:b/>
          <w:sz w:val="24"/>
          <w:szCs w:val="24"/>
        </w:rPr>
        <w:fldChar w:fldCharType="begin"/>
      </w:r>
      <w:r w:rsidRPr="003B5E3E">
        <w:rPr>
          <w:rFonts w:eastAsia="Cabin" w:cs="Cabin"/>
          <w:b/>
          <w:sz w:val="24"/>
          <w:szCs w:val="24"/>
        </w:rPr>
        <w:instrText xml:space="preserve"> TOC \h \z \t "Table title,1" </w:instrText>
      </w:r>
      <w:r w:rsidRPr="003B5E3E">
        <w:rPr>
          <w:rFonts w:eastAsia="Cabin" w:cs="Cabin"/>
          <w:b/>
          <w:sz w:val="24"/>
          <w:szCs w:val="24"/>
        </w:rPr>
        <w:fldChar w:fldCharType="separate"/>
      </w:r>
      <w:hyperlink w:anchor="_Toc68607678" w:history="1">
        <w:r w:rsidR="009840B7" w:rsidRPr="003B5E3E">
          <w:rPr>
            <w:rStyle w:val="Hyperlink"/>
            <w:noProof/>
            <w:highlight w:val="green"/>
          </w:rPr>
          <w:t>Table 1</w:t>
        </w:r>
        <w:r w:rsidR="009840B7" w:rsidRPr="003B5E3E">
          <w:rPr>
            <w:rStyle w:val="Hyperlink"/>
            <w:noProof/>
          </w:rPr>
          <w:t>: Milestones in the Feed the Future [</w:t>
        </w:r>
        <w:r w:rsidR="009840B7" w:rsidRPr="003B5E3E">
          <w:rPr>
            <w:rStyle w:val="Hyperlink"/>
            <w:noProof/>
            <w:highlight w:val="yellow"/>
          </w:rPr>
          <w:t>COUNTRY</w:t>
        </w:r>
        <w:r w:rsidR="009840B7" w:rsidRPr="003B5E3E">
          <w:rPr>
            <w:rStyle w:val="Hyperlink"/>
            <w:noProof/>
          </w:rPr>
          <w:t>] ZOI Midline Survey [</w:t>
        </w:r>
        <w:r w:rsidR="009840B7" w:rsidRPr="003B5E3E">
          <w:rPr>
            <w:rStyle w:val="Hyperlink"/>
            <w:noProof/>
            <w:highlight w:val="yellow"/>
          </w:rPr>
          <w:t>YEAR(S)</w:t>
        </w:r>
        <w:r w:rsidR="009840B7" w:rsidRPr="003B5E3E">
          <w:rPr>
            <w:rStyle w:val="Hyperlink"/>
            <w:noProof/>
          </w:rPr>
          <w:t>]</w:t>
        </w:r>
        <w:r w:rsidR="009840B7" w:rsidRPr="003B5E3E">
          <w:rPr>
            <w:noProof/>
            <w:webHidden/>
          </w:rPr>
          <w:tab/>
        </w:r>
        <w:r w:rsidR="009840B7" w:rsidRPr="003B5E3E">
          <w:rPr>
            <w:noProof/>
            <w:webHidden/>
          </w:rPr>
          <w:fldChar w:fldCharType="begin"/>
        </w:r>
        <w:r w:rsidR="009840B7" w:rsidRPr="003B5E3E">
          <w:rPr>
            <w:noProof/>
            <w:webHidden/>
          </w:rPr>
          <w:instrText xml:space="preserve"> PAGEREF _Toc68607678 \h </w:instrText>
        </w:r>
        <w:r w:rsidR="009840B7" w:rsidRPr="003B5E3E">
          <w:rPr>
            <w:noProof/>
            <w:webHidden/>
          </w:rPr>
        </w:r>
        <w:r w:rsidR="009840B7" w:rsidRPr="003B5E3E">
          <w:rPr>
            <w:noProof/>
            <w:webHidden/>
          </w:rPr>
          <w:fldChar w:fldCharType="separate"/>
        </w:r>
        <w:r w:rsidR="009840B7" w:rsidRPr="003B5E3E">
          <w:rPr>
            <w:noProof/>
            <w:webHidden/>
          </w:rPr>
          <w:t>3</w:t>
        </w:r>
        <w:r w:rsidR="009840B7" w:rsidRPr="003B5E3E">
          <w:rPr>
            <w:noProof/>
            <w:webHidden/>
          </w:rPr>
          <w:fldChar w:fldCharType="end"/>
        </w:r>
      </w:hyperlink>
    </w:p>
    <w:p w14:paraId="31C2DB31" w14:textId="61DFD1B1" w:rsidR="009840B7" w:rsidRPr="003B5E3E" w:rsidRDefault="00A248ED">
      <w:pPr>
        <w:pStyle w:val="TOC1"/>
        <w:rPr>
          <w:rFonts w:eastAsiaTheme="minorEastAsia" w:cstheme="minorBidi"/>
          <w:noProof/>
        </w:rPr>
      </w:pPr>
      <w:hyperlink w:anchor="_Toc68607679" w:history="1">
        <w:r w:rsidR="009840B7" w:rsidRPr="003B5E3E">
          <w:rPr>
            <w:rStyle w:val="Hyperlink"/>
            <w:noProof/>
            <w:highlight w:val="green"/>
          </w:rPr>
          <w:t>Table 2</w:t>
        </w:r>
        <w:r w:rsidR="009840B7" w:rsidRPr="003B5E3E">
          <w:rPr>
            <w:rStyle w:val="Hyperlink"/>
            <w:noProof/>
          </w:rPr>
          <w:t>: Summary of Methods for Each Stage of Sampling</w:t>
        </w:r>
        <w:r w:rsidR="009840B7" w:rsidRPr="003B5E3E">
          <w:rPr>
            <w:noProof/>
            <w:webHidden/>
          </w:rPr>
          <w:tab/>
        </w:r>
        <w:r w:rsidR="009840B7" w:rsidRPr="003B5E3E">
          <w:rPr>
            <w:noProof/>
            <w:webHidden/>
          </w:rPr>
          <w:fldChar w:fldCharType="begin"/>
        </w:r>
        <w:r w:rsidR="009840B7" w:rsidRPr="003B5E3E">
          <w:rPr>
            <w:noProof/>
            <w:webHidden/>
          </w:rPr>
          <w:instrText xml:space="preserve"> PAGEREF _Toc68607679 \h </w:instrText>
        </w:r>
        <w:r w:rsidR="009840B7" w:rsidRPr="003B5E3E">
          <w:rPr>
            <w:noProof/>
            <w:webHidden/>
          </w:rPr>
        </w:r>
        <w:r w:rsidR="009840B7" w:rsidRPr="003B5E3E">
          <w:rPr>
            <w:noProof/>
            <w:webHidden/>
          </w:rPr>
          <w:fldChar w:fldCharType="separate"/>
        </w:r>
        <w:r w:rsidR="009840B7" w:rsidRPr="003B5E3E">
          <w:rPr>
            <w:noProof/>
            <w:webHidden/>
          </w:rPr>
          <w:t>6</w:t>
        </w:r>
        <w:r w:rsidR="009840B7" w:rsidRPr="003B5E3E">
          <w:rPr>
            <w:noProof/>
            <w:webHidden/>
          </w:rPr>
          <w:fldChar w:fldCharType="end"/>
        </w:r>
      </w:hyperlink>
    </w:p>
    <w:p w14:paraId="1B5FB374" w14:textId="368DAD7A" w:rsidR="009840B7" w:rsidRPr="003B5E3E" w:rsidRDefault="00A248ED">
      <w:pPr>
        <w:pStyle w:val="TOC1"/>
        <w:rPr>
          <w:rFonts w:eastAsiaTheme="minorEastAsia" w:cstheme="minorBidi"/>
          <w:noProof/>
        </w:rPr>
      </w:pPr>
      <w:hyperlink w:anchor="_Toc68607680" w:history="1">
        <w:r w:rsidR="009840B7" w:rsidRPr="003B5E3E">
          <w:rPr>
            <w:rStyle w:val="Hyperlink"/>
            <w:noProof/>
            <w:highlight w:val="green"/>
          </w:rPr>
          <w:t>Table 3</w:t>
        </w:r>
        <w:r w:rsidR="009840B7" w:rsidRPr="003B5E3E">
          <w:rPr>
            <w:rStyle w:val="Hyperlink"/>
            <w:noProof/>
          </w:rPr>
          <w:t>: Calculation of Initial Sample Size for the Key Feed the Future ZOI Midline Survey Indicator</w:t>
        </w:r>
        <w:r w:rsidR="009840B7" w:rsidRPr="003B5E3E">
          <w:rPr>
            <w:noProof/>
            <w:webHidden/>
          </w:rPr>
          <w:tab/>
        </w:r>
        <w:r w:rsidR="009840B7" w:rsidRPr="003B5E3E">
          <w:rPr>
            <w:noProof/>
            <w:webHidden/>
          </w:rPr>
          <w:fldChar w:fldCharType="begin"/>
        </w:r>
        <w:r w:rsidR="009840B7" w:rsidRPr="003B5E3E">
          <w:rPr>
            <w:noProof/>
            <w:webHidden/>
          </w:rPr>
          <w:instrText xml:space="preserve"> PAGEREF _Toc68607680 \h </w:instrText>
        </w:r>
        <w:r w:rsidR="009840B7" w:rsidRPr="003B5E3E">
          <w:rPr>
            <w:noProof/>
            <w:webHidden/>
          </w:rPr>
        </w:r>
        <w:r w:rsidR="009840B7" w:rsidRPr="003B5E3E">
          <w:rPr>
            <w:noProof/>
            <w:webHidden/>
          </w:rPr>
          <w:fldChar w:fldCharType="separate"/>
        </w:r>
        <w:r w:rsidR="009840B7" w:rsidRPr="003B5E3E">
          <w:rPr>
            <w:noProof/>
            <w:webHidden/>
          </w:rPr>
          <w:t>7</w:t>
        </w:r>
        <w:r w:rsidR="009840B7" w:rsidRPr="003B5E3E">
          <w:rPr>
            <w:noProof/>
            <w:webHidden/>
          </w:rPr>
          <w:fldChar w:fldCharType="end"/>
        </w:r>
      </w:hyperlink>
    </w:p>
    <w:p w14:paraId="41743C03" w14:textId="5C28D9D3" w:rsidR="009840B7" w:rsidRPr="003B5E3E" w:rsidRDefault="00A248ED">
      <w:pPr>
        <w:pStyle w:val="TOC1"/>
        <w:rPr>
          <w:rFonts w:eastAsiaTheme="minorEastAsia" w:cstheme="minorBidi"/>
          <w:noProof/>
        </w:rPr>
      </w:pPr>
      <w:hyperlink w:anchor="_Toc68607681" w:history="1">
        <w:r w:rsidR="009840B7" w:rsidRPr="003B5E3E">
          <w:rPr>
            <w:rStyle w:val="Hyperlink"/>
            <w:noProof/>
            <w:highlight w:val="green"/>
          </w:rPr>
          <w:t>Table 4:</w:t>
        </w:r>
        <w:r w:rsidR="009840B7" w:rsidRPr="003B5E3E">
          <w:rPr>
            <w:rStyle w:val="Hyperlink"/>
            <w:noProof/>
          </w:rPr>
          <w:t xml:space="preserve"> Calculation of Final Sample Size for the Key Feed the Future ZOI Survey Indicator</w:t>
        </w:r>
        <w:r w:rsidR="009840B7" w:rsidRPr="003B5E3E">
          <w:rPr>
            <w:noProof/>
            <w:webHidden/>
          </w:rPr>
          <w:tab/>
        </w:r>
        <w:r w:rsidR="009840B7" w:rsidRPr="003B5E3E">
          <w:rPr>
            <w:noProof/>
            <w:webHidden/>
          </w:rPr>
          <w:fldChar w:fldCharType="begin"/>
        </w:r>
        <w:r w:rsidR="009840B7" w:rsidRPr="003B5E3E">
          <w:rPr>
            <w:noProof/>
            <w:webHidden/>
          </w:rPr>
          <w:instrText xml:space="preserve"> PAGEREF _Toc68607681 \h </w:instrText>
        </w:r>
        <w:r w:rsidR="009840B7" w:rsidRPr="003B5E3E">
          <w:rPr>
            <w:noProof/>
            <w:webHidden/>
          </w:rPr>
        </w:r>
        <w:r w:rsidR="009840B7" w:rsidRPr="003B5E3E">
          <w:rPr>
            <w:noProof/>
            <w:webHidden/>
          </w:rPr>
          <w:fldChar w:fldCharType="separate"/>
        </w:r>
        <w:r w:rsidR="009840B7" w:rsidRPr="003B5E3E">
          <w:rPr>
            <w:noProof/>
            <w:webHidden/>
          </w:rPr>
          <w:t>8</w:t>
        </w:r>
        <w:r w:rsidR="009840B7" w:rsidRPr="003B5E3E">
          <w:rPr>
            <w:noProof/>
            <w:webHidden/>
          </w:rPr>
          <w:fldChar w:fldCharType="end"/>
        </w:r>
      </w:hyperlink>
    </w:p>
    <w:p w14:paraId="232F14E3" w14:textId="1E0E489D" w:rsidR="009840B7" w:rsidRPr="003B5E3E" w:rsidRDefault="00A248ED">
      <w:pPr>
        <w:pStyle w:val="TOC1"/>
        <w:rPr>
          <w:rFonts w:eastAsiaTheme="minorEastAsia" w:cstheme="minorBidi"/>
          <w:noProof/>
        </w:rPr>
      </w:pPr>
      <w:hyperlink w:anchor="_Toc68607682" w:history="1">
        <w:r w:rsidR="009840B7" w:rsidRPr="003B5E3E">
          <w:rPr>
            <w:rStyle w:val="Hyperlink"/>
            <w:noProof/>
            <w:highlight w:val="green"/>
          </w:rPr>
          <w:t>Table 5a:</w:t>
        </w:r>
        <w:r w:rsidR="009840B7" w:rsidRPr="003B5E3E">
          <w:rPr>
            <w:rStyle w:val="Hyperlink"/>
            <w:noProof/>
          </w:rPr>
          <w:t xml:space="preserve"> The Feed the Future [</w:t>
        </w:r>
        <w:r w:rsidR="009840B7" w:rsidRPr="003B5E3E">
          <w:rPr>
            <w:rStyle w:val="Hyperlink"/>
            <w:noProof/>
            <w:highlight w:val="yellow"/>
          </w:rPr>
          <w:t>COUNTRY</w:t>
        </w:r>
        <w:r w:rsidR="009840B7" w:rsidRPr="003B5E3E">
          <w:rPr>
            <w:rStyle w:val="Hyperlink"/>
            <w:noProof/>
          </w:rPr>
          <w:t>] ZOI Survey [</w:t>
        </w:r>
        <w:r w:rsidR="009840B7" w:rsidRPr="003B5E3E">
          <w:rPr>
            <w:rStyle w:val="Hyperlink"/>
            <w:noProof/>
            <w:highlight w:val="yellow"/>
          </w:rPr>
          <w:t>YEAR(S)</w:t>
        </w:r>
        <w:r w:rsidR="009840B7" w:rsidRPr="003B5E3E">
          <w:rPr>
            <w:rStyle w:val="Hyperlink"/>
            <w:noProof/>
          </w:rPr>
          <w:t>] Staffing Plan: [</w:t>
        </w:r>
        <w:r w:rsidR="009840B7" w:rsidRPr="003B5E3E">
          <w:rPr>
            <w:rStyle w:val="Hyperlink"/>
            <w:noProof/>
            <w:highlight w:val="yellow"/>
          </w:rPr>
          <w:t>CONTRACTOR</w:t>
        </w:r>
        <w:r w:rsidR="009840B7" w:rsidRPr="003B5E3E">
          <w:rPr>
            <w:rStyle w:val="Hyperlink"/>
            <w:noProof/>
          </w:rPr>
          <w:t>] Staff and Responsibilities</w:t>
        </w:r>
        <w:r w:rsidR="009840B7" w:rsidRPr="003B5E3E">
          <w:rPr>
            <w:noProof/>
            <w:webHidden/>
          </w:rPr>
          <w:tab/>
        </w:r>
        <w:r w:rsidR="009840B7" w:rsidRPr="003B5E3E">
          <w:rPr>
            <w:noProof/>
            <w:webHidden/>
          </w:rPr>
          <w:fldChar w:fldCharType="begin"/>
        </w:r>
        <w:r w:rsidR="009840B7" w:rsidRPr="003B5E3E">
          <w:rPr>
            <w:noProof/>
            <w:webHidden/>
          </w:rPr>
          <w:instrText xml:space="preserve"> PAGEREF _Toc68607682 \h </w:instrText>
        </w:r>
        <w:r w:rsidR="009840B7" w:rsidRPr="003B5E3E">
          <w:rPr>
            <w:noProof/>
            <w:webHidden/>
          </w:rPr>
        </w:r>
        <w:r w:rsidR="009840B7" w:rsidRPr="003B5E3E">
          <w:rPr>
            <w:noProof/>
            <w:webHidden/>
          </w:rPr>
          <w:fldChar w:fldCharType="separate"/>
        </w:r>
        <w:r w:rsidR="009840B7" w:rsidRPr="003B5E3E">
          <w:rPr>
            <w:noProof/>
            <w:webHidden/>
          </w:rPr>
          <w:t>12</w:t>
        </w:r>
        <w:r w:rsidR="009840B7" w:rsidRPr="003B5E3E">
          <w:rPr>
            <w:noProof/>
            <w:webHidden/>
          </w:rPr>
          <w:fldChar w:fldCharType="end"/>
        </w:r>
      </w:hyperlink>
    </w:p>
    <w:p w14:paraId="6040FB1D" w14:textId="4C966072" w:rsidR="009840B7" w:rsidRPr="003B5E3E" w:rsidRDefault="00A248ED">
      <w:pPr>
        <w:pStyle w:val="TOC1"/>
        <w:rPr>
          <w:rFonts w:eastAsiaTheme="minorEastAsia" w:cstheme="minorBidi"/>
          <w:noProof/>
        </w:rPr>
      </w:pPr>
      <w:hyperlink w:anchor="_Toc68607683" w:history="1">
        <w:r w:rsidR="009840B7" w:rsidRPr="003B5E3E">
          <w:rPr>
            <w:rStyle w:val="Hyperlink"/>
            <w:noProof/>
            <w:highlight w:val="green"/>
          </w:rPr>
          <w:t>Table 5b</w:t>
        </w:r>
        <w:r w:rsidR="009840B7" w:rsidRPr="003B5E3E">
          <w:rPr>
            <w:rStyle w:val="Hyperlink"/>
            <w:noProof/>
          </w:rPr>
          <w:t>: Feed the Future [</w:t>
        </w:r>
        <w:r w:rsidR="009840B7" w:rsidRPr="003B5E3E">
          <w:rPr>
            <w:rStyle w:val="Hyperlink"/>
            <w:noProof/>
            <w:highlight w:val="yellow"/>
          </w:rPr>
          <w:t>COUNTRY</w:t>
        </w:r>
        <w:r w:rsidR="009840B7" w:rsidRPr="003B5E3E">
          <w:rPr>
            <w:rStyle w:val="Hyperlink"/>
            <w:noProof/>
          </w:rPr>
          <w:t xml:space="preserve">] ZOI Survey [YEAR(S)] </w:t>
        </w:r>
        <w:r w:rsidR="009840B7" w:rsidRPr="003B5E3E">
          <w:rPr>
            <w:rStyle w:val="Hyperlink"/>
            <w:noProof/>
            <w:highlight w:val="yellow"/>
          </w:rPr>
          <w:t>[SURVEY SUBCONTRACTOR]</w:t>
        </w:r>
        <w:r w:rsidR="009840B7" w:rsidRPr="003B5E3E">
          <w:rPr>
            <w:rStyle w:val="Hyperlink"/>
            <w:noProof/>
          </w:rPr>
          <w:t xml:space="preserve"> Staffing Plan: Field-based Staff and Responsibilities</w:t>
        </w:r>
        <w:r w:rsidR="009840B7" w:rsidRPr="003B5E3E">
          <w:rPr>
            <w:noProof/>
            <w:webHidden/>
          </w:rPr>
          <w:tab/>
        </w:r>
        <w:r w:rsidR="009840B7" w:rsidRPr="003B5E3E">
          <w:rPr>
            <w:noProof/>
            <w:webHidden/>
          </w:rPr>
          <w:fldChar w:fldCharType="begin"/>
        </w:r>
        <w:r w:rsidR="009840B7" w:rsidRPr="003B5E3E">
          <w:rPr>
            <w:noProof/>
            <w:webHidden/>
          </w:rPr>
          <w:instrText xml:space="preserve"> PAGEREF _Toc68607683 \h </w:instrText>
        </w:r>
        <w:r w:rsidR="009840B7" w:rsidRPr="003B5E3E">
          <w:rPr>
            <w:noProof/>
            <w:webHidden/>
          </w:rPr>
        </w:r>
        <w:r w:rsidR="009840B7" w:rsidRPr="003B5E3E">
          <w:rPr>
            <w:noProof/>
            <w:webHidden/>
          </w:rPr>
          <w:fldChar w:fldCharType="separate"/>
        </w:r>
        <w:r w:rsidR="009840B7" w:rsidRPr="003B5E3E">
          <w:rPr>
            <w:noProof/>
            <w:webHidden/>
          </w:rPr>
          <w:t>13</w:t>
        </w:r>
        <w:r w:rsidR="009840B7" w:rsidRPr="003B5E3E">
          <w:rPr>
            <w:noProof/>
            <w:webHidden/>
          </w:rPr>
          <w:fldChar w:fldCharType="end"/>
        </w:r>
      </w:hyperlink>
    </w:p>
    <w:p w14:paraId="4B5747F9" w14:textId="37EE7FA5" w:rsidR="00C85FBD" w:rsidRPr="003B5E3E" w:rsidRDefault="00C85FBD" w:rsidP="00AD3EB1">
      <w:pPr>
        <w:rPr>
          <w:rFonts w:ascii="Gill Sans MT" w:eastAsia="Cabin" w:hAnsi="Gill Sans MT" w:cs="Cabin"/>
          <w:b/>
          <w:sz w:val="24"/>
          <w:szCs w:val="24"/>
        </w:rPr>
      </w:pPr>
      <w:r w:rsidRPr="003B5E3E">
        <w:rPr>
          <w:rFonts w:ascii="Gill Sans MT" w:eastAsia="Cabin" w:hAnsi="Gill Sans MT" w:cs="Cabin"/>
          <w:b/>
          <w:sz w:val="24"/>
          <w:szCs w:val="24"/>
        </w:rPr>
        <w:fldChar w:fldCharType="end"/>
      </w:r>
    </w:p>
    <w:p w14:paraId="3478D80A" w14:textId="01203751" w:rsidR="00E864E9" w:rsidRPr="003B5E3E" w:rsidRDefault="00E864E9" w:rsidP="00AD3EB1">
      <w:pPr>
        <w:rPr>
          <w:rFonts w:ascii="Gill Sans MT" w:eastAsia="Cabin" w:hAnsi="Gill Sans MT" w:cs="Cabin"/>
          <w:b/>
          <w:color w:val="365F91"/>
          <w:sz w:val="24"/>
          <w:szCs w:val="24"/>
        </w:rPr>
      </w:pPr>
      <w:r w:rsidRPr="003B5E3E">
        <w:rPr>
          <w:rFonts w:ascii="Gill Sans MT" w:eastAsia="Cabin" w:hAnsi="Gill Sans MT" w:cs="Cabin"/>
          <w:sz w:val="24"/>
          <w:szCs w:val="24"/>
        </w:rPr>
        <w:br w:type="page"/>
      </w:r>
    </w:p>
    <w:p w14:paraId="42D6114B" w14:textId="5112104C" w:rsidR="00F56862" w:rsidRPr="003B5E3E" w:rsidRDefault="00F56862" w:rsidP="00B55E8D">
      <w:pPr>
        <w:rPr>
          <w:rFonts w:ascii="Gill Sans MT" w:hAnsi="Gill Sans MT"/>
          <w:b/>
          <w:highlight w:val="yellow"/>
        </w:rPr>
      </w:pPr>
      <w:bookmarkStart w:id="6" w:name="_Toc493081176"/>
      <w:bookmarkStart w:id="7" w:name="_Toc496792382"/>
      <w:commentRangeStart w:id="8"/>
      <w:r w:rsidRPr="003B5E3E">
        <w:rPr>
          <w:rFonts w:ascii="Gill Sans MT" w:eastAsia="Cabin" w:hAnsi="Gill Sans MT" w:cs="Arial"/>
          <w:b/>
          <w:caps/>
          <w:color w:val="94A545"/>
          <w:sz w:val="28"/>
          <w:szCs w:val="36"/>
        </w:rPr>
        <w:t>INSTRUCTIONS</w:t>
      </w:r>
      <w:commentRangeEnd w:id="8"/>
      <w:r w:rsidR="00D63D11">
        <w:rPr>
          <w:rStyle w:val="CommentReference"/>
        </w:rPr>
        <w:commentReference w:id="8"/>
      </w:r>
      <w:r w:rsidRPr="003B5E3E">
        <w:rPr>
          <w:rFonts w:ascii="Gill Sans MT" w:eastAsia="Cabin" w:hAnsi="Gill Sans MT" w:cs="Arial"/>
          <w:b/>
          <w:caps/>
          <w:color w:val="94A545"/>
          <w:sz w:val="28"/>
          <w:szCs w:val="36"/>
        </w:rPr>
        <w:t xml:space="preserve"> TO </w:t>
      </w:r>
      <w:r w:rsidR="009442C8" w:rsidRPr="003B5E3E">
        <w:rPr>
          <w:rFonts w:ascii="Gill Sans MT" w:eastAsia="Cabin" w:hAnsi="Gill Sans MT" w:cs="Arial"/>
          <w:b/>
          <w:caps/>
          <w:color w:val="94A545"/>
          <w:sz w:val="28"/>
          <w:szCs w:val="36"/>
        </w:rPr>
        <w:t>SENIOR RESEARCHER</w:t>
      </w:r>
      <w:r w:rsidRPr="003B5E3E">
        <w:rPr>
          <w:rFonts w:ascii="Gill Sans MT" w:eastAsia="Cabin" w:hAnsi="Gill Sans MT" w:cs="Arial"/>
          <w:b/>
          <w:caps/>
          <w:color w:val="94A545"/>
          <w:sz w:val="28"/>
          <w:szCs w:val="36"/>
        </w:rPr>
        <w:t>:</w:t>
      </w:r>
    </w:p>
    <w:p w14:paraId="296233C1" w14:textId="3D080D4D" w:rsidR="00F56862" w:rsidRPr="003B5E3E" w:rsidRDefault="00F56862" w:rsidP="00F56862">
      <w:pPr>
        <w:rPr>
          <w:rFonts w:ascii="Gill Sans MT" w:hAnsi="Gill Sans MT"/>
          <w:highlight w:val="yellow"/>
        </w:rPr>
      </w:pPr>
      <w:r w:rsidRPr="003B5E3E">
        <w:rPr>
          <w:rFonts w:ascii="Gill Sans MT" w:hAnsi="Gill Sans MT"/>
          <w:highlight w:val="yellow"/>
        </w:rPr>
        <w:t xml:space="preserve">This document has been developed as a template to be modified for each </w:t>
      </w:r>
      <w:r w:rsidRPr="003B5E3E">
        <w:rPr>
          <w:rFonts w:ascii="Gill Sans MT" w:eastAsia="Cabin" w:hAnsi="Gill Sans MT"/>
          <w:highlight w:val="yellow"/>
        </w:rPr>
        <w:t xml:space="preserve">Feed the Future ZOI </w:t>
      </w:r>
      <w:r w:rsidR="00335713" w:rsidRPr="003B5E3E">
        <w:rPr>
          <w:rFonts w:ascii="Gill Sans MT" w:eastAsia="Cabin" w:hAnsi="Gill Sans MT"/>
          <w:highlight w:val="yellow"/>
        </w:rPr>
        <w:t xml:space="preserve">Midline </w:t>
      </w:r>
      <w:r w:rsidRPr="003B5E3E">
        <w:rPr>
          <w:rFonts w:ascii="Gill Sans MT" w:eastAsia="Cabin" w:hAnsi="Gill Sans MT"/>
          <w:highlight w:val="yellow"/>
        </w:rPr>
        <w:t>Survey</w:t>
      </w:r>
      <w:r w:rsidRPr="003B5E3E">
        <w:rPr>
          <w:rFonts w:ascii="Gill Sans MT" w:hAnsi="Gill Sans MT"/>
          <w:highlight w:val="yellow"/>
        </w:rPr>
        <w:t xml:space="preserve">. The content and the text have been pre-approved by the Bureau for </w:t>
      </w:r>
      <w:r w:rsidR="00335713" w:rsidRPr="003B5E3E">
        <w:rPr>
          <w:rFonts w:ascii="Gill Sans MT" w:hAnsi="Gill Sans MT"/>
          <w:highlight w:val="yellow"/>
        </w:rPr>
        <w:t xml:space="preserve">Resilience and </w:t>
      </w:r>
      <w:r w:rsidRPr="003B5E3E">
        <w:rPr>
          <w:rFonts w:ascii="Gill Sans MT" w:hAnsi="Gill Sans MT"/>
          <w:highlight w:val="yellow"/>
        </w:rPr>
        <w:t>Food Security (</w:t>
      </w:r>
      <w:r w:rsidR="00335713" w:rsidRPr="003B5E3E">
        <w:rPr>
          <w:rFonts w:ascii="Gill Sans MT" w:hAnsi="Gill Sans MT"/>
          <w:highlight w:val="yellow"/>
        </w:rPr>
        <w:t>R</w:t>
      </w:r>
      <w:r w:rsidRPr="003B5E3E">
        <w:rPr>
          <w:rFonts w:ascii="Gill Sans MT" w:hAnsi="Gill Sans MT"/>
          <w:highlight w:val="yellow"/>
        </w:rPr>
        <w:t>FS) and should be modified where noted. We use the following conventions in this template to indicate where modifications should or may be made:</w:t>
      </w:r>
    </w:p>
    <w:p w14:paraId="32B413FC" w14:textId="77777777" w:rsidR="00F56862" w:rsidRPr="003B5E3E" w:rsidRDefault="00F56862" w:rsidP="00B55E8D">
      <w:pPr>
        <w:pStyle w:val="ListParagraph"/>
        <w:widowControl w:val="0"/>
        <w:numPr>
          <w:ilvl w:val="0"/>
          <w:numId w:val="3"/>
        </w:numPr>
        <w:spacing w:after="0"/>
        <w:rPr>
          <w:rFonts w:ascii="Gill Sans MT" w:hAnsi="Gill Sans MT"/>
          <w:highlight w:val="yellow"/>
        </w:rPr>
      </w:pPr>
      <w:r w:rsidRPr="003B5E3E">
        <w:rPr>
          <w:rFonts w:ascii="Gill Sans MT" w:hAnsi="Gill Sans MT"/>
          <w:highlight w:val="yellow"/>
        </w:rPr>
        <w:t>Where country-specific words or phrases need to be inserted, the word or concept is highlighted in yellow in the text. Substitute the appropriate word or phrase.</w:t>
      </w:r>
    </w:p>
    <w:p w14:paraId="416F73D4" w14:textId="77777777" w:rsidR="00F56862" w:rsidRPr="003B5E3E" w:rsidRDefault="00F56862" w:rsidP="00C15412">
      <w:pPr>
        <w:pStyle w:val="ListParagraph"/>
        <w:ind w:left="810"/>
        <w:rPr>
          <w:rFonts w:ascii="Gill Sans MT" w:hAnsi="Gill Sans MT"/>
          <w:highlight w:val="yellow"/>
        </w:rPr>
      </w:pPr>
    </w:p>
    <w:p w14:paraId="6BBB5837" w14:textId="77777777" w:rsidR="00F56862" w:rsidRPr="003B5E3E" w:rsidRDefault="00F56862" w:rsidP="00B55E8D">
      <w:pPr>
        <w:pStyle w:val="ListParagraph"/>
        <w:widowControl w:val="0"/>
        <w:numPr>
          <w:ilvl w:val="0"/>
          <w:numId w:val="3"/>
        </w:numPr>
        <w:spacing w:after="0"/>
        <w:rPr>
          <w:rFonts w:ascii="Gill Sans MT" w:hAnsi="Gill Sans MT"/>
          <w:highlight w:val="yellow"/>
        </w:rPr>
      </w:pPr>
      <w:r w:rsidRPr="003B5E3E">
        <w:rPr>
          <w:rFonts w:ascii="Gill Sans MT" w:hAnsi="Gill Sans MT"/>
          <w:highlight w:val="yellow"/>
        </w:rPr>
        <w:t>Where a choice needs to be made between several text options, those options are highlighted in green. Delete the option that does not apply to your country.</w:t>
      </w:r>
    </w:p>
    <w:p w14:paraId="0D342BC5" w14:textId="77777777" w:rsidR="00F56862" w:rsidRPr="003B5E3E" w:rsidRDefault="00F56862" w:rsidP="00C15412">
      <w:pPr>
        <w:pStyle w:val="ListParagraph"/>
        <w:ind w:left="810"/>
        <w:rPr>
          <w:rFonts w:ascii="Gill Sans MT" w:hAnsi="Gill Sans MT"/>
          <w:highlight w:val="yellow"/>
        </w:rPr>
      </w:pPr>
    </w:p>
    <w:p w14:paraId="257FECB9" w14:textId="1E552F63" w:rsidR="00F56862" w:rsidRPr="003B5E3E" w:rsidRDefault="00F56862" w:rsidP="00B55E8D">
      <w:pPr>
        <w:pStyle w:val="ListParagraph"/>
        <w:widowControl w:val="0"/>
        <w:numPr>
          <w:ilvl w:val="0"/>
          <w:numId w:val="3"/>
        </w:numPr>
        <w:spacing w:after="0"/>
        <w:rPr>
          <w:rFonts w:ascii="Gill Sans MT" w:hAnsi="Gill Sans MT"/>
          <w:highlight w:val="yellow"/>
        </w:rPr>
      </w:pPr>
      <w:r w:rsidRPr="003B5E3E">
        <w:rPr>
          <w:rFonts w:ascii="Gill Sans MT" w:hAnsi="Gill Sans MT"/>
          <w:highlight w:val="yellow"/>
        </w:rPr>
        <w:t xml:space="preserve">Where a section, phrase, sentence, or paragraph may need to be customized or be deleted due to irrelevance to your country or survey, instructions are provided in a comment box in the margin. Address the instructions by adding, revising, or deleting text or a table. Highlight the addition or revision or strikethrough the deletion to facilitate </w:t>
      </w:r>
      <w:r w:rsidR="003D77B1" w:rsidRPr="003B5E3E">
        <w:rPr>
          <w:rFonts w:ascii="Gill Sans MT" w:hAnsi="Gill Sans MT"/>
          <w:highlight w:val="yellow"/>
        </w:rPr>
        <w:t>USAID/</w:t>
      </w:r>
      <w:r w:rsidR="000B61A6" w:rsidRPr="003B5E3E">
        <w:rPr>
          <w:rFonts w:ascii="Gill Sans MT" w:hAnsi="Gill Sans MT"/>
          <w:highlight w:val="yellow"/>
        </w:rPr>
        <w:t>[</w:t>
      </w:r>
      <w:r w:rsidR="003D77B1" w:rsidRPr="003B5E3E">
        <w:rPr>
          <w:rFonts w:ascii="Gill Sans MT" w:hAnsi="Gill Sans MT"/>
          <w:highlight w:val="yellow"/>
        </w:rPr>
        <w:t>COUNTRY</w:t>
      </w:r>
      <w:r w:rsidR="000B61A6" w:rsidRPr="003B5E3E">
        <w:rPr>
          <w:rFonts w:ascii="Gill Sans MT" w:hAnsi="Gill Sans MT"/>
          <w:highlight w:val="yellow"/>
        </w:rPr>
        <w:t>]</w:t>
      </w:r>
      <w:r w:rsidR="003D77B1" w:rsidRPr="003B5E3E">
        <w:rPr>
          <w:rFonts w:ascii="Gill Sans MT" w:hAnsi="Gill Sans MT"/>
          <w:highlight w:val="yellow"/>
        </w:rPr>
        <w:t xml:space="preserve">’s and </w:t>
      </w:r>
      <w:r w:rsidR="00695C19" w:rsidRPr="003B5E3E">
        <w:rPr>
          <w:rFonts w:ascii="Gill Sans MT" w:hAnsi="Gill Sans MT"/>
          <w:highlight w:val="yellow"/>
        </w:rPr>
        <w:t>R</w:t>
      </w:r>
      <w:r w:rsidRPr="003B5E3E">
        <w:rPr>
          <w:rFonts w:ascii="Gill Sans MT" w:hAnsi="Gill Sans MT"/>
          <w:highlight w:val="yellow"/>
        </w:rPr>
        <w:t>FS’s review. Add a note after the instruction in the comment box that explains what you did (e.g.,</w:t>
      </w:r>
      <w:r w:rsidR="00146780" w:rsidRPr="003B5E3E">
        <w:rPr>
          <w:rFonts w:ascii="Gill Sans MT" w:hAnsi="Gill Sans MT"/>
          <w:highlight w:val="yellow"/>
        </w:rPr>
        <w:t> </w:t>
      </w:r>
      <w:r w:rsidRPr="003B5E3E">
        <w:rPr>
          <w:rFonts w:ascii="Gill Sans MT" w:hAnsi="Gill Sans MT"/>
          <w:highlight w:val="yellow"/>
        </w:rPr>
        <w:t xml:space="preserve">revised, deleted). </w:t>
      </w:r>
    </w:p>
    <w:p w14:paraId="189407EC" w14:textId="77777777" w:rsidR="00E26B64" w:rsidRPr="003B5E3E" w:rsidRDefault="00E26B64" w:rsidP="00F56862">
      <w:pPr>
        <w:rPr>
          <w:rFonts w:ascii="Gill Sans MT" w:hAnsi="Gill Sans MT"/>
          <w:highlight w:val="yellow"/>
        </w:rPr>
      </w:pPr>
    </w:p>
    <w:p w14:paraId="74D47655" w14:textId="4507B684" w:rsidR="00F56862" w:rsidRPr="003B5E3E" w:rsidRDefault="00F56862" w:rsidP="00F56862">
      <w:pPr>
        <w:rPr>
          <w:rFonts w:ascii="Gill Sans MT" w:hAnsi="Gill Sans MT"/>
        </w:rPr>
      </w:pPr>
      <w:r w:rsidRPr="003B5E3E">
        <w:rPr>
          <w:rFonts w:ascii="Gill Sans MT" w:hAnsi="Gill Sans MT"/>
          <w:highlight w:val="yellow"/>
        </w:rPr>
        <w:t xml:space="preserve">While, in principle, you should only modify the designated parts of the protocol template, read the entire document carefully to ensure that all sections and text apply to your country. If you need to change anything other than the parts designated for modification, please use track changes to facilitate </w:t>
      </w:r>
      <w:r w:rsidR="003D77B1" w:rsidRPr="003B5E3E">
        <w:rPr>
          <w:rFonts w:ascii="Gill Sans MT" w:hAnsi="Gill Sans MT"/>
          <w:highlight w:val="yellow"/>
        </w:rPr>
        <w:t>USAID/</w:t>
      </w:r>
      <w:r w:rsidR="000B61A6" w:rsidRPr="003B5E3E">
        <w:rPr>
          <w:rFonts w:ascii="Gill Sans MT" w:hAnsi="Gill Sans MT"/>
          <w:highlight w:val="yellow"/>
        </w:rPr>
        <w:t>[</w:t>
      </w:r>
      <w:r w:rsidR="003D77B1" w:rsidRPr="003B5E3E">
        <w:rPr>
          <w:rFonts w:ascii="Gill Sans MT" w:hAnsi="Gill Sans MT"/>
          <w:highlight w:val="yellow"/>
        </w:rPr>
        <w:t>COUNTRY</w:t>
      </w:r>
      <w:r w:rsidR="000B61A6" w:rsidRPr="003B5E3E">
        <w:rPr>
          <w:rFonts w:ascii="Gill Sans MT" w:hAnsi="Gill Sans MT"/>
          <w:highlight w:val="yellow"/>
        </w:rPr>
        <w:t>]</w:t>
      </w:r>
      <w:r w:rsidR="003D77B1" w:rsidRPr="003B5E3E">
        <w:rPr>
          <w:rFonts w:ascii="Gill Sans MT" w:hAnsi="Gill Sans MT"/>
          <w:highlight w:val="yellow"/>
        </w:rPr>
        <w:t xml:space="preserve">’s and </w:t>
      </w:r>
      <w:r w:rsidR="00695C19" w:rsidRPr="003B5E3E">
        <w:rPr>
          <w:rFonts w:ascii="Gill Sans MT" w:hAnsi="Gill Sans MT"/>
          <w:highlight w:val="yellow"/>
        </w:rPr>
        <w:t>R</w:t>
      </w:r>
      <w:r w:rsidRPr="003B5E3E">
        <w:rPr>
          <w:rFonts w:ascii="Gill Sans MT" w:hAnsi="Gill Sans MT"/>
          <w:highlight w:val="yellow"/>
        </w:rPr>
        <w:t>FS’s review of your changes.</w:t>
      </w:r>
      <w:r w:rsidRPr="003B5E3E">
        <w:rPr>
          <w:rFonts w:ascii="Gill Sans MT" w:hAnsi="Gill Sans MT"/>
        </w:rPr>
        <w:t xml:space="preserve"> </w:t>
      </w:r>
    </w:p>
    <w:p w14:paraId="15CC83C8" w14:textId="77777777" w:rsidR="00F56862" w:rsidRPr="003B5E3E" w:rsidRDefault="00F56862" w:rsidP="00F56862">
      <w:pPr>
        <w:rPr>
          <w:rFonts w:ascii="Gill Sans MT" w:hAnsi="Gill Sans MT"/>
          <w:color w:val="FF0000"/>
        </w:rPr>
        <w:sectPr w:rsidR="00F56862" w:rsidRPr="003B5E3E" w:rsidSect="00C87E91">
          <w:headerReference w:type="default" r:id="rId18"/>
          <w:type w:val="continuous"/>
          <w:pgSz w:w="12240" w:h="15840"/>
          <w:pgMar w:top="1440" w:right="1440" w:bottom="1440" w:left="1440" w:header="720" w:footer="720" w:gutter="0"/>
          <w:pgNumType w:fmt="lowerRoman" w:start="1"/>
          <w:cols w:space="720"/>
          <w:docGrid w:linePitch="299"/>
        </w:sectPr>
      </w:pPr>
    </w:p>
    <w:p w14:paraId="1720375B" w14:textId="53F1BFB7" w:rsidR="005E1DC0" w:rsidRPr="003B5E3E" w:rsidRDefault="002E52A2" w:rsidP="00B55E8D">
      <w:pPr>
        <w:pStyle w:val="Heading1"/>
        <w:rPr>
          <w:rFonts w:eastAsia="Cabin"/>
        </w:rPr>
      </w:pPr>
      <w:bookmarkStart w:id="9" w:name="_Toc68593993"/>
      <w:r w:rsidRPr="003B5E3E">
        <w:t>Abbreviations</w:t>
      </w:r>
      <w:bookmarkEnd w:id="6"/>
      <w:bookmarkEnd w:id="7"/>
      <w:bookmarkEnd w:id="9"/>
    </w:p>
    <w:p w14:paraId="61800953" w14:textId="30627C47" w:rsidR="005E1DC0" w:rsidRPr="003B5E3E" w:rsidRDefault="005E1DC0" w:rsidP="005E1DC0">
      <w:pPr>
        <w:tabs>
          <w:tab w:val="left" w:pos="1152"/>
        </w:tabs>
        <w:rPr>
          <w:rFonts w:ascii="Gill Sans MT" w:eastAsia="Cabin" w:hAnsi="Gill Sans MT"/>
        </w:rPr>
      </w:pPr>
      <w:r w:rsidRPr="003B5E3E">
        <w:rPr>
          <w:rFonts w:ascii="Gill Sans MT" w:eastAsia="Cabin" w:hAnsi="Gill Sans MT"/>
        </w:rPr>
        <w:t>A-WEAI</w:t>
      </w:r>
      <w:r w:rsidRPr="003B5E3E">
        <w:rPr>
          <w:rFonts w:ascii="Gill Sans MT" w:eastAsia="Cabin" w:hAnsi="Gill Sans MT"/>
        </w:rPr>
        <w:tab/>
        <w:t>Abbreviated Women’s Empowerment in Agriculture Index</w:t>
      </w:r>
    </w:p>
    <w:p w14:paraId="62D983B7" w14:textId="6CC1425C" w:rsidR="00A6079C" w:rsidRPr="003B5E3E" w:rsidRDefault="00A6079C" w:rsidP="00F56862">
      <w:pPr>
        <w:tabs>
          <w:tab w:val="left" w:pos="1152"/>
        </w:tabs>
        <w:rPr>
          <w:rFonts w:ascii="Gill Sans MT" w:eastAsia="Cabin" w:hAnsi="Gill Sans MT"/>
        </w:rPr>
      </w:pPr>
      <w:r w:rsidRPr="003B5E3E">
        <w:rPr>
          <w:rFonts w:ascii="Gill Sans MT" w:eastAsia="Cabin" w:hAnsi="Gill Sans MT"/>
        </w:rPr>
        <w:t>CAPI</w:t>
      </w:r>
      <w:r w:rsidRPr="003B5E3E">
        <w:rPr>
          <w:rFonts w:ascii="Gill Sans MT" w:eastAsia="Cabin" w:hAnsi="Gill Sans MT"/>
        </w:rPr>
        <w:tab/>
        <w:t>computer-assisted personal interviewing</w:t>
      </w:r>
    </w:p>
    <w:p w14:paraId="37E7B2AC" w14:textId="7ACEA427" w:rsidR="00F56862" w:rsidRPr="003B5E3E" w:rsidRDefault="00F56862" w:rsidP="00F56862">
      <w:pPr>
        <w:tabs>
          <w:tab w:val="left" w:pos="1152"/>
        </w:tabs>
        <w:rPr>
          <w:rFonts w:ascii="Gill Sans MT" w:eastAsia="Cabin" w:hAnsi="Gill Sans MT"/>
        </w:rPr>
      </w:pPr>
      <w:proofErr w:type="spellStart"/>
      <w:r w:rsidRPr="003B5E3E">
        <w:rPr>
          <w:rFonts w:ascii="Gill Sans MT" w:eastAsia="Cabin" w:hAnsi="Gill Sans MT"/>
        </w:rPr>
        <w:t>CSPro</w:t>
      </w:r>
      <w:proofErr w:type="spellEnd"/>
      <w:r w:rsidRPr="003B5E3E">
        <w:rPr>
          <w:rFonts w:ascii="Gill Sans MT" w:eastAsia="Cabin" w:hAnsi="Gill Sans MT"/>
        </w:rPr>
        <w:tab/>
        <w:t xml:space="preserve">Census and Survey Processing System </w:t>
      </w:r>
    </w:p>
    <w:p w14:paraId="4EBE38F1" w14:textId="55CA3842" w:rsidR="00F56862" w:rsidRPr="003B5E3E" w:rsidRDefault="00F56862" w:rsidP="00F56862">
      <w:pPr>
        <w:tabs>
          <w:tab w:val="left" w:pos="1152"/>
        </w:tabs>
        <w:rPr>
          <w:rFonts w:ascii="Gill Sans MT" w:eastAsia="Cabin" w:hAnsi="Gill Sans MT"/>
        </w:rPr>
      </w:pPr>
      <w:r w:rsidRPr="003B5E3E">
        <w:rPr>
          <w:rFonts w:ascii="Gill Sans MT" w:eastAsia="Cabin" w:hAnsi="Gill Sans MT"/>
        </w:rPr>
        <w:t>EA</w:t>
      </w:r>
      <w:r w:rsidRPr="003B5E3E">
        <w:rPr>
          <w:rFonts w:ascii="Gill Sans MT" w:eastAsia="Cabin" w:hAnsi="Gill Sans MT"/>
        </w:rPr>
        <w:tab/>
      </w:r>
      <w:r w:rsidR="00F90937" w:rsidRPr="003B5E3E">
        <w:rPr>
          <w:rFonts w:ascii="Gill Sans MT" w:eastAsia="Cabin" w:hAnsi="Gill Sans MT"/>
        </w:rPr>
        <w:t>e</w:t>
      </w:r>
      <w:r w:rsidRPr="003B5E3E">
        <w:rPr>
          <w:rFonts w:ascii="Gill Sans MT" w:eastAsia="Cabin" w:hAnsi="Gill Sans MT"/>
        </w:rPr>
        <w:t xml:space="preserve">numeration </w:t>
      </w:r>
      <w:r w:rsidR="00F90937" w:rsidRPr="003B5E3E">
        <w:rPr>
          <w:rFonts w:ascii="Gill Sans MT" w:eastAsia="Cabin" w:hAnsi="Gill Sans MT"/>
        </w:rPr>
        <w:t>a</w:t>
      </w:r>
      <w:r w:rsidRPr="003B5E3E">
        <w:rPr>
          <w:rFonts w:ascii="Gill Sans MT" w:eastAsia="Cabin" w:hAnsi="Gill Sans MT"/>
        </w:rPr>
        <w:t>rea</w:t>
      </w:r>
    </w:p>
    <w:p w14:paraId="49393868" w14:textId="77777777" w:rsidR="00F56862" w:rsidRPr="003B5E3E" w:rsidRDefault="00F56862" w:rsidP="00F56862">
      <w:pPr>
        <w:tabs>
          <w:tab w:val="left" w:pos="1152"/>
        </w:tabs>
        <w:rPr>
          <w:rFonts w:ascii="Gill Sans MT" w:hAnsi="Gill Sans MT"/>
        </w:rPr>
      </w:pPr>
      <w:r w:rsidRPr="003B5E3E">
        <w:rPr>
          <w:rFonts w:ascii="Gill Sans MT" w:eastAsia="Cabin" w:hAnsi="Gill Sans MT"/>
        </w:rPr>
        <w:t>FIES</w:t>
      </w:r>
      <w:r w:rsidRPr="003B5E3E">
        <w:rPr>
          <w:rFonts w:ascii="Gill Sans MT" w:eastAsia="Cabin" w:hAnsi="Gill Sans MT"/>
        </w:rPr>
        <w:tab/>
      </w:r>
      <w:r w:rsidRPr="003B5E3E">
        <w:rPr>
          <w:rFonts w:ascii="Gill Sans MT" w:eastAsia="Times New Roman" w:hAnsi="Gill Sans MT"/>
        </w:rPr>
        <w:t>Food Insecurity Experience Scale</w:t>
      </w:r>
    </w:p>
    <w:p w14:paraId="3AC2495C" w14:textId="6566A1C1" w:rsidR="001C0759" w:rsidRPr="003B5E3E" w:rsidRDefault="001C0759" w:rsidP="00F56862">
      <w:pPr>
        <w:tabs>
          <w:tab w:val="left" w:pos="1152"/>
        </w:tabs>
        <w:rPr>
          <w:rFonts w:ascii="Gill Sans MT" w:hAnsi="Gill Sans MT"/>
        </w:rPr>
      </w:pPr>
      <w:r w:rsidRPr="003B5E3E">
        <w:rPr>
          <w:rFonts w:ascii="Gill Sans MT" w:eastAsia="Cabin" w:hAnsi="Gill Sans MT"/>
        </w:rPr>
        <w:t>ICDM</w:t>
      </w:r>
      <w:r w:rsidRPr="003B5E3E">
        <w:rPr>
          <w:rFonts w:ascii="Gill Sans MT" w:eastAsia="Cabin" w:hAnsi="Gill Sans MT"/>
        </w:rPr>
        <w:tab/>
        <w:t>In-Country Data Processing Manager</w:t>
      </w:r>
    </w:p>
    <w:p w14:paraId="3268E6B9" w14:textId="77777777" w:rsidR="00F56862" w:rsidRPr="003B5E3E" w:rsidRDefault="00F56862" w:rsidP="00F56862">
      <w:pPr>
        <w:tabs>
          <w:tab w:val="left" w:pos="1152"/>
        </w:tabs>
        <w:rPr>
          <w:rFonts w:ascii="Gill Sans MT" w:eastAsia="Cabin" w:hAnsi="Gill Sans MT"/>
        </w:rPr>
      </w:pPr>
      <w:r w:rsidRPr="003B5E3E">
        <w:rPr>
          <w:rFonts w:ascii="Gill Sans MT" w:eastAsia="Cabin" w:hAnsi="Gill Sans MT"/>
        </w:rPr>
        <w:t>IRB</w:t>
      </w:r>
      <w:r w:rsidRPr="003B5E3E">
        <w:rPr>
          <w:rFonts w:ascii="Gill Sans MT" w:eastAsia="Cabin" w:hAnsi="Gill Sans MT"/>
        </w:rPr>
        <w:tab/>
        <w:t>Institutional Review Board</w:t>
      </w:r>
    </w:p>
    <w:p w14:paraId="1BE767D2" w14:textId="763D4E78" w:rsidR="002135BA" w:rsidRPr="003B5E3E" w:rsidRDefault="002135BA" w:rsidP="00F56862">
      <w:pPr>
        <w:tabs>
          <w:tab w:val="left" w:pos="1152"/>
        </w:tabs>
        <w:rPr>
          <w:rFonts w:ascii="Gill Sans MT" w:eastAsia="Cabin" w:hAnsi="Gill Sans MT"/>
        </w:rPr>
      </w:pPr>
      <w:r w:rsidRPr="003B5E3E">
        <w:rPr>
          <w:rFonts w:ascii="Gill Sans MT" w:eastAsia="Cabin" w:hAnsi="Gill Sans MT"/>
        </w:rPr>
        <w:t>P2</w:t>
      </w:r>
      <w:r w:rsidRPr="003B5E3E">
        <w:rPr>
          <w:rFonts w:ascii="Gill Sans MT" w:eastAsia="Cabin" w:hAnsi="Gill Sans MT"/>
        </w:rPr>
        <w:tab/>
        <w:t>phase two</w:t>
      </w:r>
    </w:p>
    <w:p w14:paraId="580E3FFC" w14:textId="5DE151E6" w:rsidR="002135BA" w:rsidRPr="003B5E3E" w:rsidRDefault="002135BA" w:rsidP="00F56862">
      <w:pPr>
        <w:tabs>
          <w:tab w:val="left" w:pos="1152"/>
        </w:tabs>
        <w:rPr>
          <w:rFonts w:ascii="Gill Sans MT" w:eastAsia="Cabin" w:hAnsi="Gill Sans MT"/>
        </w:rPr>
      </w:pPr>
      <w:r w:rsidRPr="003B5E3E">
        <w:rPr>
          <w:rFonts w:ascii="Gill Sans MT" w:eastAsia="Cabin" w:hAnsi="Gill Sans MT"/>
        </w:rPr>
        <w:t>PBS</w:t>
      </w:r>
      <w:r w:rsidRPr="003B5E3E">
        <w:rPr>
          <w:rFonts w:ascii="Gill Sans MT" w:eastAsia="Cabin" w:hAnsi="Gill Sans MT"/>
        </w:rPr>
        <w:tab/>
        <w:t>population-based survey</w:t>
      </w:r>
    </w:p>
    <w:p w14:paraId="4BE35A45" w14:textId="6731CDA4" w:rsidR="009E7ECB" w:rsidRPr="003B5E3E" w:rsidRDefault="009E7ECB" w:rsidP="00F56862">
      <w:pPr>
        <w:tabs>
          <w:tab w:val="left" w:pos="1152"/>
        </w:tabs>
        <w:rPr>
          <w:rFonts w:ascii="Gill Sans MT" w:eastAsia="Cabin" w:hAnsi="Gill Sans MT"/>
        </w:rPr>
      </w:pPr>
      <w:r w:rsidRPr="003B5E3E">
        <w:rPr>
          <w:rFonts w:ascii="Gill Sans MT" w:eastAsia="Cabin" w:hAnsi="Gill Sans MT"/>
        </w:rPr>
        <w:t>PPS</w:t>
      </w:r>
      <w:r w:rsidRPr="003B5E3E">
        <w:rPr>
          <w:rFonts w:ascii="Gill Sans MT" w:eastAsia="Cabin" w:hAnsi="Gill Sans MT"/>
        </w:rPr>
        <w:tab/>
        <w:t>probability proportional to size</w:t>
      </w:r>
    </w:p>
    <w:p w14:paraId="1B887677" w14:textId="2A030209" w:rsidR="00F56862" w:rsidRPr="003B5E3E" w:rsidRDefault="00F56862" w:rsidP="00F56862">
      <w:pPr>
        <w:tabs>
          <w:tab w:val="left" w:pos="1152"/>
        </w:tabs>
        <w:rPr>
          <w:rFonts w:ascii="Gill Sans MT" w:eastAsia="Cabin" w:hAnsi="Gill Sans MT"/>
        </w:rPr>
      </w:pPr>
      <w:r w:rsidRPr="003B5E3E">
        <w:rPr>
          <w:rFonts w:ascii="Gill Sans MT" w:eastAsia="Cabin" w:hAnsi="Gill Sans MT"/>
        </w:rPr>
        <w:t>QCS</w:t>
      </w:r>
      <w:r w:rsidRPr="003B5E3E">
        <w:rPr>
          <w:rFonts w:ascii="Gill Sans MT" w:eastAsia="Cabin" w:hAnsi="Gill Sans MT"/>
        </w:rPr>
        <w:tab/>
        <w:t>Quality Control and Support</w:t>
      </w:r>
    </w:p>
    <w:p w14:paraId="109C6445" w14:textId="3A415E71" w:rsidR="0062177E" w:rsidRPr="003B5E3E" w:rsidRDefault="0062177E" w:rsidP="00F56862">
      <w:pPr>
        <w:tabs>
          <w:tab w:val="left" w:pos="1152"/>
        </w:tabs>
        <w:rPr>
          <w:rFonts w:ascii="Gill Sans MT" w:eastAsia="Cabin" w:hAnsi="Gill Sans MT"/>
        </w:rPr>
      </w:pPr>
      <w:r w:rsidRPr="003B5E3E">
        <w:rPr>
          <w:rFonts w:ascii="Gill Sans MT" w:eastAsia="Cabin" w:hAnsi="Gill Sans MT"/>
        </w:rPr>
        <w:t>RFS</w:t>
      </w:r>
      <w:r w:rsidRPr="003B5E3E">
        <w:rPr>
          <w:rFonts w:ascii="Gill Sans MT" w:eastAsia="Cabin" w:hAnsi="Gill Sans MT"/>
        </w:rPr>
        <w:tab/>
        <w:t>Bureau for Re</w:t>
      </w:r>
      <w:r w:rsidR="00FF36ED" w:rsidRPr="003B5E3E">
        <w:rPr>
          <w:rFonts w:ascii="Gill Sans MT" w:eastAsia="Cabin" w:hAnsi="Gill Sans MT"/>
        </w:rPr>
        <w:t>silience and Food Security</w:t>
      </w:r>
    </w:p>
    <w:p w14:paraId="65DCF1F9" w14:textId="02A50ACF" w:rsidR="00F56862" w:rsidRPr="003B5E3E" w:rsidRDefault="00F56862" w:rsidP="00F56862">
      <w:pPr>
        <w:tabs>
          <w:tab w:val="left" w:pos="1152"/>
        </w:tabs>
        <w:rPr>
          <w:rFonts w:ascii="Gill Sans MT" w:eastAsia="Cabin" w:hAnsi="Gill Sans MT"/>
        </w:rPr>
      </w:pPr>
      <w:r w:rsidRPr="003B5E3E">
        <w:rPr>
          <w:rFonts w:ascii="Gill Sans MT" w:eastAsia="Cabin" w:hAnsi="Gill Sans MT"/>
        </w:rPr>
        <w:t>USAID</w:t>
      </w:r>
      <w:r w:rsidRPr="003B5E3E">
        <w:rPr>
          <w:rFonts w:ascii="Gill Sans MT" w:eastAsia="Cabin" w:hAnsi="Gill Sans MT"/>
        </w:rPr>
        <w:tab/>
        <w:t>United States Agency for International Development</w:t>
      </w:r>
    </w:p>
    <w:p w14:paraId="5AA53A39" w14:textId="2B0DF1DA" w:rsidR="00F56862" w:rsidRPr="003B5E3E" w:rsidRDefault="00F56862" w:rsidP="00F56862">
      <w:pPr>
        <w:tabs>
          <w:tab w:val="left" w:pos="1152"/>
        </w:tabs>
        <w:rPr>
          <w:rFonts w:ascii="Gill Sans MT" w:hAnsi="Gill Sans MT"/>
        </w:rPr>
      </w:pPr>
      <w:r w:rsidRPr="003B5E3E">
        <w:rPr>
          <w:rFonts w:ascii="Gill Sans MT" w:eastAsia="Cabin" w:hAnsi="Gill Sans MT"/>
        </w:rPr>
        <w:t>VCC</w:t>
      </w:r>
      <w:r w:rsidRPr="003B5E3E">
        <w:rPr>
          <w:rFonts w:ascii="Gill Sans MT" w:eastAsia="Cabin" w:hAnsi="Gill Sans MT"/>
        </w:rPr>
        <w:tab/>
      </w:r>
      <w:r w:rsidR="00F90937" w:rsidRPr="003B5E3E">
        <w:rPr>
          <w:rFonts w:ascii="Gill Sans MT" w:eastAsia="Cabin" w:hAnsi="Gill Sans MT"/>
        </w:rPr>
        <w:t>v</w:t>
      </w:r>
      <w:r w:rsidRPr="003B5E3E">
        <w:rPr>
          <w:rFonts w:ascii="Gill Sans MT" w:eastAsia="Cabin" w:hAnsi="Gill Sans MT"/>
        </w:rPr>
        <w:t>alue chain commodities</w:t>
      </w:r>
    </w:p>
    <w:p w14:paraId="41F42FFC" w14:textId="6C43005E" w:rsidR="00F56862" w:rsidRPr="003B5E3E" w:rsidRDefault="00F56862" w:rsidP="00F56862">
      <w:pPr>
        <w:tabs>
          <w:tab w:val="left" w:pos="1152"/>
        </w:tabs>
        <w:rPr>
          <w:rFonts w:ascii="Gill Sans MT" w:hAnsi="Gill Sans MT"/>
        </w:rPr>
      </w:pPr>
      <w:r w:rsidRPr="003B5E3E">
        <w:rPr>
          <w:rFonts w:ascii="Gill Sans MT" w:eastAsia="Cabin" w:hAnsi="Gill Sans MT"/>
        </w:rPr>
        <w:t>ZOI</w:t>
      </w:r>
      <w:r w:rsidRPr="003B5E3E">
        <w:rPr>
          <w:rFonts w:ascii="Gill Sans MT" w:eastAsia="Cabin" w:hAnsi="Gill Sans MT"/>
        </w:rPr>
        <w:tab/>
        <w:t>Zone of Influence</w:t>
      </w:r>
    </w:p>
    <w:p w14:paraId="4E8F88A8" w14:textId="77777777" w:rsidR="002273CF" w:rsidRPr="003B5E3E" w:rsidRDefault="002273CF" w:rsidP="00AD3EB1">
      <w:pPr>
        <w:rPr>
          <w:rFonts w:ascii="Gill Sans MT" w:hAnsi="Gill Sans MT"/>
        </w:rPr>
      </w:pPr>
    </w:p>
    <w:p w14:paraId="3D5217C9" w14:textId="45D5ED03" w:rsidR="000E433B" w:rsidRPr="003B5E3E" w:rsidRDefault="000E433B" w:rsidP="00F56862">
      <w:pPr>
        <w:rPr>
          <w:rFonts w:ascii="Gill Sans MT" w:eastAsia="Cabin" w:hAnsi="Gill Sans MT"/>
          <w:smallCaps/>
          <w:color w:val="000000"/>
          <w:sz w:val="24"/>
        </w:rPr>
        <w:sectPr w:rsidR="000E433B" w:rsidRPr="003B5E3E" w:rsidSect="00B55E8D">
          <w:headerReference w:type="first" r:id="rId19"/>
          <w:footerReference w:type="first" r:id="rId20"/>
          <w:pgSz w:w="12240" w:h="15840" w:code="1"/>
          <w:pgMar w:top="1440" w:right="1440" w:bottom="1440" w:left="1440" w:header="720" w:footer="720" w:gutter="0"/>
          <w:pgNumType w:fmt="lowerRoman" w:start="0"/>
          <w:cols w:space="720"/>
          <w:docGrid w:linePitch="299"/>
        </w:sectPr>
      </w:pPr>
      <w:bookmarkStart w:id="10" w:name="h.30j0zll" w:colFirst="0" w:colLast="0"/>
      <w:bookmarkEnd w:id="10"/>
    </w:p>
    <w:p w14:paraId="11674660" w14:textId="557C850F" w:rsidR="00442CC7" w:rsidRPr="003B5E3E" w:rsidRDefault="00442CC7" w:rsidP="00B55E8D">
      <w:pPr>
        <w:pStyle w:val="Heading1"/>
        <w:ind w:left="360"/>
      </w:pPr>
      <w:bookmarkStart w:id="11" w:name="_Toc387751347"/>
      <w:bookmarkStart w:id="12" w:name="_Toc493081177"/>
      <w:bookmarkStart w:id="13" w:name="_Toc496792383"/>
      <w:bookmarkStart w:id="14" w:name="_Toc68593994"/>
      <w:r w:rsidRPr="003B5E3E">
        <w:t>1.</w:t>
      </w:r>
      <w:r w:rsidRPr="003B5E3E">
        <w:tab/>
        <w:t>I</w:t>
      </w:r>
      <w:bookmarkEnd w:id="11"/>
      <w:r w:rsidR="002E52A2" w:rsidRPr="003B5E3E">
        <w:t>ntroduction</w:t>
      </w:r>
      <w:bookmarkEnd w:id="12"/>
      <w:bookmarkEnd w:id="13"/>
      <w:bookmarkEnd w:id="14"/>
    </w:p>
    <w:p w14:paraId="6321B38C" w14:textId="6DE777EE" w:rsidR="00F56862" w:rsidRPr="003B5E3E" w:rsidRDefault="00F56862" w:rsidP="00F56862">
      <w:pPr>
        <w:rPr>
          <w:rFonts w:ascii="Gill Sans MT" w:eastAsia="Cabin" w:hAnsi="Gill Sans MT"/>
        </w:rPr>
      </w:pPr>
      <w:bookmarkStart w:id="15" w:name="_Toc493081178"/>
      <w:bookmarkStart w:id="16" w:name="_Toc496792384"/>
      <w:r w:rsidRPr="003B5E3E">
        <w:rPr>
          <w:rFonts w:ascii="Gill Sans MT" w:eastAsia="Cabin" w:hAnsi="Gill Sans MT"/>
        </w:rPr>
        <w:t xml:space="preserve">Feed the Future seeks to reduce poverty, hunger, and undernutrition among women and children, and to increase income, </w:t>
      </w:r>
      <w:r w:rsidR="003D77B1" w:rsidRPr="003B5E3E">
        <w:rPr>
          <w:rFonts w:ascii="Gill Sans MT" w:eastAsia="Cabin" w:hAnsi="Gill Sans MT"/>
        </w:rPr>
        <w:t xml:space="preserve">resilience, </w:t>
      </w:r>
      <w:r w:rsidRPr="003B5E3E">
        <w:rPr>
          <w:rFonts w:ascii="Gill Sans MT" w:eastAsia="Cabin" w:hAnsi="Gill Sans MT"/>
        </w:rPr>
        <w:t>women’s empowerment, dietary diversity and appropriate feeding practices</w:t>
      </w:r>
      <w:r w:rsidR="000B61A6" w:rsidRPr="003B5E3E">
        <w:rPr>
          <w:rFonts w:ascii="Gill Sans MT" w:eastAsia="Cabin" w:hAnsi="Gill Sans MT"/>
        </w:rPr>
        <w:t>,</w:t>
      </w:r>
      <w:r w:rsidR="003D77B1" w:rsidRPr="003B5E3E">
        <w:rPr>
          <w:rFonts w:ascii="Gill Sans MT" w:eastAsia="Cabin" w:hAnsi="Gill Sans MT"/>
        </w:rPr>
        <w:t xml:space="preserve"> and hygienic environments</w:t>
      </w:r>
      <w:r w:rsidRPr="003B5E3E">
        <w:rPr>
          <w:rFonts w:ascii="Gill Sans MT" w:eastAsia="Cabin" w:hAnsi="Gill Sans MT"/>
        </w:rPr>
        <w:t xml:space="preserve">. </w:t>
      </w:r>
      <w:r w:rsidR="00B6101D" w:rsidRPr="003B5E3E">
        <w:rPr>
          <w:rFonts w:ascii="Gill Sans MT" w:eastAsia="Cabin" w:hAnsi="Gill Sans MT"/>
        </w:rPr>
        <w:t xml:space="preserve">Program </w:t>
      </w:r>
      <w:r w:rsidRPr="003B5E3E">
        <w:rPr>
          <w:rFonts w:ascii="Gill Sans MT" w:eastAsia="Cabin" w:hAnsi="Gill Sans MT"/>
        </w:rPr>
        <w:t xml:space="preserve">efforts are </w:t>
      </w:r>
      <w:r w:rsidR="003D77B1" w:rsidRPr="003B5E3E">
        <w:rPr>
          <w:rFonts w:ascii="Gill Sans MT" w:eastAsia="Cabin" w:hAnsi="Gill Sans MT"/>
        </w:rPr>
        <w:t xml:space="preserve">designed to impact the population </w:t>
      </w:r>
      <w:r w:rsidRPr="003B5E3E">
        <w:rPr>
          <w:rFonts w:ascii="Gill Sans MT" w:eastAsia="Cabin" w:hAnsi="Gill Sans MT"/>
        </w:rPr>
        <w:t xml:space="preserve">in </w:t>
      </w:r>
      <w:r w:rsidR="008C6B18" w:rsidRPr="003B5E3E">
        <w:rPr>
          <w:rFonts w:ascii="Gill Sans MT" w:eastAsia="Cabin" w:hAnsi="Gill Sans MT"/>
        </w:rPr>
        <w:t>Z</w:t>
      </w:r>
      <w:r w:rsidRPr="003B5E3E">
        <w:rPr>
          <w:rFonts w:ascii="Gill Sans MT" w:eastAsia="Cabin" w:hAnsi="Gill Sans MT"/>
        </w:rPr>
        <w:t xml:space="preserve">ones of </w:t>
      </w:r>
      <w:r w:rsidR="008C6B18" w:rsidRPr="003B5E3E">
        <w:rPr>
          <w:rFonts w:ascii="Gill Sans MT" w:eastAsia="Cabin" w:hAnsi="Gill Sans MT"/>
        </w:rPr>
        <w:t>I</w:t>
      </w:r>
      <w:r w:rsidRPr="003B5E3E">
        <w:rPr>
          <w:rFonts w:ascii="Gill Sans MT" w:eastAsia="Cabin" w:hAnsi="Gill Sans MT"/>
        </w:rPr>
        <w:t>nfluence (ZOI</w:t>
      </w:r>
      <w:r w:rsidR="00C91E37" w:rsidRPr="003B5E3E">
        <w:rPr>
          <w:rFonts w:ascii="Gill Sans MT" w:eastAsia="Cabin" w:hAnsi="Gill Sans MT"/>
        </w:rPr>
        <w:t>s</w:t>
      </w:r>
      <w:r w:rsidRPr="003B5E3E">
        <w:rPr>
          <w:rFonts w:ascii="Gill Sans MT" w:eastAsia="Cabin" w:hAnsi="Gill Sans MT"/>
        </w:rPr>
        <w:t>) in Feed the Future target countries. Progress in achieving Feed the Future’s objectives is tracked using population-based performance indicators</w:t>
      </w:r>
      <w:r w:rsidR="00BF7FA5" w:rsidRPr="003B5E3E">
        <w:rPr>
          <w:rFonts w:ascii="Gill Sans MT" w:eastAsia="Cabin" w:hAnsi="Gill Sans MT"/>
        </w:rPr>
        <w:t xml:space="preserve"> collected at baseline then periodically thereafter</w:t>
      </w:r>
      <w:r w:rsidRPr="003B5E3E">
        <w:rPr>
          <w:rFonts w:ascii="Gill Sans MT" w:eastAsia="Cabin" w:hAnsi="Gill Sans MT"/>
        </w:rPr>
        <w:t>.</w:t>
      </w:r>
    </w:p>
    <w:p w14:paraId="03615A67" w14:textId="6D249EDB" w:rsidR="00442CC7" w:rsidRPr="003B5E3E" w:rsidRDefault="002E52A2" w:rsidP="00737CED">
      <w:pPr>
        <w:pStyle w:val="Heading2"/>
      </w:pPr>
      <w:bookmarkStart w:id="17" w:name="_Toc68593995"/>
      <w:r w:rsidRPr="003B5E3E">
        <w:t>1.1</w:t>
      </w:r>
      <w:r w:rsidRPr="003B5E3E">
        <w:tab/>
      </w:r>
      <w:r w:rsidR="00003138" w:rsidRPr="003B5E3E">
        <w:t xml:space="preserve">Purpose of the </w:t>
      </w:r>
      <w:r w:rsidR="00AE132F" w:rsidRPr="003B5E3E">
        <w:t>s</w:t>
      </w:r>
      <w:r w:rsidR="00003138" w:rsidRPr="003B5E3E">
        <w:t>urvey</w:t>
      </w:r>
      <w:bookmarkEnd w:id="15"/>
      <w:bookmarkEnd w:id="16"/>
      <w:bookmarkEnd w:id="17"/>
    </w:p>
    <w:p w14:paraId="21391FC3" w14:textId="0F141A1E" w:rsidR="00220AB0" w:rsidRPr="003B5E3E" w:rsidRDefault="00220AB0" w:rsidP="00220AB0">
      <w:pPr>
        <w:rPr>
          <w:rFonts w:ascii="Gill Sans MT" w:eastAsia="Times New Roman" w:hAnsi="Gill Sans MT"/>
        </w:rPr>
      </w:pPr>
      <w:r w:rsidRPr="003B5E3E">
        <w:rPr>
          <w:rFonts w:ascii="Gill Sans MT" w:eastAsia="Times New Roman" w:hAnsi="Gill Sans MT"/>
        </w:rPr>
        <w:t xml:space="preserve">The purpose of the Feed the Future ZOI </w:t>
      </w:r>
      <w:r w:rsidR="00F23B12" w:rsidRPr="003B5E3E">
        <w:rPr>
          <w:rFonts w:ascii="Gill Sans MT" w:eastAsia="Times New Roman" w:hAnsi="Gill Sans MT"/>
        </w:rPr>
        <w:t xml:space="preserve">Midline </w:t>
      </w:r>
      <w:r w:rsidRPr="003B5E3E">
        <w:rPr>
          <w:rFonts w:ascii="Gill Sans MT" w:eastAsia="Times New Roman" w:hAnsi="Gill Sans MT"/>
        </w:rPr>
        <w:t>Survey</w:t>
      </w:r>
      <w:r w:rsidR="00F23B12" w:rsidRPr="003B5E3E">
        <w:rPr>
          <w:rFonts w:ascii="Gill Sans MT" w:eastAsia="Times New Roman" w:hAnsi="Gill Sans MT"/>
        </w:rPr>
        <w:t>s</w:t>
      </w:r>
      <w:r w:rsidRPr="003B5E3E">
        <w:rPr>
          <w:rFonts w:ascii="Gill Sans MT" w:eastAsia="Times New Roman" w:hAnsi="Gill Sans MT"/>
        </w:rPr>
        <w:t xml:space="preserve"> </w:t>
      </w:r>
      <w:r w:rsidRPr="003B5E3E">
        <w:rPr>
          <w:rFonts w:ascii="Gill Sans MT" w:eastAsia="Cabin" w:hAnsi="Gill Sans MT"/>
        </w:rPr>
        <w:t xml:space="preserve">is to provide the U.S. Government interagency partners, United States Agency for International Development (USAID) Bureau for </w:t>
      </w:r>
      <w:r w:rsidR="00CC4E60" w:rsidRPr="003B5E3E">
        <w:rPr>
          <w:rFonts w:ascii="Gill Sans MT" w:eastAsia="Cabin" w:hAnsi="Gill Sans MT"/>
        </w:rPr>
        <w:t xml:space="preserve">Resilience and </w:t>
      </w:r>
      <w:r w:rsidRPr="003B5E3E">
        <w:rPr>
          <w:rFonts w:ascii="Gill Sans MT" w:eastAsia="Cabin" w:hAnsi="Gill Sans MT"/>
        </w:rPr>
        <w:t>Food Security (</w:t>
      </w:r>
      <w:r w:rsidR="00CC4E60" w:rsidRPr="003B5E3E">
        <w:rPr>
          <w:rFonts w:ascii="Gill Sans MT" w:eastAsia="Cabin" w:hAnsi="Gill Sans MT"/>
        </w:rPr>
        <w:t>R</w:t>
      </w:r>
      <w:r w:rsidRPr="003B5E3E">
        <w:rPr>
          <w:rFonts w:ascii="Gill Sans MT" w:eastAsia="Cabin" w:hAnsi="Gill Sans MT"/>
        </w:rPr>
        <w:t xml:space="preserve">FS), USAID Missions, host country governments, and development partners with information </w:t>
      </w:r>
      <w:r w:rsidRPr="003B5E3E">
        <w:rPr>
          <w:rFonts w:ascii="Gill Sans MT" w:eastAsia="Times New Roman" w:hAnsi="Gill Sans MT"/>
        </w:rPr>
        <w:t xml:space="preserve">on the current status of the Feed the Future ZOI-level population-based survey (PBS) indicators. The survey is designed to </w:t>
      </w:r>
      <w:r w:rsidR="00D53EEB" w:rsidRPr="003B5E3E">
        <w:rPr>
          <w:rFonts w:ascii="Gill Sans MT" w:eastAsia="Times New Roman" w:hAnsi="Gill Sans MT"/>
        </w:rPr>
        <w:t>(</w:t>
      </w:r>
      <w:r w:rsidRPr="003B5E3E">
        <w:rPr>
          <w:rFonts w:ascii="Gill Sans MT" w:eastAsia="Times New Roman" w:hAnsi="Gill Sans MT"/>
        </w:rPr>
        <w:t xml:space="preserve">1) establish </w:t>
      </w:r>
      <w:r w:rsidR="00C0629B" w:rsidRPr="003B5E3E">
        <w:rPr>
          <w:rFonts w:ascii="Gill Sans MT" w:eastAsia="Times New Roman" w:hAnsi="Gill Sans MT"/>
        </w:rPr>
        <w:t xml:space="preserve">the </w:t>
      </w:r>
      <w:r w:rsidRPr="003B5E3E">
        <w:rPr>
          <w:rFonts w:ascii="Gill Sans MT" w:eastAsia="Times New Roman" w:hAnsi="Gill Sans MT"/>
        </w:rPr>
        <w:t xml:space="preserve">current status of </w:t>
      </w:r>
      <w:r w:rsidR="009E4A48" w:rsidRPr="003B5E3E">
        <w:rPr>
          <w:rFonts w:ascii="Gill Sans MT" w:eastAsia="Times New Roman" w:hAnsi="Gill Sans MT"/>
        </w:rPr>
        <w:t xml:space="preserve">selected </w:t>
      </w:r>
      <w:r w:rsidRPr="003B5E3E">
        <w:rPr>
          <w:rFonts w:ascii="Gill Sans MT" w:eastAsia="Times New Roman" w:hAnsi="Gill Sans MT"/>
        </w:rPr>
        <w:t xml:space="preserve">Feed the Future phase two </w:t>
      </w:r>
      <w:r w:rsidR="00D55584" w:rsidRPr="003B5E3E">
        <w:rPr>
          <w:rFonts w:ascii="Gill Sans MT" w:eastAsia="Times New Roman" w:hAnsi="Gill Sans MT"/>
        </w:rPr>
        <w:t xml:space="preserve">PBS </w:t>
      </w:r>
      <w:r w:rsidR="009E4A48" w:rsidRPr="003B5E3E">
        <w:rPr>
          <w:rFonts w:ascii="Gill Sans MT" w:eastAsia="Times New Roman" w:hAnsi="Gill Sans MT"/>
        </w:rPr>
        <w:t xml:space="preserve">outcome </w:t>
      </w:r>
      <w:r w:rsidRPr="003B5E3E">
        <w:rPr>
          <w:rFonts w:ascii="Gill Sans MT" w:eastAsia="Times New Roman" w:hAnsi="Gill Sans MT"/>
        </w:rPr>
        <w:t>indicators in the phase two ZOI (P2-ZOI) in [</w:t>
      </w:r>
      <w:r w:rsidRPr="003B5E3E">
        <w:rPr>
          <w:rFonts w:ascii="Gill Sans MT" w:eastAsia="Times New Roman" w:hAnsi="Gill Sans MT"/>
          <w:highlight w:val="yellow"/>
        </w:rPr>
        <w:t>COUNTRY</w:t>
      </w:r>
      <w:r w:rsidRPr="003B5E3E">
        <w:rPr>
          <w:rFonts w:ascii="Gill Sans MT" w:eastAsia="Times New Roman" w:hAnsi="Gill Sans MT"/>
        </w:rPr>
        <w:t>]</w:t>
      </w:r>
      <w:r w:rsidR="00237508" w:rsidRPr="003B5E3E">
        <w:rPr>
          <w:rFonts w:ascii="Gill Sans MT" w:eastAsia="Times New Roman" w:hAnsi="Gill Sans MT"/>
        </w:rPr>
        <w:t xml:space="preserve"> at midline</w:t>
      </w:r>
      <w:r w:rsidR="009F6294" w:rsidRPr="003B5E3E">
        <w:rPr>
          <w:rFonts w:ascii="Gill Sans MT" w:eastAsia="Times New Roman" w:hAnsi="Gill Sans MT"/>
        </w:rPr>
        <w:t xml:space="preserve">, and (2) determine </w:t>
      </w:r>
      <w:r w:rsidR="009F6294" w:rsidRPr="003B5E3E">
        <w:rPr>
          <w:rFonts w:ascii="Gill Sans MT" w:eastAsiaTheme="minorHAnsi" w:hAnsi="Gill Sans MT"/>
        </w:rPr>
        <w:t xml:space="preserve">if there has been statistically significant change </w:t>
      </w:r>
      <w:r w:rsidR="008678A5" w:rsidRPr="003B5E3E">
        <w:rPr>
          <w:rFonts w:ascii="Gill Sans MT" w:eastAsiaTheme="minorHAnsi" w:hAnsi="Gill Sans MT"/>
        </w:rPr>
        <w:t xml:space="preserve">between midline and baseline </w:t>
      </w:r>
      <w:r w:rsidR="00E552D0" w:rsidRPr="003B5E3E">
        <w:rPr>
          <w:rFonts w:ascii="Gill Sans MT" w:eastAsiaTheme="minorHAnsi" w:hAnsi="Gill Sans MT"/>
        </w:rPr>
        <w:t xml:space="preserve">in </w:t>
      </w:r>
      <w:r w:rsidR="00E46845" w:rsidRPr="003B5E3E">
        <w:rPr>
          <w:rFonts w:ascii="Gill Sans MT" w:eastAsiaTheme="minorHAnsi" w:hAnsi="Gill Sans MT"/>
        </w:rPr>
        <w:t xml:space="preserve">the selected </w:t>
      </w:r>
      <w:r w:rsidR="009F6294" w:rsidRPr="003B5E3E">
        <w:rPr>
          <w:rFonts w:ascii="Gill Sans MT" w:eastAsia="Times New Roman" w:hAnsi="Gill Sans MT"/>
        </w:rPr>
        <w:t>outcome indicators</w:t>
      </w:r>
      <w:r w:rsidR="00E552D0" w:rsidRPr="003B5E3E">
        <w:rPr>
          <w:rFonts w:ascii="Gill Sans MT" w:eastAsiaTheme="minorHAnsi" w:hAnsi="Gill Sans MT"/>
        </w:rPr>
        <w:t xml:space="preserve"> at P2-ZOI population level</w:t>
      </w:r>
      <w:r w:rsidR="00B11814" w:rsidRPr="003B5E3E">
        <w:rPr>
          <w:rFonts w:ascii="Gill Sans MT" w:eastAsia="Times New Roman" w:hAnsi="Gill Sans MT"/>
        </w:rPr>
        <w:t>.</w:t>
      </w:r>
    </w:p>
    <w:p w14:paraId="560527A5" w14:textId="3C1B4535" w:rsidR="00F56862" w:rsidRPr="003B5E3E" w:rsidRDefault="00F56862" w:rsidP="00F56862">
      <w:pPr>
        <w:rPr>
          <w:rFonts w:ascii="Gill Sans MT" w:hAnsi="Gill Sans MT" w:cstheme="minorHAnsi"/>
        </w:rPr>
      </w:pPr>
      <w:r w:rsidRPr="003B5E3E">
        <w:rPr>
          <w:rFonts w:ascii="Gill Sans MT" w:eastAsia="Cabin" w:hAnsi="Gill Sans MT"/>
        </w:rPr>
        <w:t xml:space="preserve">This document is the study protocol for the </w:t>
      </w:r>
      <w:r w:rsidRPr="003B5E3E">
        <w:rPr>
          <w:rFonts w:ascii="Gill Sans MT" w:eastAsia="Times New Roman" w:hAnsi="Gill Sans MT"/>
        </w:rPr>
        <w:t xml:space="preserve">Feed the Future </w:t>
      </w:r>
      <w:r w:rsidR="003F170F" w:rsidRPr="003B5E3E">
        <w:rPr>
          <w:rFonts w:ascii="Gill Sans MT" w:eastAsia="Times New Roman" w:hAnsi="Gill Sans MT"/>
        </w:rPr>
        <w:t>[</w:t>
      </w:r>
      <w:r w:rsidR="003F170F" w:rsidRPr="003B5E3E">
        <w:rPr>
          <w:rFonts w:ascii="Gill Sans MT" w:eastAsia="Times New Roman" w:hAnsi="Gill Sans MT"/>
          <w:highlight w:val="yellow"/>
        </w:rPr>
        <w:t>COUNTRY</w:t>
      </w:r>
      <w:r w:rsidR="003F170F" w:rsidRPr="003B5E3E">
        <w:rPr>
          <w:rFonts w:ascii="Gill Sans MT" w:eastAsia="Times New Roman" w:hAnsi="Gill Sans MT"/>
        </w:rPr>
        <w:t xml:space="preserve">] </w:t>
      </w:r>
      <w:r w:rsidRPr="003B5E3E">
        <w:rPr>
          <w:rFonts w:ascii="Gill Sans MT" w:eastAsia="Times New Roman" w:hAnsi="Gill Sans MT"/>
        </w:rPr>
        <w:t xml:space="preserve">ZOI </w:t>
      </w:r>
      <w:r w:rsidR="008C5121" w:rsidRPr="003B5E3E">
        <w:rPr>
          <w:rFonts w:ascii="Gill Sans MT" w:eastAsia="Times New Roman" w:hAnsi="Gill Sans MT"/>
        </w:rPr>
        <w:t xml:space="preserve">Midline </w:t>
      </w:r>
      <w:r w:rsidRPr="003B5E3E">
        <w:rPr>
          <w:rFonts w:ascii="Gill Sans MT" w:eastAsia="Times New Roman" w:hAnsi="Gill Sans MT"/>
        </w:rPr>
        <w:t>Survey</w:t>
      </w:r>
      <w:r w:rsidR="00F23B12" w:rsidRPr="003B5E3E">
        <w:rPr>
          <w:rFonts w:ascii="Gill Sans MT" w:eastAsia="Times New Roman" w:hAnsi="Gill Sans MT"/>
        </w:rPr>
        <w:t xml:space="preserve"> [</w:t>
      </w:r>
      <w:r w:rsidR="00F23B12" w:rsidRPr="003B5E3E">
        <w:rPr>
          <w:rFonts w:ascii="Gill Sans MT" w:eastAsia="Times New Roman" w:hAnsi="Gill Sans MT"/>
          <w:highlight w:val="yellow"/>
        </w:rPr>
        <w:t>YEAR(S)</w:t>
      </w:r>
      <w:r w:rsidR="00F23B12" w:rsidRPr="003B5E3E">
        <w:rPr>
          <w:rFonts w:ascii="Gill Sans MT" w:eastAsia="Times New Roman" w:hAnsi="Gill Sans MT"/>
        </w:rPr>
        <w:t>]</w:t>
      </w:r>
      <w:r w:rsidRPr="003B5E3E">
        <w:rPr>
          <w:rFonts w:ascii="Gill Sans MT" w:hAnsi="Gill Sans MT" w:cstheme="minorHAnsi"/>
        </w:rPr>
        <w:t>. It includes</w:t>
      </w:r>
      <w:r w:rsidR="005249EE" w:rsidRPr="003B5E3E">
        <w:rPr>
          <w:rFonts w:ascii="Gill Sans MT" w:hAnsi="Gill Sans MT" w:cstheme="minorHAnsi"/>
        </w:rPr>
        <w:t xml:space="preserve"> sections on</w:t>
      </w:r>
      <w:r w:rsidRPr="003B5E3E">
        <w:rPr>
          <w:rFonts w:ascii="Gill Sans MT" w:hAnsi="Gill Sans MT" w:cstheme="minorHAnsi"/>
        </w:rPr>
        <w:t xml:space="preserve"> the rationale for the survey; intended use of findings; study populations and catchment area; sampling methodology</w:t>
      </w:r>
      <w:r w:rsidR="002A6A77" w:rsidRPr="003B5E3E">
        <w:rPr>
          <w:rFonts w:ascii="Gill Sans MT" w:hAnsi="Gill Sans MT" w:cstheme="minorHAnsi"/>
        </w:rPr>
        <w:t>,</w:t>
      </w:r>
      <w:r w:rsidRPr="003B5E3E">
        <w:rPr>
          <w:rFonts w:ascii="Gill Sans MT" w:hAnsi="Gill Sans MT" w:cstheme="minorHAnsi"/>
        </w:rPr>
        <w:t xml:space="preserve"> including sample size and statistical power; key variables; training for study personnel; data analysis plan</w:t>
      </w:r>
      <w:r w:rsidR="005249EE" w:rsidRPr="003B5E3E">
        <w:rPr>
          <w:rFonts w:ascii="Gill Sans MT" w:hAnsi="Gill Sans MT" w:cstheme="minorHAnsi"/>
        </w:rPr>
        <w:t>,</w:t>
      </w:r>
      <w:r w:rsidRPr="003B5E3E">
        <w:rPr>
          <w:rFonts w:ascii="Gill Sans MT" w:hAnsi="Gill Sans MT" w:cstheme="minorHAnsi"/>
        </w:rPr>
        <w:t xml:space="preserve"> including statistical methodology; data collection, information management</w:t>
      </w:r>
      <w:r w:rsidR="005249EE" w:rsidRPr="003B5E3E">
        <w:rPr>
          <w:rFonts w:ascii="Gill Sans MT" w:hAnsi="Gill Sans MT" w:cstheme="minorHAnsi"/>
        </w:rPr>
        <w:t>,</w:t>
      </w:r>
      <w:r w:rsidRPr="003B5E3E">
        <w:rPr>
          <w:rFonts w:ascii="Gill Sans MT" w:hAnsi="Gill Sans MT" w:cstheme="minorHAnsi"/>
        </w:rPr>
        <w:t xml:space="preserve"> and analysis software; data entry, editing</w:t>
      </w:r>
      <w:r w:rsidR="00D53EEB" w:rsidRPr="003B5E3E">
        <w:rPr>
          <w:rFonts w:ascii="Gill Sans MT" w:hAnsi="Gill Sans MT" w:cstheme="minorHAnsi"/>
        </w:rPr>
        <w:t>,</w:t>
      </w:r>
      <w:r w:rsidRPr="003B5E3E">
        <w:rPr>
          <w:rFonts w:ascii="Gill Sans MT" w:hAnsi="Gill Sans MT" w:cstheme="minorHAnsi"/>
        </w:rPr>
        <w:t xml:space="preserve"> and management; quality control and assurance; bias in data collection and analysis; limitations of the study; ethical considerations; overarching management; and results dissemination plans.</w:t>
      </w:r>
    </w:p>
    <w:p w14:paraId="4855BB62" w14:textId="56CF9E50" w:rsidR="002E52A2" w:rsidRPr="003B5E3E" w:rsidRDefault="00F56862" w:rsidP="00B55E8D">
      <w:pPr>
        <w:pStyle w:val="Heading1"/>
        <w:ind w:left="720" w:hanging="360"/>
      </w:pPr>
      <w:bookmarkStart w:id="18" w:name="_Toc68593996"/>
      <w:r w:rsidRPr="003B5E3E">
        <w:t>2.</w:t>
      </w:r>
      <w:r w:rsidRPr="003B5E3E">
        <w:tab/>
        <w:t xml:space="preserve">Feed the Future </w:t>
      </w:r>
      <w:r w:rsidR="0060652B" w:rsidRPr="003B5E3E">
        <w:t>[</w:t>
      </w:r>
      <w:r w:rsidR="0060652B" w:rsidRPr="003B5E3E">
        <w:rPr>
          <w:highlight w:val="yellow"/>
        </w:rPr>
        <w:t>COUNTRY</w:t>
      </w:r>
      <w:r w:rsidR="0060652B" w:rsidRPr="003B5E3E">
        <w:t xml:space="preserve">] </w:t>
      </w:r>
      <w:r w:rsidRPr="003B5E3E">
        <w:t xml:space="preserve">ZOI </w:t>
      </w:r>
      <w:r w:rsidR="00044C6D" w:rsidRPr="003B5E3E">
        <w:t xml:space="preserve">Midline </w:t>
      </w:r>
      <w:r w:rsidRPr="003B5E3E">
        <w:t xml:space="preserve">Survey </w:t>
      </w:r>
      <w:r w:rsidR="0060652B" w:rsidRPr="003B5E3E">
        <w:t>[</w:t>
      </w:r>
      <w:r w:rsidR="0060652B" w:rsidRPr="003B5E3E">
        <w:rPr>
          <w:highlight w:val="yellow"/>
        </w:rPr>
        <w:t>YEAR(S)</w:t>
      </w:r>
      <w:r w:rsidR="0060652B" w:rsidRPr="003B5E3E">
        <w:t>]</w:t>
      </w:r>
      <w:r w:rsidR="0091778E" w:rsidRPr="003B5E3E">
        <w:t xml:space="preserve"> Indicators</w:t>
      </w:r>
      <w:bookmarkEnd w:id="18"/>
    </w:p>
    <w:p w14:paraId="0BC17182" w14:textId="274E936F" w:rsidR="00EF3948" w:rsidRPr="003B5E3E" w:rsidRDefault="00F56862" w:rsidP="00D47A81">
      <w:pPr>
        <w:pStyle w:val="Heading2"/>
      </w:pPr>
      <w:bookmarkStart w:id="19" w:name="_Toc493081179"/>
      <w:bookmarkStart w:id="20" w:name="_Toc496792385"/>
      <w:bookmarkStart w:id="21" w:name="_Toc68593997"/>
      <w:r w:rsidRPr="003B5E3E">
        <w:t>2.1</w:t>
      </w:r>
      <w:r w:rsidR="002417B3" w:rsidRPr="003B5E3E">
        <w:tab/>
      </w:r>
      <w:bookmarkEnd w:id="19"/>
      <w:bookmarkEnd w:id="20"/>
      <w:r w:rsidRPr="003B5E3E">
        <w:t xml:space="preserve">Feed the Future </w:t>
      </w:r>
      <w:r w:rsidR="00AE132F" w:rsidRPr="003B5E3E">
        <w:t>p</w:t>
      </w:r>
      <w:r w:rsidRPr="003B5E3E">
        <w:t>opulation-</w:t>
      </w:r>
      <w:r w:rsidR="00AE132F" w:rsidRPr="003B5E3E">
        <w:t>b</w:t>
      </w:r>
      <w:r w:rsidRPr="003B5E3E">
        <w:t xml:space="preserve">ased </w:t>
      </w:r>
      <w:r w:rsidR="00AE132F" w:rsidRPr="003B5E3E">
        <w:t>i</w:t>
      </w:r>
      <w:r w:rsidRPr="003B5E3E">
        <w:t>ndicators</w:t>
      </w:r>
      <w:bookmarkEnd w:id="21"/>
    </w:p>
    <w:p w14:paraId="5C358680" w14:textId="7C3667EE" w:rsidR="00F56862" w:rsidRPr="003B5E3E" w:rsidRDefault="00296FD6" w:rsidP="00F56862">
      <w:pPr>
        <w:rPr>
          <w:rFonts w:ascii="Gill Sans MT" w:eastAsia="Times New Roman" w:hAnsi="Gill Sans MT"/>
        </w:rPr>
      </w:pPr>
      <w:bookmarkStart w:id="22" w:name="_Toc493081180"/>
      <w:bookmarkStart w:id="23" w:name="_Toc496792386"/>
      <w:r w:rsidRPr="003B5E3E">
        <w:rPr>
          <w:rFonts w:ascii="Gill Sans MT" w:eastAsia="Times New Roman" w:hAnsi="Gill Sans MT"/>
        </w:rPr>
        <w:t>The data</w:t>
      </w:r>
      <w:r w:rsidR="008017CD" w:rsidRPr="003B5E3E">
        <w:rPr>
          <w:rFonts w:ascii="Gill Sans MT" w:eastAsia="Times New Roman" w:hAnsi="Gill Sans MT"/>
        </w:rPr>
        <w:t xml:space="preserve"> to inform the following</w:t>
      </w:r>
      <w:r w:rsidR="00F56862" w:rsidRPr="003B5E3E">
        <w:rPr>
          <w:rFonts w:ascii="Gill Sans MT" w:eastAsia="Times New Roman" w:hAnsi="Gill Sans MT"/>
        </w:rPr>
        <w:t xml:space="preserve"> Feed the Future indicators </w:t>
      </w:r>
      <w:r w:rsidR="008017CD" w:rsidRPr="003B5E3E">
        <w:rPr>
          <w:rFonts w:ascii="Gill Sans MT" w:eastAsia="Times New Roman" w:hAnsi="Gill Sans MT"/>
        </w:rPr>
        <w:t>on nutrition, agriculture</w:t>
      </w:r>
      <w:r w:rsidR="00F46098" w:rsidRPr="003B5E3E">
        <w:rPr>
          <w:rFonts w:ascii="Gill Sans MT" w:eastAsia="Times New Roman" w:hAnsi="Gill Sans MT"/>
        </w:rPr>
        <w:t>, women’s empowerment</w:t>
      </w:r>
      <w:r w:rsidR="0093311D" w:rsidRPr="003B5E3E">
        <w:rPr>
          <w:rFonts w:ascii="Gill Sans MT" w:eastAsia="Times New Roman" w:hAnsi="Gill Sans MT"/>
        </w:rPr>
        <w:t>,</w:t>
      </w:r>
      <w:r w:rsidR="008017CD" w:rsidRPr="003B5E3E">
        <w:rPr>
          <w:rFonts w:ascii="Gill Sans MT" w:eastAsia="Times New Roman" w:hAnsi="Gill Sans MT"/>
        </w:rPr>
        <w:t xml:space="preserve"> and resilience </w:t>
      </w:r>
      <w:r w:rsidR="00F56862" w:rsidRPr="003B5E3E">
        <w:rPr>
          <w:rFonts w:ascii="Gill Sans MT" w:eastAsia="Times New Roman" w:hAnsi="Gill Sans MT"/>
        </w:rPr>
        <w:t xml:space="preserve">will be collected in the Feed the Future </w:t>
      </w:r>
      <w:r w:rsidR="00074971" w:rsidRPr="003B5E3E">
        <w:rPr>
          <w:rFonts w:ascii="Gill Sans MT" w:eastAsia="Times New Roman" w:hAnsi="Gill Sans MT"/>
        </w:rPr>
        <w:t>[</w:t>
      </w:r>
      <w:r w:rsidR="00074971" w:rsidRPr="003B5E3E">
        <w:rPr>
          <w:rFonts w:ascii="Gill Sans MT" w:eastAsia="Times New Roman" w:hAnsi="Gill Sans MT"/>
          <w:highlight w:val="yellow"/>
        </w:rPr>
        <w:t>COUNTRY</w:t>
      </w:r>
      <w:r w:rsidR="00074971" w:rsidRPr="003B5E3E">
        <w:rPr>
          <w:rFonts w:ascii="Gill Sans MT" w:eastAsia="Times New Roman" w:hAnsi="Gill Sans MT"/>
        </w:rPr>
        <w:t xml:space="preserve">] </w:t>
      </w:r>
      <w:r w:rsidR="00F56862" w:rsidRPr="003B5E3E">
        <w:rPr>
          <w:rFonts w:ascii="Gill Sans MT" w:eastAsia="Times New Roman" w:hAnsi="Gill Sans MT"/>
        </w:rPr>
        <w:t xml:space="preserve">ZOI </w:t>
      </w:r>
      <w:r w:rsidR="00074971" w:rsidRPr="003B5E3E">
        <w:rPr>
          <w:rFonts w:ascii="Gill Sans MT" w:eastAsia="Times New Roman" w:hAnsi="Gill Sans MT"/>
        </w:rPr>
        <w:t xml:space="preserve">Midline </w:t>
      </w:r>
      <w:r w:rsidR="00F56862" w:rsidRPr="003B5E3E">
        <w:rPr>
          <w:rFonts w:ascii="Gill Sans MT" w:eastAsia="Times New Roman" w:hAnsi="Gill Sans MT"/>
        </w:rPr>
        <w:t xml:space="preserve">Survey </w:t>
      </w:r>
      <w:r w:rsidR="00E93D25" w:rsidRPr="003B5E3E">
        <w:rPr>
          <w:rFonts w:ascii="Gill Sans MT" w:eastAsia="Times New Roman" w:hAnsi="Gill Sans MT"/>
        </w:rPr>
        <w:t>[</w:t>
      </w:r>
      <w:r w:rsidR="00E93D25" w:rsidRPr="003B5E3E">
        <w:rPr>
          <w:rFonts w:ascii="Gill Sans MT" w:eastAsia="Times New Roman" w:hAnsi="Gill Sans MT"/>
          <w:highlight w:val="yellow"/>
        </w:rPr>
        <w:t>YEAR(</w:t>
      </w:r>
      <w:commentRangeStart w:id="24"/>
      <w:r w:rsidR="00E93D25" w:rsidRPr="003B5E3E">
        <w:rPr>
          <w:rFonts w:ascii="Gill Sans MT" w:eastAsia="Times New Roman" w:hAnsi="Gill Sans MT"/>
          <w:highlight w:val="yellow"/>
        </w:rPr>
        <w:t>S</w:t>
      </w:r>
      <w:commentRangeEnd w:id="24"/>
      <w:r w:rsidR="00927AC9" w:rsidRPr="003B5E3E">
        <w:rPr>
          <w:rStyle w:val="CommentReference"/>
          <w:rFonts w:ascii="Gill Sans MT" w:hAnsi="Gill Sans MT"/>
        </w:rPr>
        <w:commentReference w:id="24"/>
      </w:r>
      <w:r w:rsidR="00E93D25" w:rsidRPr="003B5E3E">
        <w:rPr>
          <w:rFonts w:ascii="Gill Sans MT" w:eastAsia="Times New Roman" w:hAnsi="Gill Sans MT"/>
          <w:highlight w:val="yellow"/>
        </w:rPr>
        <w:t>)</w:t>
      </w:r>
      <w:r w:rsidR="00E93D25" w:rsidRPr="003B5E3E">
        <w:rPr>
          <w:rFonts w:ascii="Gill Sans MT" w:eastAsia="Times New Roman" w:hAnsi="Gill Sans MT"/>
        </w:rPr>
        <w:t>]</w:t>
      </w:r>
      <w:r w:rsidR="00F56862" w:rsidRPr="003B5E3E">
        <w:rPr>
          <w:rFonts w:ascii="Gill Sans MT" w:eastAsia="Times New Roman" w:hAnsi="Gill Sans MT"/>
        </w:rPr>
        <w:t xml:space="preserve">: </w:t>
      </w:r>
    </w:p>
    <w:p w14:paraId="09B08DE3" w14:textId="77777777"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Percentage of households with access to a basic sanitation service </w:t>
      </w:r>
    </w:p>
    <w:p w14:paraId="553FFBF4" w14:textId="4E3E22C6"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Percentage of households with soap and water at a handwashing station commonly used by family members </w:t>
      </w:r>
    </w:p>
    <w:p w14:paraId="76B85883" w14:textId="77777777"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Percentage of households below the comparative threshold for the poorest quintile of the Asset-Based Comparative Wealth Index </w:t>
      </w:r>
    </w:p>
    <w:p w14:paraId="115F6C5B" w14:textId="77777777"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Ability to recover from shocks and stresses index </w:t>
      </w:r>
    </w:p>
    <w:p w14:paraId="14CC8CFE" w14:textId="77777777"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Index of social capital at the household level </w:t>
      </w:r>
    </w:p>
    <w:p w14:paraId="0649AD04" w14:textId="77777777"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Proportion of households that believe local government will respond effectively to future shocks and stresses </w:t>
      </w:r>
    </w:p>
    <w:p w14:paraId="537F2388" w14:textId="1B7DA164"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Proportion of households participating in group-based savings, micro-finance</w:t>
      </w:r>
      <w:r w:rsidR="00CF2DAC" w:rsidRPr="003B5E3E">
        <w:rPr>
          <w:rFonts w:ascii="Gill Sans MT" w:eastAsia="Times New Roman" w:hAnsi="Gill Sans MT"/>
        </w:rPr>
        <w:t>,</w:t>
      </w:r>
      <w:r w:rsidRPr="003B5E3E">
        <w:rPr>
          <w:rFonts w:ascii="Gill Sans MT" w:eastAsia="Times New Roman" w:hAnsi="Gill Sans MT"/>
        </w:rPr>
        <w:t xml:space="preserve"> or lending programs  </w:t>
      </w:r>
    </w:p>
    <w:p w14:paraId="6A4EB822" w14:textId="77777777" w:rsidR="0085643D" w:rsidRPr="003B5E3E" w:rsidRDefault="0085643D"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Proportion of producers who have applied targeted improved management practices or technologies </w:t>
      </w:r>
    </w:p>
    <w:p w14:paraId="64DCA7F0" w14:textId="23C8D2E1" w:rsidR="00A36E6D" w:rsidRPr="003B5E3E" w:rsidRDefault="00A36E6D"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Prevalence of moderate and severe food insecurity in the population, based on the Food Insecurity Experience Scale (FIES) </w:t>
      </w:r>
    </w:p>
    <w:p w14:paraId="1F6F063B" w14:textId="62F9A5AA"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Prevalence of children 6-23 months </w:t>
      </w:r>
      <w:r w:rsidR="00DE732D" w:rsidRPr="003B5E3E">
        <w:rPr>
          <w:rFonts w:ascii="Gill Sans MT" w:eastAsia="Times New Roman" w:hAnsi="Gill Sans MT"/>
        </w:rPr>
        <w:t xml:space="preserve">of age </w:t>
      </w:r>
      <w:r w:rsidRPr="003B5E3E">
        <w:rPr>
          <w:rFonts w:ascii="Gill Sans MT" w:eastAsia="Times New Roman" w:hAnsi="Gill Sans MT"/>
        </w:rPr>
        <w:t xml:space="preserve">receiving a minimum acceptable diet </w:t>
      </w:r>
    </w:p>
    <w:p w14:paraId="014EC773" w14:textId="40C8F5F3" w:rsidR="00334753" w:rsidRPr="003B5E3E" w:rsidRDefault="00334753"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Prevalence of exclusive breastfeeding of children under </w:t>
      </w:r>
      <w:r w:rsidR="00DE732D" w:rsidRPr="003B5E3E">
        <w:rPr>
          <w:rFonts w:ascii="Gill Sans MT" w:eastAsia="Times New Roman" w:hAnsi="Gill Sans MT"/>
        </w:rPr>
        <w:t xml:space="preserve">6 </w:t>
      </w:r>
      <w:r w:rsidRPr="003B5E3E">
        <w:rPr>
          <w:rFonts w:ascii="Gill Sans MT" w:eastAsia="Times New Roman" w:hAnsi="Gill Sans MT"/>
        </w:rPr>
        <w:t>months of age</w:t>
      </w:r>
    </w:p>
    <w:p w14:paraId="55699500" w14:textId="4D87608C" w:rsidR="00A36E6D" w:rsidRPr="003B5E3E" w:rsidRDefault="00A36E6D" w:rsidP="00B55E8D">
      <w:pPr>
        <w:pStyle w:val="ListParagraph"/>
        <w:numPr>
          <w:ilvl w:val="0"/>
          <w:numId w:val="26"/>
        </w:numPr>
        <w:rPr>
          <w:rFonts w:ascii="Gill Sans MT" w:eastAsia="Times New Roman" w:hAnsi="Gill Sans MT"/>
        </w:rPr>
      </w:pPr>
      <w:r w:rsidRPr="003B5E3E">
        <w:rPr>
          <w:rFonts w:ascii="Gill Sans MT" w:eastAsia="Times New Roman" w:hAnsi="Gill Sans MT"/>
        </w:rPr>
        <w:t xml:space="preserve">Prevalence of women of reproductive age consuming a diet of minimum diversity </w:t>
      </w:r>
    </w:p>
    <w:p w14:paraId="7D8B7AD1" w14:textId="6CCB30AD" w:rsidR="00F56862" w:rsidRPr="003B5E3E" w:rsidRDefault="00F56862" w:rsidP="00A44466">
      <w:pPr>
        <w:rPr>
          <w:rFonts w:ascii="Gill Sans MT" w:eastAsiaTheme="minorHAnsi" w:hAnsi="Gill Sans MT"/>
        </w:rPr>
      </w:pPr>
      <w:r w:rsidRPr="003B5E3E">
        <w:rPr>
          <w:rFonts w:ascii="Gill Sans MT" w:eastAsiaTheme="minorHAnsi" w:hAnsi="Gill Sans MT"/>
        </w:rPr>
        <w:t>The Feed the Future Indicator Handbook Definition Sheets provide information needed to collect data and report on the indicator</w:t>
      </w:r>
      <w:r w:rsidR="00AC0520" w:rsidRPr="003B5E3E">
        <w:rPr>
          <w:rFonts w:ascii="Gill Sans MT" w:eastAsiaTheme="minorHAnsi" w:hAnsi="Gill Sans MT"/>
        </w:rPr>
        <w:t>s</w:t>
      </w:r>
      <w:r w:rsidRPr="003B5E3E">
        <w:rPr>
          <w:rFonts w:ascii="Gill Sans MT" w:eastAsiaTheme="minorHAnsi" w:hAnsi="Gill Sans MT"/>
        </w:rPr>
        <w:t xml:space="preserve">. </w:t>
      </w:r>
    </w:p>
    <w:p w14:paraId="277BF34F" w14:textId="2D7A20F5" w:rsidR="00274E3C" w:rsidRPr="003B5E3E" w:rsidRDefault="00F56862" w:rsidP="00D47A81">
      <w:pPr>
        <w:pStyle w:val="Heading2"/>
      </w:pPr>
      <w:bookmarkStart w:id="25" w:name="_Toc68593998"/>
      <w:commentRangeStart w:id="26"/>
      <w:r w:rsidRPr="003B5E3E">
        <w:t>2</w:t>
      </w:r>
      <w:commentRangeEnd w:id="26"/>
      <w:r w:rsidR="00B36D4E">
        <w:rPr>
          <w:rStyle w:val="CommentReference"/>
          <w:rFonts w:ascii="Calibri" w:hAnsi="Calibri"/>
          <w:b w:val="0"/>
          <w:color w:val="auto"/>
        </w:rPr>
        <w:commentReference w:id="26"/>
      </w:r>
      <w:r w:rsidRPr="003B5E3E">
        <w:t>.2</w:t>
      </w:r>
      <w:r w:rsidR="00274E3C" w:rsidRPr="003B5E3E">
        <w:tab/>
      </w:r>
      <w:bookmarkEnd w:id="22"/>
      <w:bookmarkEnd w:id="23"/>
      <w:commentRangeStart w:id="27"/>
      <w:r w:rsidRPr="003B5E3E">
        <w:t>M</w:t>
      </w:r>
      <w:commentRangeEnd w:id="27"/>
      <w:r w:rsidR="005A3EBB" w:rsidRPr="003B5E3E">
        <w:rPr>
          <w:rStyle w:val="CommentReference"/>
          <w:b w:val="0"/>
          <w:color w:val="auto"/>
        </w:rPr>
        <w:commentReference w:id="27"/>
      </w:r>
      <w:r w:rsidRPr="003B5E3E">
        <w:t>ission-</w:t>
      </w:r>
      <w:r w:rsidR="00AE132F" w:rsidRPr="003B5E3E">
        <w:t>s</w:t>
      </w:r>
      <w:r w:rsidRPr="003B5E3E">
        <w:t xml:space="preserve">pecific </w:t>
      </w:r>
      <w:r w:rsidR="00AE132F" w:rsidRPr="003B5E3E">
        <w:t>i</w:t>
      </w:r>
      <w:r w:rsidRPr="003B5E3E">
        <w:t>ndicators</w:t>
      </w:r>
      <w:bookmarkEnd w:id="25"/>
    </w:p>
    <w:p w14:paraId="414F254E" w14:textId="74276F88" w:rsidR="004F7252" w:rsidRPr="003B5E3E" w:rsidRDefault="004F7252" w:rsidP="004F7252">
      <w:pPr>
        <w:rPr>
          <w:rFonts w:ascii="Gill Sans MT" w:eastAsiaTheme="minorHAnsi" w:hAnsi="Gill Sans MT"/>
        </w:rPr>
      </w:pPr>
      <w:r w:rsidRPr="003B5E3E">
        <w:rPr>
          <w:rFonts w:ascii="Gill Sans MT" w:eastAsiaTheme="minorHAnsi" w:hAnsi="Gill Sans MT"/>
        </w:rPr>
        <w:t>[</w:t>
      </w:r>
      <w:r w:rsidRPr="003B5E3E">
        <w:rPr>
          <w:rFonts w:ascii="Gill Sans MT" w:eastAsiaTheme="minorHAnsi" w:hAnsi="Gill Sans MT"/>
          <w:highlight w:val="yellow"/>
        </w:rPr>
        <w:t>XX</w:t>
      </w:r>
      <w:r w:rsidRPr="003B5E3E">
        <w:rPr>
          <w:rFonts w:ascii="Gill Sans MT" w:eastAsiaTheme="minorHAnsi" w:hAnsi="Gill Sans MT"/>
        </w:rPr>
        <w:t>]</w:t>
      </w:r>
    </w:p>
    <w:p w14:paraId="27EEAB8B" w14:textId="77777777" w:rsidR="004F7252" w:rsidRPr="003B5E3E" w:rsidRDefault="004F7252" w:rsidP="004F7252">
      <w:pPr>
        <w:rPr>
          <w:rFonts w:ascii="Gill Sans MT" w:hAnsi="Gill Sans MT"/>
        </w:rPr>
      </w:pPr>
    </w:p>
    <w:p w14:paraId="6038708F" w14:textId="2227C5D2" w:rsidR="00F56862" w:rsidRPr="003B5E3E" w:rsidRDefault="00F56862" w:rsidP="00BE6B77">
      <w:pPr>
        <w:pStyle w:val="Heading1"/>
        <w:ind w:left="360"/>
      </w:pPr>
      <w:bookmarkStart w:id="28" w:name="_Toc68593999"/>
      <w:r w:rsidRPr="003B5E3E">
        <w:t>3.</w:t>
      </w:r>
      <w:r w:rsidRPr="003B5E3E">
        <w:tab/>
        <w:t xml:space="preserve">Procedures and </w:t>
      </w:r>
      <w:r w:rsidR="000077F3" w:rsidRPr="003B5E3E">
        <w:t>m</w:t>
      </w:r>
      <w:r w:rsidRPr="003B5E3E">
        <w:t>ethods</w:t>
      </w:r>
      <w:bookmarkEnd w:id="28"/>
    </w:p>
    <w:p w14:paraId="5708B0F2" w14:textId="49CA6820" w:rsidR="00F56862" w:rsidRPr="003B5E3E" w:rsidRDefault="00F56862" w:rsidP="00D47A81">
      <w:pPr>
        <w:pStyle w:val="Heading2"/>
      </w:pPr>
      <w:bookmarkStart w:id="29" w:name="_Toc68594000"/>
      <w:r w:rsidRPr="003B5E3E">
        <w:t>3.1</w:t>
      </w:r>
      <w:r w:rsidRPr="003B5E3E">
        <w:tab/>
      </w:r>
      <w:r w:rsidR="00A14E09" w:rsidRPr="003B5E3E">
        <w:t xml:space="preserve">Timing of </w:t>
      </w:r>
      <w:r w:rsidR="00AE132F" w:rsidRPr="003B5E3E">
        <w:t>d</w:t>
      </w:r>
      <w:r w:rsidR="00A14E09" w:rsidRPr="003B5E3E">
        <w:t xml:space="preserve">ata </w:t>
      </w:r>
      <w:r w:rsidR="00AE132F" w:rsidRPr="003B5E3E">
        <w:t>c</w:t>
      </w:r>
      <w:r w:rsidR="00A14E09" w:rsidRPr="003B5E3E">
        <w:t>ollection</w:t>
      </w:r>
      <w:bookmarkEnd w:id="29"/>
    </w:p>
    <w:p w14:paraId="6036D233" w14:textId="1D119095" w:rsidR="00F56862" w:rsidRPr="003B5E3E" w:rsidRDefault="00021436" w:rsidP="00A44466">
      <w:pPr>
        <w:rPr>
          <w:rFonts w:ascii="Gill Sans MT" w:eastAsia="Cabin" w:hAnsi="Gill Sans MT"/>
        </w:rPr>
      </w:pPr>
      <w:r w:rsidRPr="003B5E3E">
        <w:rPr>
          <w:rFonts w:ascii="Gill Sans MT" w:eastAsia="Cabin" w:hAnsi="Gill Sans MT"/>
        </w:rPr>
        <w:t>D</w:t>
      </w:r>
      <w:r w:rsidR="00F56862" w:rsidRPr="003B5E3E">
        <w:rPr>
          <w:rFonts w:ascii="Gill Sans MT" w:eastAsia="Cabin" w:hAnsi="Gill Sans MT"/>
        </w:rPr>
        <w:t xml:space="preserve">ata for </w:t>
      </w:r>
      <w:r w:rsidR="00A44466" w:rsidRPr="003B5E3E">
        <w:rPr>
          <w:rFonts w:ascii="Gill Sans MT" w:eastAsia="Cabin" w:hAnsi="Gill Sans MT"/>
        </w:rPr>
        <w:t xml:space="preserve">the </w:t>
      </w:r>
      <w:r w:rsidR="00F56862" w:rsidRPr="003B5E3E">
        <w:rPr>
          <w:rFonts w:ascii="Gill Sans MT" w:eastAsia="Cabin" w:hAnsi="Gill Sans MT"/>
        </w:rPr>
        <w:t xml:space="preserve">Feed the Future </w:t>
      </w:r>
      <w:r w:rsidR="00C61BAA" w:rsidRPr="003B5E3E">
        <w:rPr>
          <w:rFonts w:ascii="Gill Sans MT" w:eastAsia="Cabin" w:hAnsi="Gill Sans MT"/>
        </w:rPr>
        <w:t>[</w:t>
      </w:r>
      <w:r w:rsidR="00C61BAA" w:rsidRPr="003B5E3E">
        <w:rPr>
          <w:rFonts w:ascii="Gill Sans MT" w:eastAsia="Cabin" w:hAnsi="Gill Sans MT"/>
          <w:highlight w:val="yellow"/>
        </w:rPr>
        <w:t>COUNTRY</w:t>
      </w:r>
      <w:r w:rsidR="00C61BAA" w:rsidRPr="003B5E3E">
        <w:rPr>
          <w:rFonts w:ascii="Gill Sans MT" w:eastAsia="Cabin" w:hAnsi="Gill Sans MT"/>
        </w:rPr>
        <w:t xml:space="preserve">] </w:t>
      </w:r>
      <w:r w:rsidR="00F56862" w:rsidRPr="003B5E3E">
        <w:rPr>
          <w:rFonts w:ascii="Gill Sans MT" w:eastAsia="Cabin" w:hAnsi="Gill Sans MT"/>
        </w:rPr>
        <w:t xml:space="preserve">ZOI </w:t>
      </w:r>
      <w:r w:rsidR="00954C60" w:rsidRPr="003B5E3E">
        <w:rPr>
          <w:rFonts w:ascii="Gill Sans MT" w:eastAsia="Cabin" w:hAnsi="Gill Sans MT"/>
        </w:rPr>
        <w:t xml:space="preserve">Midline </w:t>
      </w:r>
      <w:r w:rsidR="00F56862" w:rsidRPr="003B5E3E">
        <w:rPr>
          <w:rFonts w:ascii="Gill Sans MT" w:eastAsia="Cabin" w:hAnsi="Gill Sans MT"/>
        </w:rPr>
        <w:t xml:space="preserve">Survey </w:t>
      </w:r>
      <w:r w:rsidR="00C61BAA" w:rsidRPr="003B5E3E">
        <w:rPr>
          <w:rFonts w:ascii="Gill Sans MT" w:eastAsia="Cabin" w:hAnsi="Gill Sans MT"/>
        </w:rPr>
        <w:t>[</w:t>
      </w:r>
      <w:r w:rsidR="00C61BAA" w:rsidRPr="003B5E3E">
        <w:rPr>
          <w:rFonts w:ascii="Gill Sans MT" w:eastAsia="Cabin" w:hAnsi="Gill Sans MT"/>
          <w:highlight w:val="yellow"/>
        </w:rPr>
        <w:t>YEAR(S)</w:t>
      </w:r>
      <w:r w:rsidR="00C61BAA" w:rsidRPr="003B5E3E">
        <w:rPr>
          <w:rFonts w:ascii="Gill Sans MT" w:eastAsia="Cabin" w:hAnsi="Gill Sans MT"/>
        </w:rPr>
        <w:t>]</w:t>
      </w:r>
      <w:r w:rsidR="00F56862" w:rsidRPr="003B5E3E">
        <w:rPr>
          <w:rFonts w:ascii="Gill Sans MT" w:eastAsia="Cabin" w:hAnsi="Gill Sans MT"/>
        </w:rPr>
        <w:t xml:space="preserve"> will be collected</w:t>
      </w:r>
      <w:r w:rsidRPr="003B5E3E">
        <w:rPr>
          <w:rFonts w:ascii="Gill Sans MT" w:eastAsia="Cabin" w:hAnsi="Gill Sans MT"/>
        </w:rPr>
        <w:t xml:space="preserve"> with</w:t>
      </w:r>
      <w:r w:rsidR="00F56862" w:rsidRPr="003B5E3E">
        <w:rPr>
          <w:rFonts w:ascii="Gill Sans MT" w:eastAsia="Cabin" w:hAnsi="Gill Sans MT"/>
        </w:rPr>
        <w:t xml:space="preserve"> the following considerations</w:t>
      </w:r>
      <w:r w:rsidRPr="003B5E3E">
        <w:rPr>
          <w:rFonts w:ascii="Gill Sans MT" w:eastAsia="Cabin" w:hAnsi="Gill Sans MT"/>
        </w:rPr>
        <w:t xml:space="preserve"> for timing</w:t>
      </w:r>
      <w:r w:rsidR="00F56862" w:rsidRPr="003B5E3E">
        <w:rPr>
          <w:rFonts w:ascii="Gill Sans MT" w:eastAsia="Cabin" w:hAnsi="Gill Sans MT"/>
        </w:rPr>
        <w:t xml:space="preserve">: </w:t>
      </w:r>
    </w:p>
    <w:p w14:paraId="3140EE32" w14:textId="69D5A860" w:rsidR="00F56862" w:rsidRPr="003B5E3E" w:rsidRDefault="00F56862" w:rsidP="000077F3">
      <w:pPr>
        <w:pStyle w:val="Bulletedlist"/>
      </w:pPr>
      <w:r w:rsidRPr="003B5E3E">
        <w:t xml:space="preserve">Post-harvest for the main crops from among the </w:t>
      </w:r>
      <w:r w:rsidRPr="003B5E3E" w:rsidDel="00817969">
        <w:t xml:space="preserve">three </w:t>
      </w:r>
      <w:r w:rsidR="00A44466" w:rsidRPr="003B5E3E">
        <w:t xml:space="preserve">priority </w:t>
      </w:r>
      <w:r w:rsidRPr="003B5E3E">
        <w:t>value chain commodities (VCC)</w:t>
      </w:r>
      <w:r w:rsidR="00A44466" w:rsidRPr="003B5E3E">
        <w:t xml:space="preserve"> selected for measurement</w:t>
      </w:r>
      <w:r w:rsidRPr="003B5E3E">
        <w:t>. I</w:t>
      </w:r>
      <w:r w:rsidR="00A44466" w:rsidRPr="003B5E3E">
        <w:t>f</w:t>
      </w:r>
      <w:r w:rsidRPr="003B5E3E">
        <w:t xml:space="preserve"> the harvest period</w:t>
      </w:r>
      <w:r w:rsidR="00D0003A" w:rsidRPr="003B5E3E">
        <w:t>s</w:t>
      </w:r>
      <w:r w:rsidRPr="003B5E3E">
        <w:t xml:space="preserve"> for the </w:t>
      </w:r>
      <w:r w:rsidRPr="003B5E3E" w:rsidDel="00D21EC8">
        <w:t xml:space="preserve">three </w:t>
      </w:r>
      <w:r w:rsidRPr="003B5E3E">
        <w:t xml:space="preserve">main crops differ, </w:t>
      </w:r>
      <w:r w:rsidR="00DD1106" w:rsidRPr="003B5E3E">
        <w:t xml:space="preserve">data </w:t>
      </w:r>
      <w:r w:rsidR="00021436" w:rsidRPr="003B5E3E">
        <w:t xml:space="preserve">collection </w:t>
      </w:r>
      <w:r w:rsidR="00DD1106" w:rsidRPr="003B5E3E">
        <w:t>should take place</w:t>
      </w:r>
      <w:r w:rsidR="00021436" w:rsidRPr="003B5E3E">
        <w:t xml:space="preserve"> after </w:t>
      </w:r>
      <w:r w:rsidRPr="003B5E3E">
        <w:t xml:space="preserve">the harvest for the major staple food crop </w:t>
      </w:r>
      <w:r w:rsidR="00A44466" w:rsidRPr="003B5E3E">
        <w:t>among</w:t>
      </w:r>
      <w:r w:rsidRPr="003B5E3E">
        <w:t xml:space="preserve"> the three VCC</w:t>
      </w:r>
      <w:r w:rsidR="002C2A02" w:rsidRPr="003B5E3E">
        <w:t xml:space="preserve"> in terms of number of producers in the </w:t>
      </w:r>
      <w:r w:rsidR="00DD1106" w:rsidRPr="003B5E3E">
        <w:t>P2-</w:t>
      </w:r>
      <w:r w:rsidR="002C2A02" w:rsidRPr="003B5E3E">
        <w:t>ZOI</w:t>
      </w:r>
    </w:p>
    <w:p w14:paraId="24880A28" w14:textId="31A8F982" w:rsidR="00F56862" w:rsidRPr="003B5E3E" w:rsidRDefault="00F56862" w:rsidP="000077F3">
      <w:pPr>
        <w:pStyle w:val="Bulletedlist"/>
      </w:pPr>
      <w:r w:rsidRPr="003B5E3E">
        <w:t>Seasonal issues</w:t>
      </w:r>
      <w:r w:rsidR="00253559" w:rsidRPr="003B5E3E">
        <w:t>, such as</w:t>
      </w:r>
      <w:r w:rsidRPr="003B5E3E">
        <w:t xml:space="preserve"> major holidays</w:t>
      </w:r>
      <w:r w:rsidR="00253559" w:rsidRPr="003B5E3E">
        <w:t xml:space="preserve"> or</w:t>
      </w:r>
      <w:r w:rsidRPr="003B5E3E">
        <w:t xml:space="preserve"> weather that impedes fieldwork</w:t>
      </w:r>
    </w:p>
    <w:p w14:paraId="156FC870" w14:textId="3A78C7AB" w:rsidR="00216952" w:rsidRPr="003B5E3E" w:rsidRDefault="00F56862" w:rsidP="000077F3">
      <w:pPr>
        <w:pStyle w:val="Bulletedlist"/>
      </w:pPr>
      <w:r w:rsidRPr="003B5E3E">
        <w:t>Political and security issues</w:t>
      </w:r>
      <w:r w:rsidR="00021436" w:rsidRPr="003B5E3E">
        <w:t>, such as</w:t>
      </w:r>
      <w:r w:rsidRPr="003B5E3E">
        <w:t xml:space="preserve"> elections or other events</w:t>
      </w:r>
      <w:r w:rsidR="00021436" w:rsidRPr="003B5E3E">
        <w:t>,</w:t>
      </w:r>
      <w:r w:rsidRPr="003B5E3E">
        <w:t xml:space="preserve"> that </w:t>
      </w:r>
      <w:r w:rsidR="00021436" w:rsidRPr="003B5E3E">
        <w:t xml:space="preserve">could </w:t>
      </w:r>
      <w:r w:rsidRPr="003B5E3E">
        <w:t>preclude fieldwork</w:t>
      </w:r>
    </w:p>
    <w:p w14:paraId="56B62195" w14:textId="4F5925BC" w:rsidR="00F56862" w:rsidRPr="003B5E3E" w:rsidRDefault="00434CFF" w:rsidP="00BE6B77">
      <w:pPr>
        <w:pStyle w:val="BodyText1"/>
      </w:pPr>
      <w:r w:rsidRPr="003B5E3E">
        <w:t>These</w:t>
      </w:r>
      <w:r w:rsidR="00F56862" w:rsidRPr="003B5E3E">
        <w:t xml:space="preserve"> issues were carefully weighed with the USAID Mission and </w:t>
      </w:r>
      <w:r w:rsidR="0095265C" w:rsidRPr="003B5E3E">
        <w:t>R</w:t>
      </w:r>
      <w:r w:rsidR="00F56862" w:rsidRPr="003B5E3E">
        <w:t>FS</w:t>
      </w:r>
      <w:r w:rsidRPr="003B5E3E">
        <w:t>, and</w:t>
      </w:r>
      <w:r w:rsidR="00F56862" w:rsidRPr="003B5E3E">
        <w:t xml:space="preserve"> </w:t>
      </w:r>
      <w:r w:rsidRPr="003B5E3E">
        <w:t>i</w:t>
      </w:r>
      <w:r w:rsidR="00F56862" w:rsidRPr="003B5E3E">
        <w:t xml:space="preserve">t was determined that data collection for the </w:t>
      </w:r>
      <w:r w:rsidR="00F56862" w:rsidRPr="003B5E3E">
        <w:rPr>
          <w:rFonts w:eastAsia="Times New Roman"/>
        </w:rPr>
        <w:t xml:space="preserve">Feed the Future </w:t>
      </w:r>
      <w:r w:rsidR="0095265C" w:rsidRPr="003B5E3E">
        <w:t>[</w:t>
      </w:r>
      <w:r w:rsidR="0095265C" w:rsidRPr="003B5E3E">
        <w:rPr>
          <w:highlight w:val="yellow"/>
        </w:rPr>
        <w:t>COUNTRY</w:t>
      </w:r>
      <w:r w:rsidR="0095265C" w:rsidRPr="003B5E3E">
        <w:t xml:space="preserve">] </w:t>
      </w:r>
      <w:r w:rsidR="00F56862" w:rsidRPr="003B5E3E">
        <w:rPr>
          <w:rFonts w:eastAsia="Times New Roman"/>
        </w:rPr>
        <w:t xml:space="preserve">ZOI </w:t>
      </w:r>
      <w:r w:rsidR="00C01D14" w:rsidRPr="003B5E3E">
        <w:rPr>
          <w:rFonts w:eastAsia="Times New Roman"/>
        </w:rPr>
        <w:t xml:space="preserve">Midline </w:t>
      </w:r>
      <w:r w:rsidR="00F56862" w:rsidRPr="003B5E3E">
        <w:rPr>
          <w:rFonts w:eastAsia="Times New Roman"/>
        </w:rPr>
        <w:t xml:space="preserve">Survey </w:t>
      </w:r>
      <w:r w:rsidR="0095265C" w:rsidRPr="003B5E3E">
        <w:t>[</w:t>
      </w:r>
      <w:r w:rsidR="0095265C" w:rsidRPr="003B5E3E">
        <w:rPr>
          <w:highlight w:val="yellow"/>
        </w:rPr>
        <w:t>YEAR(S)</w:t>
      </w:r>
      <w:r w:rsidR="0095265C" w:rsidRPr="003B5E3E">
        <w:t>]</w:t>
      </w:r>
      <w:r w:rsidR="0095265C" w:rsidRPr="003B5E3E">
        <w:rPr>
          <w:rFonts w:eastAsia="Times New Roman"/>
        </w:rPr>
        <w:t xml:space="preserve"> </w:t>
      </w:r>
      <w:r w:rsidR="00F56862" w:rsidRPr="003B5E3E">
        <w:t xml:space="preserve">will take place in </w:t>
      </w:r>
      <w:r w:rsidRPr="003B5E3E">
        <w:t>[</w:t>
      </w:r>
      <w:r w:rsidR="00F56862" w:rsidRPr="003B5E3E">
        <w:rPr>
          <w:highlight w:val="yellow"/>
        </w:rPr>
        <w:t>MONTHS/YEAR(S)</w:t>
      </w:r>
      <w:r w:rsidRPr="003B5E3E">
        <w:t>]</w:t>
      </w:r>
      <w:r w:rsidR="00F56862" w:rsidRPr="003B5E3E">
        <w:t xml:space="preserve"> based on </w:t>
      </w:r>
      <w:r w:rsidRPr="003B5E3E">
        <w:t>[</w:t>
      </w:r>
      <w:r w:rsidR="00F56862" w:rsidRPr="003B5E3E">
        <w:rPr>
          <w:highlight w:val="yellow"/>
        </w:rPr>
        <w:t>PROVIDE RATIONALE</w:t>
      </w:r>
      <w:r w:rsidRPr="003B5E3E">
        <w:t>]</w:t>
      </w:r>
      <w:r w:rsidR="00F56862" w:rsidRPr="003B5E3E">
        <w:t>.</w:t>
      </w:r>
    </w:p>
    <w:p w14:paraId="60FD50FC" w14:textId="0117FACB" w:rsidR="00D34B70" w:rsidRPr="003B5E3E" w:rsidRDefault="00D34B70" w:rsidP="00BE6B77">
      <w:pPr>
        <w:pStyle w:val="BodyText1"/>
      </w:pPr>
      <w:r w:rsidRPr="003B5E3E">
        <w:t xml:space="preserve">Table </w:t>
      </w:r>
      <w:r w:rsidR="004F7252" w:rsidRPr="003B5E3E">
        <w:t>1</w:t>
      </w:r>
      <w:r w:rsidR="00CA6060" w:rsidRPr="003B5E3E">
        <w:t>:</w:t>
      </w:r>
      <w:r w:rsidRPr="003B5E3E">
        <w:t xml:space="preserve">  Seasonal issues affecting comparison of indicators from baseline to </w:t>
      </w:r>
      <w:commentRangeStart w:id="30"/>
      <w:commentRangeStart w:id="31"/>
      <w:commentRangeStart w:id="32"/>
      <w:del w:id="33" w:author="USAID/RFS" w:date="2021-05-11T01:02:00Z">
        <w:r w:rsidRPr="003B5E3E" w:rsidDel="0061397F">
          <w:delText>interim</w:delText>
        </w:r>
        <w:commentRangeEnd w:id="30"/>
        <w:r w:rsidR="005D16CC" w:rsidRPr="003B5E3E" w:rsidDel="0061397F">
          <w:rPr>
            <w:rStyle w:val="CommentReference"/>
          </w:rPr>
          <w:commentReference w:id="30"/>
        </w:r>
        <w:commentRangeEnd w:id="31"/>
        <w:r w:rsidR="00A57CC2" w:rsidRPr="003B5E3E" w:rsidDel="0061397F">
          <w:rPr>
            <w:rStyle w:val="CommentReference"/>
          </w:rPr>
          <w:commentReference w:id="31"/>
        </w:r>
        <w:commentRangeEnd w:id="32"/>
        <w:r w:rsidR="00BD5DBC" w:rsidDel="0061397F">
          <w:rPr>
            <w:rStyle w:val="CommentReference"/>
            <w:rFonts w:ascii="Calibri" w:hAnsi="Calibri"/>
          </w:rPr>
          <w:commentReference w:id="32"/>
        </w:r>
        <w:r w:rsidRPr="003B5E3E" w:rsidDel="0061397F">
          <w:delText xml:space="preserve"> </w:delText>
        </w:r>
      </w:del>
      <w:ins w:id="34" w:author="USAID/RFS" w:date="2021-05-11T01:02:00Z">
        <w:r w:rsidR="0061397F">
          <w:t>midline</w:t>
        </w:r>
        <w:r w:rsidR="0061397F" w:rsidRPr="003B5E3E">
          <w:t xml:space="preserve"> </w:t>
        </w:r>
      </w:ins>
    </w:p>
    <w:tbl>
      <w:tblPr>
        <w:tblStyle w:val="TableGrid"/>
        <w:tblW w:w="0" w:type="auto"/>
        <w:tblLook w:val="04A0" w:firstRow="1" w:lastRow="0" w:firstColumn="1" w:lastColumn="0" w:noHBand="0" w:noVBand="1"/>
      </w:tblPr>
      <w:tblGrid>
        <w:gridCol w:w="3498"/>
        <w:gridCol w:w="2810"/>
        <w:gridCol w:w="3042"/>
      </w:tblGrid>
      <w:tr w:rsidR="00D34B70" w:rsidRPr="003B5E3E" w14:paraId="2E41235D" w14:textId="5C15AFFB" w:rsidTr="004F7252">
        <w:trPr>
          <w:tblHeader/>
        </w:trPr>
        <w:tc>
          <w:tcPr>
            <w:tcW w:w="3618" w:type="dxa"/>
            <w:shd w:val="clear" w:color="auto" w:fill="D9D9D9" w:themeFill="background1" w:themeFillShade="D9"/>
            <w:vAlign w:val="bottom"/>
          </w:tcPr>
          <w:p w14:paraId="331D78C5" w14:textId="17BD7FD8" w:rsidR="00D34B70" w:rsidRPr="003B5E3E" w:rsidRDefault="00D34B70" w:rsidP="00CF431D">
            <w:pPr>
              <w:rPr>
                <w:rFonts w:ascii="Gill Sans MT" w:hAnsi="Gill Sans MT"/>
                <w:b/>
                <w:sz w:val="20"/>
              </w:rPr>
            </w:pPr>
            <w:r w:rsidRPr="003B5E3E">
              <w:rPr>
                <w:rFonts w:ascii="Gill Sans MT" w:hAnsi="Gill Sans MT"/>
                <w:b/>
                <w:sz w:val="20"/>
              </w:rPr>
              <w:t>Indicator</w:t>
            </w:r>
          </w:p>
          <w:p w14:paraId="7118AC42" w14:textId="5BDE4E0B" w:rsidR="004F7252" w:rsidRPr="003B5E3E" w:rsidRDefault="004F7252" w:rsidP="00CF431D">
            <w:pPr>
              <w:rPr>
                <w:rFonts w:ascii="Gill Sans MT" w:hAnsi="Gill Sans MT"/>
                <w:b/>
                <w:sz w:val="20"/>
              </w:rPr>
            </w:pPr>
          </w:p>
        </w:tc>
        <w:tc>
          <w:tcPr>
            <w:tcW w:w="2880" w:type="dxa"/>
            <w:shd w:val="clear" w:color="auto" w:fill="D9D9D9" w:themeFill="background1" w:themeFillShade="D9"/>
            <w:vAlign w:val="center"/>
          </w:tcPr>
          <w:p w14:paraId="5A956293" w14:textId="46E0C24E" w:rsidR="00D34B70" w:rsidRPr="003B5E3E" w:rsidRDefault="004F7252" w:rsidP="00BE6B77">
            <w:pPr>
              <w:pStyle w:val="BodyText1"/>
              <w:rPr>
                <w:b/>
                <w:sz w:val="20"/>
              </w:rPr>
            </w:pPr>
            <w:r w:rsidRPr="003B5E3E">
              <w:rPr>
                <w:b/>
                <w:sz w:val="20"/>
              </w:rPr>
              <w:t>Dates and characteristics of s</w:t>
            </w:r>
            <w:r w:rsidR="00D34B70" w:rsidRPr="003B5E3E">
              <w:rPr>
                <w:b/>
                <w:sz w:val="20"/>
              </w:rPr>
              <w:t xml:space="preserve">eason </w:t>
            </w:r>
            <w:r w:rsidRPr="003B5E3E">
              <w:rPr>
                <w:b/>
                <w:sz w:val="20"/>
              </w:rPr>
              <w:t>at the time of the [</w:t>
            </w:r>
            <w:commentRangeStart w:id="35"/>
            <w:r w:rsidRPr="003B5E3E">
              <w:rPr>
                <w:b/>
                <w:sz w:val="20"/>
                <w:highlight w:val="yellow"/>
              </w:rPr>
              <w:t>xx</w:t>
            </w:r>
            <w:commentRangeEnd w:id="35"/>
            <w:r w:rsidR="00F01E94">
              <w:rPr>
                <w:rStyle w:val="CommentReference"/>
                <w:rFonts w:ascii="Calibri" w:hAnsi="Calibri"/>
              </w:rPr>
              <w:commentReference w:id="35"/>
            </w:r>
            <w:r w:rsidRPr="003B5E3E">
              <w:rPr>
                <w:b/>
                <w:sz w:val="20"/>
              </w:rPr>
              <w:t>] b</w:t>
            </w:r>
            <w:r w:rsidR="00D34B70" w:rsidRPr="003B5E3E">
              <w:rPr>
                <w:b/>
                <w:sz w:val="20"/>
              </w:rPr>
              <w:t>aseline</w:t>
            </w:r>
          </w:p>
        </w:tc>
        <w:tc>
          <w:tcPr>
            <w:tcW w:w="3078" w:type="dxa"/>
            <w:shd w:val="clear" w:color="auto" w:fill="D9D9D9" w:themeFill="background1" w:themeFillShade="D9"/>
            <w:vAlign w:val="center"/>
          </w:tcPr>
          <w:p w14:paraId="2FF39252" w14:textId="5804FC10" w:rsidR="00D34B70" w:rsidRPr="003B5E3E" w:rsidRDefault="004F7252" w:rsidP="00BE6B77">
            <w:pPr>
              <w:pStyle w:val="BodyText1"/>
              <w:rPr>
                <w:b/>
                <w:sz w:val="20"/>
              </w:rPr>
            </w:pPr>
            <w:r w:rsidRPr="003B5E3E">
              <w:rPr>
                <w:b/>
                <w:sz w:val="20"/>
              </w:rPr>
              <w:t xml:space="preserve">Dates and characteristics of season at the time of </w:t>
            </w:r>
            <w:commentRangeStart w:id="36"/>
            <w:r w:rsidRPr="003B5E3E">
              <w:rPr>
                <w:b/>
                <w:sz w:val="20"/>
              </w:rPr>
              <w:t>the</w:t>
            </w:r>
            <w:commentRangeEnd w:id="36"/>
            <w:r w:rsidR="00F01E94">
              <w:rPr>
                <w:rStyle w:val="CommentReference"/>
                <w:rFonts w:ascii="Calibri" w:hAnsi="Calibri"/>
              </w:rPr>
              <w:commentReference w:id="36"/>
            </w:r>
            <w:r w:rsidRPr="003B5E3E">
              <w:rPr>
                <w:b/>
                <w:sz w:val="20"/>
              </w:rPr>
              <w:t xml:space="preserve"> [</w:t>
            </w:r>
            <w:r w:rsidRPr="003B5E3E">
              <w:rPr>
                <w:b/>
                <w:sz w:val="20"/>
                <w:highlight w:val="yellow"/>
              </w:rPr>
              <w:t>xx</w:t>
            </w:r>
            <w:r w:rsidRPr="003B5E3E">
              <w:rPr>
                <w:b/>
                <w:sz w:val="20"/>
              </w:rPr>
              <w:t xml:space="preserve">] </w:t>
            </w:r>
            <w:del w:id="37" w:author="USAID/RFS" w:date="2021-05-07T09:27:00Z">
              <w:r w:rsidRPr="003B5E3E" w:rsidDel="00A74A9B">
                <w:rPr>
                  <w:b/>
                  <w:sz w:val="20"/>
                </w:rPr>
                <w:delText>endline/baseline</w:delText>
              </w:r>
            </w:del>
            <w:ins w:id="38" w:author="USAID/RFS" w:date="2021-05-07T09:27:00Z">
              <w:r w:rsidR="00A74A9B">
                <w:rPr>
                  <w:b/>
                  <w:sz w:val="20"/>
                </w:rPr>
                <w:t>midline</w:t>
              </w:r>
            </w:ins>
          </w:p>
        </w:tc>
      </w:tr>
      <w:tr w:rsidR="00D34B70" w:rsidRPr="003B5E3E" w14:paraId="2D7314AA" w14:textId="48A46DB4" w:rsidTr="004F7252">
        <w:tc>
          <w:tcPr>
            <w:tcW w:w="3618" w:type="dxa"/>
          </w:tcPr>
          <w:p w14:paraId="13F67CE1" w14:textId="7BA24E67" w:rsidR="00D34B70" w:rsidRPr="003B5E3E" w:rsidRDefault="00D34B70" w:rsidP="00CF431D">
            <w:pPr>
              <w:pStyle w:val="ListParagraph"/>
              <w:tabs>
                <w:tab w:val="left" w:pos="3709"/>
              </w:tabs>
              <w:ind w:left="0"/>
              <w:rPr>
                <w:rFonts w:ascii="Gill Sans MT" w:hAnsi="Gill Sans MT" w:cs="Arial"/>
                <w:sz w:val="20"/>
                <w:szCs w:val="20"/>
              </w:rPr>
            </w:pPr>
            <w:del w:id="39" w:author="USAID/RFS" w:date="2021-05-11T01:04:00Z">
              <w:r w:rsidRPr="003B5E3E" w:rsidDel="003715B7">
                <w:rPr>
                  <w:rFonts w:ascii="Gill Sans MT" w:hAnsi="Gill Sans MT" w:cs="Arial"/>
                  <w:sz w:val="20"/>
                  <w:szCs w:val="20"/>
                </w:rPr>
                <w:delText>Prevalence of poverty</w:delText>
              </w:r>
            </w:del>
          </w:p>
        </w:tc>
        <w:tc>
          <w:tcPr>
            <w:tcW w:w="2880" w:type="dxa"/>
          </w:tcPr>
          <w:p w14:paraId="72219243" w14:textId="22C51742" w:rsidR="00D34B70" w:rsidRPr="003B5E3E" w:rsidRDefault="00D34B70" w:rsidP="00CF431D">
            <w:pPr>
              <w:pStyle w:val="BodyText1"/>
              <w:rPr>
                <w:b/>
                <w:sz w:val="24"/>
                <w:szCs w:val="24"/>
              </w:rPr>
            </w:pPr>
          </w:p>
        </w:tc>
        <w:tc>
          <w:tcPr>
            <w:tcW w:w="3078" w:type="dxa"/>
          </w:tcPr>
          <w:p w14:paraId="0CF4FBF8" w14:textId="7E1A0E52" w:rsidR="00D34B70" w:rsidRPr="003B5E3E" w:rsidRDefault="00D34B70" w:rsidP="00CF431D">
            <w:pPr>
              <w:pStyle w:val="BodyText1"/>
              <w:rPr>
                <w:b/>
                <w:sz w:val="24"/>
                <w:szCs w:val="24"/>
              </w:rPr>
            </w:pPr>
          </w:p>
        </w:tc>
      </w:tr>
      <w:tr w:rsidR="00D34B70" w:rsidRPr="003B5E3E" w14:paraId="5C6B2BBE" w14:textId="0D68FD2B" w:rsidTr="004F7252">
        <w:tc>
          <w:tcPr>
            <w:tcW w:w="3618" w:type="dxa"/>
          </w:tcPr>
          <w:p w14:paraId="32EC80BF" w14:textId="7EBA1FA2" w:rsidR="00D34B70" w:rsidRPr="003B5E3E" w:rsidRDefault="00D34B70" w:rsidP="00CF431D">
            <w:pPr>
              <w:pStyle w:val="ListParagraph"/>
              <w:tabs>
                <w:tab w:val="left" w:pos="3709"/>
              </w:tabs>
              <w:ind w:left="0"/>
              <w:rPr>
                <w:rFonts w:ascii="Gill Sans MT" w:hAnsi="Gill Sans MT" w:cs="Arial"/>
                <w:sz w:val="20"/>
                <w:szCs w:val="20"/>
              </w:rPr>
            </w:pPr>
            <w:del w:id="40" w:author="USAID/RFS" w:date="2021-05-11T01:03:00Z">
              <w:r w:rsidRPr="003B5E3E" w:rsidDel="003715B7">
                <w:rPr>
                  <w:rFonts w:ascii="Gill Sans MT" w:hAnsi="Gill Sans MT" w:cs="Arial"/>
                  <w:sz w:val="20"/>
                  <w:szCs w:val="20"/>
                </w:rPr>
                <w:delText>Prevalence of underweight children</w:delText>
              </w:r>
            </w:del>
          </w:p>
        </w:tc>
        <w:tc>
          <w:tcPr>
            <w:tcW w:w="2880" w:type="dxa"/>
          </w:tcPr>
          <w:p w14:paraId="3613E1B3" w14:textId="703F1203" w:rsidR="00D34B70" w:rsidRPr="003B5E3E" w:rsidRDefault="00D34B70" w:rsidP="00CF431D">
            <w:pPr>
              <w:pStyle w:val="BodyText1"/>
              <w:rPr>
                <w:b/>
                <w:sz w:val="24"/>
                <w:szCs w:val="24"/>
              </w:rPr>
            </w:pPr>
          </w:p>
        </w:tc>
        <w:tc>
          <w:tcPr>
            <w:tcW w:w="3078" w:type="dxa"/>
          </w:tcPr>
          <w:p w14:paraId="33C6605A" w14:textId="3EA2FA4C" w:rsidR="00D34B70" w:rsidRPr="003B5E3E" w:rsidRDefault="00D34B70" w:rsidP="00CF431D">
            <w:pPr>
              <w:pStyle w:val="BodyText1"/>
              <w:rPr>
                <w:b/>
                <w:sz w:val="24"/>
                <w:szCs w:val="24"/>
              </w:rPr>
            </w:pPr>
          </w:p>
        </w:tc>
      </w:tr>
      <w:tr w:rsidR="00D34B70" w:rsidRPr="003B5E3E" w14:paraId="69F3CE68" w14:textId="20A9F14D" w:rsidTr="004F7252">
        <w:tc>
          <w:tcPr>
            <w:tcW w:w="3618" w:type="dxa"/>
          </w:tcPr>
          <w:p w14:paraId="167A0A11" w14:textId="455C9751" w:rsidR="00D34B70" w:rsidRPr="003B5E3E" w:rsidRDefault="00D34B70" w:rsidP="00CF431D">
            <w:pPr>
              <w:pStyle w:val="ListParagraph"/>
              <w:tabs>
                <w:tab w:val="left" w:pos="3709"/>
              </w:tabs>
              <w:ind w:left="0"/>
              <w:rPr>
                <w:rFonts w:ascii="Gill Sans MT" w:hAnsi="Gill Sans MT" w:cs="Arial"/>
                <w:sz w:val="20"/>
                <w:szCs w:val="20"/>
              </w:rPr>
            </w:pPr>
            <w:del w:id="41" w:author="USAID/RFS" w:date="2021-05-11T01:03:00Z">
              <w:r w:rsidRPr="003B5E3E" w:rsidDel="003715B7">
                <w:rPr>
                  <w:rFonts w:ascii="Gill Sans MT" w:hAnsi="Gill Sans MT" w:cs="Arial"/>
                  <w:sz w:val="20"/>
                  <w:szCs w:val="20"/>
                </w:rPr>
                <w:delText>Prevalence of stunted children</w:delText>
              </w:r>
            </w:del>
          </w:p>
        </w:tc>
        <w:tc>
          <w:tcPr>
            <w:tcW w:w="2880" w:type="dxa"/>
          </w:tcPr>
          <w:p w14:paraId="62E0F32F" w14:textId="2858EF5F" w:rsidR="00D34B70" w:rsidRPr="003B5E3E" w:rsidRDefault="00D34B70" w:rsidP="00CF431D">
            <w:pPr>
              <w:pStyle w:val="BodyText1"/>
              <w:rPr>
                <w:b/>
                <w:sz w:val="24"/>
                <w:szCs w:val="24"/>
              </w:rPr>
            </w:pPr>
          </w:p>
        </w:tc>
        <w:tc>
          <w:tcPr>
            <w:tcW w:w="3078" w:type="dxa"/>
          </w:tcPr>
          <w:p w14:paraId="6ADE3713" w14:textId="76E3EA8C" w:rsidR="00D34B70" w:rsidRPr="003B5E3E" w:rsidRDefault="00D34B70" w:rsidP="00CF431D">
            <w:pPr>
              <w:pStyle w:val="BodyText1"/>
              <w:rPr>
                <w:b/>
                <w:sz w:val="24"/>
                <w:szCs w:val="24"/>
              </w:rPr>
            </w:pPr>
          </w:p>
        </w:tc>
      </w:tr>
      <w:tr w:rsidR="00D34B70" w:rsidRPr="003B5E3E" w14:paraId="5F27B5E6" w14:textId="28008331" w:rsidTr="004F7252">
        <w:tc>
          <w:tcPr>
            <w:tcW w:w="3618" w:type="dxa"/>
          </w:tcPr>
          <w:p w14:paraId="49426B62" w14:textId="0C25D5DF" w:rsidR="00D34B70" w:rsidRPr="003B5E3E" w:rsidRDefault="00D34B70" w:rsidP="00CF431D">
            <w:pPr>
              <w:pStyle w:val="ListParagraph"/>
              <w:tabs>
                <w:tab w:val="left" w:pos="3709"/>
              </w:tabs>
              <w:ind w:left="0"/>
              <w:rPr>
                <w:rFonts w:ascii="Gill Sans MT" w:hAnsi="Gill Sans MT" w:cs="Arial"/>
                <w:sz w:val="20"/>
                <w:szCs w:val="20"/>
              </w:rPr>
            </w:pPr>
            <w:del w:id="42" w:author="USAID/RFS" w:date="2021-05-11T01:03:00Z">
              <w:r w:rsidRPr="003B5E3E" w:rsidDel="003715B7">
                <w:rPr>
                  <w:rFonts w:ascii="Gill Sans MT" w:hAnsi="Gill Sans MT" w:cs="Arial"/>
                  <w:sz w:val="20"/>
                  <w:szCs w:val="20"/>
                </w:rPr>
                <w:delText>Prevalence of wasted children</w:delText>
              </w:r>
            </w:del>
          </w:p>
        </w:tc>
        <w:tc>
          <w:tcPr>
            <w:tcW w:w="2880" w:type="dxa"/>
          </w:tcPr>
          <w:p w14:paraId="141E7542" w14:textId="722350DB" w:rsidR="00D34B70" w:rsidRPr="003B5E3E" w:rsidRDefault="00D34B70" w:rsidP="00CF431D">
            <w:pPr>
              <w:pStyle w:val="BodyText1"/>
              <w:rPr>
                <w:b/>
                <w:sz w:val="24"/>
                <w:szCs w:val="24"/>
              </w:rPr>
            </w:pPr>
          </w:p>
        </w:tc>
        <w:tc>
          <w:tcPr>
            <w:tcW w:w="3078" w:type="dxa"/>
          </w:tcPr>
          <w:p w14:paraId="6F85129B" w14:textId="4FE1E44F" w:rsidR="00D34B70" w:rsidRPr="003B5E3E" w:rsidRDefault="00D34B70" w:rsidP="00CF431D">
            <w:pPr>
              <w:pStyle w:val="BodyText1"/>
              <w:rPr>
                <w:b/>
                <w:sz w:val="24"/>
                <w:szCs w:val="24"/>
              </w:rPr>
            </w:pPr>
          </w:p>
        </w:tc>
      </w:tr>
      <w:tr w:rsidR="00D34B70" w:rsidRPr="003B5E3E" w14:paraId="5D3865B1" w14:textId="4FCD0C30" w:rsidTr="004F7252">
        <w:tc>
          <w:tcPr>
            <w:tcW w:w="3618" w:type="dxa"/>
          </w:tcPr>
          <w:p w14:paraId="117A207C" w14:textId="362451C4" w:rsidR="00D34B70" w:rsidRPr="003B5E3E" w:rsidRDefault="00D34B70" w:rsidP="00CF431D">
            <w:pPr>
              <w:pStyle w:val="ListParagraph"/>
              <w:tabs>
                <w:tab w:val="left" w:pos="3709"/>
              </w:tabs>
              <w:ind w:left="0"/>
              <w:rPr>
                <w:rFonts w:ascii="Gill Sans MT" w:hAnsi="Gill Sans MT" w:cs="Arial"/>
                <w:sz w:val="20"/>
                <w:szCs w:val="20"/>
              </w:rPr>
            </w:pPr>
            <w:del w:id="43" w:author="USAID/RFS" w:date="2021-05-11T01:04:00Z">
              <w:r w:rsidRPr="003B5E3E" w:rsidDel="003715B7">
                <w:rPr>
                  <w:rFonts w:ascii="Gill Sans MT" w:hAnsi="Gill Sans MT" w:cs="Arial"/>
                  <w:sz w:val="20"/>
                  <w:szCs w:val="20"/>
                </w:rPr>
                <w:delText>Prevalence of underweight women</w:delText>
              </w:r>
            </w:del>
          </w:p>
        </w:tc>
        <w:tc>
          <w:tcPr>
            <w:tcW w:w="2880" w:type="dxa"/>
          </w:tcPr>
          <w:p w14:paraId="153CE60E" w14:textId="001BFEA6" w:rsidR="00D34B70" w:rsidRPr="003B5E3E" w:rsidRDefault="00D34B70" w:rsidP="00CF431D">
            <w:pPr>
              <w:pStyle w:val="BodyText1"/>
              <w:rPr>
                <w:b/>
                <w:sz w:val="24"/>
                <w:szCs w:val="24"/>
              </w:rPr>
            </w:pPr>
          </w:p>
        </w:tc>
        <w:tc>
          <w:tcPr>
            <w:tcW w:w="3078" w:type="dxa"/>
          </w:tcPr>
          <w:p w14:paraId="5C52529E" w14:textId="4D04E4DF" w:rsidR="00D34B70" w:rsidRPr="003B5E3E" w:rsidRDefault="00D34B70" w:rsidP="00CF431D">
            <w:pPr>
              <w:pStyle w:val="BodyText1"/>
              <w:rPr>
                <w:b/>
                <w:sz w:val="24"/>
                <w:szCs w:val="24"/>
              </w:rPr>
            </w:pPr>
          </w:p>
        </w:tc>
      </w:tr>
      <w:tr w:rsidR="00D34B70" w:rsidRPr="003B5E3E" w14:paraId="73A3D83C" w14:textId="47CA4A5B" w:rsidTr="004F7252">
        <w:trPr>
          <w:trHeight w:val="647"/>
        </w:trPr>
        <w:tc>
          <w:tcPr>
            <w:tcW w:w="3618" w:type="dxa"/>
          </w:tcPr>
          <w:p w14:paraId="57A21F86" w14:textId="2A618E71" w:rsidR="00D34B70" w:rsidRPr="003B5E3E" w:rsidRDefault="00D34B70" w:rsidP="00CF431D">
            <w:pPr>
              <w:pStyle w:val="ListParagraph"/>
              <w:tabs>
                <w:tab w:val="left" w:pos="3709"/>
              </w:tabs>
              <w:ind w:left="0"/>
              <w:rPr>
                <w:rFonts w:ascii="Gill Sans MT" w:hAnsi="Gill Sans MT" w:cs="Arial"/>
                <w:sz w:val="20"/>
                <w:szCs w:val="20"/>
              </w:rPr>
            </w:pPr>
            <w:del w:id="44" w:author="USAID/RFS" w:date="2021-05-11T01:04:00Z">
              <w:r w:rsidRPr="003B5E3E" w:rsidDel="003715B7">
                <w:rPr>
                  <w:rFonts w:ascii="Gill Sans MT" w:hAnsi="Gill Sans MT" w:cs="Arial"/>
                  <w:sz w:val="20"/>
                  <w:szCs w:val="20"/>
                </w:rPr>
                <w:delText>Per capita expenditures (as a proxy for incomes)</w:delText>
              </w:r>
            </w:del>
          </w:p>
        </w:tc>
        <w:tc>
          <w:tcPr>
            <w:tcW w:w="2880" w:type="dxa"/>
          </w:tcPr>
          <w:p w14:paraId="01A04AEC" w14:textId="5BB58099" w:rsidR="00D34B70" w:rsidRPr="003B5E3E" w:rsidRDefault="00D34B70" w:rsidP="00CF431D">
            <w:pPr>
              <w:pStyle w:val="BodyText1"/>
              <w:rPr>
                <w:b/>
                <w:sz w:val="24"/>
                <w:szCs w:val="24"/>
              </w:rPr>
            </w:pPr>
          </w:p>
        </w:tc>
        <w:tc>
          <w:tcPr>
            <w:tcW w:w="3078" w:type="dxa"/>
          </w:tcPr>
          <w:p w14:paraId="7D670125" w14:textId="5D134852" w:rsidR="00D34B70" w:rsidRPr="003B5E3E" w:rsidRDefault="00D34B70" w:rsidP="00CF431D">
            <w:pPr>
              <w:pStyle w:val="BodyText1"/>
              <w:rPr>
                <w:b/>
                <w:sz w:val="24"/>
                <w:szCs w:val="24"/>
              </w:rPr>
            </w:pPr>
          </w:p>
        </w:tc>
      </w:tr>
      <w:tr w:rsidR="00D34B70" w:rsidRPr="003B5E3E" w14:paraId="1978EB96" w14:textId="76513815" w:rsidTr="004F7252">
        <w:trPr>
          <w:trHeight w:val="629"/>
        </w:trPr>
        <w:tc>
          <w:tcPr>
            <w:tcW w:w="3618" w:type="dxa"/>
          </w:tcPr>
          <w:p w14:paraId="6FAB5B79" w14:textId="71D82A4C" w:rsidR="00D34B70" w:rsidRPr="003B5E3E" w:rsidRDefault="00D34B70" w:rsidP="00CF431D">
            <w:pPr>
              <w:pStyle w:val="ListParagraph"/>
              <w:tabs>
                <w:tab w:val="left" w:pos="3709"/>
              </w:tabs>
              <w:ind w:left="0"/>
              <w:rPr>
                <w:rFonts w:ascii="Gill Sans MT" w:hAnsi="Gill Sans MT" w:cs="Arial"/>
                <w:sz w:val="20"/>
                <w:szCs w:val="20"/>
              </w:rPr>
            </w:pPr>
            <w:r w:rsidRPr="003B5E3E">
              <w:rPr>
                <w:rFonts w:ascii="Gill Sans MT" w:hAnsi="Gill Sans MT" w:cs="Arial"/>
                <w:sz w:val="20"/>
                <w:szCs w:val="20"/>
              </w:rPr>
              <w:t>Women’s empowerment in agriculture index</w:t>
            </w:r>
          </w:p>
        </w:tc>
        <w:tc>
          <w:tcPr>
            <w:tcW w:w="2880" w:type="dxa"/>
          </w:tcPr>
          <w:p w14:paraId="1BE11D88" w14:textId="0CDB86DF" w:rsidR="00D34B70" w:rsidRPr="003B5E3E" w:rsidRDefault="00D34B70" w:rsidP="00CF431D">
            <w:pPr>
              <w:pStyle w:val="BodyText1"/>
              <w:rPr>
                <w:b/>
                <w:sz w:val="24"/>
                <w:szCs w:val="24"/>
              </w:rPr>
            </w:pPr>
          </w:p>
        </w:tc>
        <w:tc>
          <w:tcPr>
            <w:tcW w:w="3078" w:type="dxa"/>
          </w:tcPr>
          <w:p w14:paraId="2636A587" w14:textId="5CD1C3CB" w:rsidR="00D34B70" w:rsidRPr="003B5E3E" w:rsidRDefault="00D34B70" w:rsidP="00CF431D">
            <w:pPr>
              <w:pStyle w:val="BodyText1"/>
              <w:rPr>
                <w:b/>
                <w:sz w:val="24"/>
                <w:szCs w:val="24"/>
              </w:rPr>
            </w:pPr>
          </w:p>
        </w:tc>
      </w:tr>
      <w:tr w:rsidR="00D34B70" w:rsidRPr="003B5E3E" w14:paraId="6438BFB0" w14:textId="494BCEBD" w:rsidTr="004F7252">
        <w:trPr>
          <w:trHeight w:val="674"/>
        </w:trPr>
        <w:tc>
          <w:tcPr>
            <w:tcW w:w="3618" w:type="dxa"/>
          </w:tcPr>
          <w:p w14:paraId="4EF28E2B" w14:textId="767A8A98" w:rsidR="00D34B70" w:rsidRPr="003B5E3E" w:rsidRDefault="00D34B70" w:rsidP="00CF431D">
            <w:pPr>
              <w:pStyle w:val="ListParagraph"/>
              <w:tabs>
                <w:tab w:val="left" w:pos="3709"/>
              </w:tabs>
              <w:ind w:left="0"/>
              <w:rPr>
                <w:rFonts w:ascii="Gill Sans MT" w:hAnsi="Gill Sans MT" w:cs="Arial"/>
                <w:sz w:val="20"/>
                <w:szCs w:val="20"/>
              </w:rPr>
            </w:pPr>
            <w:r w:rsidRPr="003B5E3E">
              <w:rPr>
                <w:rFonts w:ascii="Gill Sans MT" w:hAnsi="Gill Sans MT" w:cs="Arial"/>
                <w:sz w:val="20"/>
                <w:szCs w:val="20"/>
              </w:rPr>
              <w:t>Prevalence of households with moderate or severe hunger</w:t>
            </w:r>
          </w:p>
        </w:tc>
        <w:tc>
          <w:tcPr>
            <w:tcW w:w="2880" w:type="dxa"/>
          </w:tcPr>
          <w:p w14:paraId="4A44D5B2" w14:textId="5623D4D1" w:rsidR="00D34B70" w:rsidRPr="003B5E3E" w:rsidRDefault="00D34B70" w:rsidP="00CF431D">
            <w:pPr>
              <w:pStyle w:val="BodyText1"/>
              <w:rPr>
                <w:b/>
                <w:sz w:val="24"/>
                <w:szCs w:val="24"/>
              </w:rPr>
            </w:pPr>
          </w:p>
        </w:tc>
        <w:tc>
          <w:tcPr>
            <w:tcW w:w="3078" w:type="dxa"/>
          </w:tcPr>
          <w:p w14:paraId="4DC6F1D8" w14:textId="37A82979" w:rsidR="00D34B70" w:rsidRPr="003B5E3E" w:rsidRDefault="00D34B70" w:rsidP="00CF431D">
            <w:pPr>
              <w:pStyle w:val="BodyText1"/>
              <w:rPr>
                <w:b/>
                <w:sz w:val="24"/>
                <w:szCs w:val="24"/>
              </w:rPr>
            </w:pPr>
          </w:p>
        </w:tc>
      </w:tr>
      <w:tr w:rsidR="00D34B70" w:rsidRPr="003B5E3E" w14:paraId="1256D444" w14:textId="6013E569" w:rsidTr="004F7252">
        <w:tc>
          <w:tcPr>
            <w:tcW w:w="3618" w:type="dxa"/>
          </w:tcPr>
          <w:p w14:paraId="701EA311" w14:textId="4B48F965" w:rsidR="00D34B70" w:rsidRPr="003B5E3E" w:rsidRDefault="00D34B70" w:rsidP="00CF431D">
            <w:pPr>
              <w:pStyle w:val="ListParagraph"/>
              <w:tabs>
                <w:tab w:val="left" w:pos="3709"/>
              </w:tabs>
              <w:ind w:left="0"/>
              <w:rPr>
                <w:rFonts w:ascii="Gill Sans MT" w:hAnsi="Gill Sans MT" w:cs="Arial"/>
                <w:sz w:val="20"/>
                <w:szCs w:val="20"/>
              </w:rPr>
            </w:pPr>
            <w:r w:rsidRPr="003B5E3E">
              <w:rPr>
                <w:rFonts w:ascii="Gill Sans MT" w:hAnsi="Gill Sans MT" w:cs="Arial"/>
                <w:sz w:val="20"/>
                <w:szCs w:val="20"/>
              </w:rPr>
              <w:t>Women’s dietary diversity</w:t>
            </w:r>
          </w:p>
        </w:tc>
        <w:tc>
          <w:tcPr>
            <w:tcW w:w="2880" w:type="dxa"/>
          </w:tcPr>
          <w:p w14:paraId="6262C51A" w14:textId="49947EB8" w:rsidR="00D34B70" w:rsidRPr="003B5E3E" w:rsidRDefault="00D34B70" w:rsidP="00CF431D">
            <w:pPr>
              <w:pStyle w:val="BodyText1"/>
              <w:rPr>
                <w:b/>
                <w:sz w:val="24"/>
                <w:szCs w:val="24"/>
              </w:rPr>
            </w:pPr>
          </w:p>
        </w:tc>
        <w:tc>
          <w:tcPr>
            <w:tcW w:w="3078" w:type="dxa"/>
          </w:tcPr>
          <w:p w14:paraId="02304F17" w14:textId="60CE2951" w:rsidR="00D34B70" w:rsidRPr="003B5E3E" w:rsidRDefault="00D34B70" w:rsidP="00CF431D">
            <w:pPr>
              <w:pStyle w:val="BodyText1"/>
              <w:rPr>
                <w:b/>
                <w:sz w:val="24"/>
                <w:szCs w:val="24"/>
              </w:rPr>
            </w:pPr>
          </w:p>
        </w:tc>
      </w:tr>
      <w:tr w:rsidR="00D34B70" w:rsidRPr="003B5E3E" w14:paraId="31B6B285" w14:textId="27A8F765" w:rsidTr="004F7252">
        <w:trPr>
          <w:trHeight w:val="503"/>
        </w:trPr>
        <w:tc>
          <w:tcPr>
            <w:tcW w:w="3618" w:type="dxa"/>
          </w:tcPr>
          <w:p w14:paraId="32714A5C" w14:textId="2FC6C7AC" w:rsidR="00D34B70" w:rsidRPr="003B5E3E" w:rsidRDefault="00D34B70" w:rsidP="00CF431D">
            <w:pPr>
              <w:pStyle w:val="ListParagraph"/>
              <w:tabs>
                <w:tab w:val="left" w:pos="3709"/>
              </w:tabs>
              <w:ind w:left="0"/>
              <w:rPr>
                <w:rFonts w:ascii="Gill Sans MT" w:hAnsi="Gill Sans MT" w:cs="Arial"/>
                <w:sz w:val="20"/>
                <w:szCs w:val="20"/>
              </w:rPr>
            </w:pPr>
            <w:r w:rsidRPr="003B5E3E">
              <w:rPr>
                <w:rFonts w:ascii="Gill Sans MT" w:hAnsi="Gill Sans MT" w:cs="Arial"/>
                <w:sz w:val="20"/>
                <w:szCs w:val="20"/>
              </w:rPr>
              <w:t>Prevalence of children 6-23 months receiving a minimum acceptable diet</w:t>
            </w:r>
          </w:p>
          <w:p w14:paraId="2819DCF2" w14:textId="77E6EF84" w:rsidR="004F7252" w:rsidRPr="003B5E3E" w:rsidRDefault="004F7252" w:rsidP="00CF431D">
            <w:pPr>
              <w:pStyle w:val="ListParagraph"/>
              <w:tabs>
                <w:tab w:val="left" w:pos="3709"/>
              </w:tabs>
              <w:ind w:left="0"/>
              <w:rPr>
                <w:rFonts w:ascii="Gill Sans MT" w:hAnsi="Gill Sans MT" w:cs="Arial"/>
                <w:sz w:val="20"/>
                <w:szCs w:val="20"/>
              </w:rPr>
            </w:pPr>
          </w:p>
        </w:tc>
        <w:tc>
          <w:tcPr>
            <w:tcW w:w="2880" w:type="dxa"/>
          </w:tcPr>
          <w:p w14:paraId="033DE8CA" w14:textId="717F9994" w:rsidR="00D34B70" w:rsidRPr="003B5E3E" w:rsidRDefault="00D34B70" w:rsidP="00CF431D">
            <w:pPr>
              <w:pStyle w:val="BodyText1"/>
              <w:rPr>
                <w:b/>
                <w:sz w:val="24"/>
                <w:szCs w:val="24"/>
              </w:rPr>
            </w:pPr>
          </w:p>
        </w:tc>
        <w:tc>
          <w:tcPr>
            <w:tcW w:w="3078" w:type="dxa"/>
          </w:tcPr>
          <w:p w14:paraId="79183BAF" w14:textId="4733C212" w:rsidR="00D34B70" w:rsidRPr="003B5E3E" w:rsidRDefault="00D34B70" w:rsidP="00CF431D">
            <w:pPr>
              <w:pStyle w:val="BodyText1"/>
              <w:rPr>
                <w:b/>
                <w:sz w:val="24"/>
                <w:szCs w:val="24"/>
              </w:rPr>
            </w:pPr>
          </w:p>
        </w:tc>
      </w:tr>
      <w:tr w:rsidR="00D34B70" w:rsidRPr="003B5E3E" w14:paraId="2AEDB662" w14:textId="1C8FD385" w:rsidTr="004F7252">
        <w:tc>
          <w:tcPr>
            <w:tcW w:w="3618" w:type="dxa"/>
          </w:tcPr>
          <w:p w14:paraId="48EB7228" w14:textId="439C71E7" w:rsidR="00D34B70" w:rsidRPr="003B5E3E" w:rsidRDefault="00D34B70" w:rsidP="00CF431D">
            <w:pPr>
              <w:pStyle w:val="ListParagraph"/>
              <w:tabs>
                <w:tab w:val="left" w:pos="3709"/>
              </w:tabs>
              <w:ind w:left="0"/>
              <w:rPr>
                <w:rFonts w:ascii="Gill Sans MT" w:hAnsi="Gill Sans MT" w:cs="Arial"/>
                <w:sz w:val="20"/>
                <w:szCs w:val="20"/>
              </w:rPr>
            </w:pPr>
            <w:r w:rsidRPr="003B5E3E">
              <w:rPr>
                <w:rFonts w:ascii="Gill Sans MT" w:hAnsi="Gill Sans MT" w:cs="Arial"/>
                <w:sz w:val="20"/>
                <w:szCs w:val="20"/>
              </w:rPr>
              <w:t>Prevalence of exclusive breastfeeding</w:t>
            </w:r>
          </w:p>
        </w:tc>
        <w:tc>
          <w:tcPr>
            <w:tcW w:w="2880" w:type="dxa"/>
          </w:tcPr>
          <w:p w14:paraId="0B873A35" w14:textId="63CA7AF1" w:rsidR="00D34B70" w:rsidRPr="003B5E3E" w:rsidRDefault="00D34B70" w:rsidP="00954C5E">
            <w:pPr>
              <w:pStyle w:val="BodyText1"/>
              <w:rPr>
                <w:b/>
                <w:sz w:val="24"/>
                <w:szCs w:val="24"/>
              </w:rPr>
            </w:pPr>
          </w:p>
        </w:tc>
        <w:tc>
          <w:tcPr>
            <w:tcW w:w="3078" w:type="dxa"/>
          </w:tcPr>
          <w:p w14:paraId="5DD0B647" w14:textId="69DB4916" w:rsidR="00D34B70" w:rsidRPr="003B5E3E" w:rsidRDefault="00D34B70" w:rsidP="00954C5E">
            <w:pPr>
              <w:pStyle w:val="BodyText1"/>
              <w:rPr>
                <w:b/>
                <w:sz w:val="24"/>
                <w:szCs w:val="24"/>
              </w:rPr>
            </w:pPr>
          </w:p>
        </w:tc>
      </w:tr>
    </w:tbl>
    <w:p w14:paraId="7C7A995A" w14:textId="77777777" w:rsidR="00D34B70" w:rsidRPr="003B5E3E" w:rsidDel="00797A1D" w:rsidRDefault="00D34B70" w:rsidP="00CB0E45">
      <w:pPr>
        <w:pStyle w:val="BodyText1"/>
        <w:rPr>
          <w:del w:id="45" w:author="Young-Turner, Cindy" w:date="2021-04-05T15:25:00Z"/>
          <w:b/>
          <w:sz w:val="24"/>
          <w:szCs w:val="24"/>
        </w:rPr>
      </w:pPr>
    </w:p>
    <w:p w14:paraId="065A040A" w14:textId="26946362" w:rsidR="00D34B70" w:rsidRPr="003B5E3E" w:rsidRDefault="004F7252" w:rsidP="00CB0E45">
      <w:pPr>
        <w:pStyle w:val="BodyText1"/>
      </w:pPr>
      <w:r w:rsidRPr="003B5E3E">
        <w:t>Because of seasonal differences between</w:t>
      </w:r>
      <w:r w:rsidR="005D36E0" w:rsidRPr="003B5E3E">
        <w:t xml:space="preserve"> the</w:t>
      </w:r>
      <w:r w:rsidRPr="003B5E3E">
        <w:t xml:space="preserve"> </w:t>
      </w:r>
      <w:r w:rsidR="00A543B0" w:rsidRPr="003B5E3E">
        <w:t>phase two midline and</w:t>
      </w:r>
      <w:r w:rsidRPr="003B5E3E">
        <w:t xml:space="preserve"> baseline </w:t>
      </w:r>
      <w:r w:rsidR="005D36E0" w:rsidRPr="003B5E3E">
        <w:t>fieldwork</w:t>
      </w:r>
      <w:del w:id="46" w:author="Zalisk, Kirsten" w:date="2021-03-26T14:12:00Z">
        <w:r w:rsidR="005D36E0" w:rsidRPr="003B5E3E" w:rsidDel="00DA1BA9">
          <w:delText xml:space="preserve"> (Table 1</w:delText>
        </w:r>
      </w:del>
      <w:del w:id="47" w:author="Young-Turner, Cindy" w:date="2021-04-05T15:31:00Z">
        <w:r w:rsidR="005D36E0" w:rsidRPr="003B5E3E" w:rsidDel="002B2B6F">
          <w:delText>)</w:delText>
        </w:r>
      </w:del>
      <w:r w:rsidR="005D36E0" w:rsidRPr="003B5E3E">
        <w:t>,</w:t>
      </w:r>
      <w:r w:rsidR="00D34B70" w:rsidRPr="003B5E3E">
        <w:t xml:space="preserve"> differences between the</w:t>
      </w:r>
      <w:r w:rsidR="00F56A51" w:rsidRPr="003B5E3E">
        <w:t xml:space="preserve"> midline and</w:t>
      </w:r>
      <w:r w:rsidR="00D34B70" w:rsidRPr="003B5E3E">
        <w:t xml:space="preserve"> baseline values for the following indicators will need to be interpreted with caution:</w:t>
      </w:r>
    </w:p>
    <w:p w14:paraId="38466F22" w14:textId="6DE1C04F" w:rsidR="004F7252" w:rsidRPr="003B5E3E" w:rsidRDefault="00D34B70" w:rsidP="00CB0E45">
      <w:pPr>
        <w:pStyle w:val="Bulletedlist"/>
        <w:rPr>
          <w:rFonts w:eastAsia="Times New Roman"/>
        </w:rPr>
      </w:pPr>
      <w:r w:rsidRPr="003B5E3E">
        <w:t xml:space="preserve">Indicator </w:t>
      </w:r>
      <w:commentRangeStart w:id="48"/>
      <w:r w:rsidR="005D36E0" w:rsidRPr="003B5E3E">
        <w:rPr>
          <w:rFonts w:eastAsia="Times New Roman"/>
        </w:rPr>
        <w:t>[</w:t>
      </w:r>
      <w:r w:rsidR="005D36E0" w:rsidRPr="003B5E3E">
        <w:rPr>
          <w:rFonts w:eastAsia="Times New Roman"/>
          <w:highlight w:val="yellow"/>
        </w:rPr>
        <w:t>xx</w:t>
      </w:r>
      <w:commentRangeEnd w:id="48"/>
      <w:r w:rsidR="009F0C40">
        <w:rPr>
          <w:rStyle w:val="CommentReference"/>
          <w:rFonts w:ascii="Calibri" w:hAnsi="Calibri" w:cs="Times New Roman"/>
        </w:rPr>
        <w:commentReference w:id="48"/>
      </w:r>
      <w:r w:rsidR="005D36E0" w:rsidRPr="003B5E3E">
        <w:rPr>
          <w:rFonts w:eastAsia="Times New Roman"/>
        </w:rPr>
        <w:t>]</w:t>
      </w:r>
    </w:p>
    <w:p w14:paraId="120D5EC9" w14:textId="2E7F601A" w:rsidR="00D34B70" w:rsidRPr="003B5E3E" w:rsidRDefault="00D34B70" w:rsidP="00CB0E45">
      <w:pPr>
        <w:pStyle w:val="Bulletedlist"/>
        <w:rPr>
          <w:rFonts w:eastAsia="Times New Roman"/>
        </w:rPr>
      </w:pPr>
      <w:r w:rsidRPr="003B5E3E">
        <w:t xml:space="preserve">Indicator </w:t>
      </w:r>
      <w:r w:rsidR="005D36E0" w:rsidRPr="003B5E3E">
        <w:rPr>
          <w:rFonts w:eastAsia="Times New Roman"/>
        </w:rPr>
        <w:t>[</w:t>
      </w:r>
      <w:r w:rsidR="005D36E0" w:rsidRPr="003B5E3E">
        <w:rPr>
          <w:rFonts w:eastAsia="Times New Roman"/>
          <w:highlight w:val="yellow"/>
        </w:rPr>
        <w:t>xx</w:t>
      </w:r>
      <w:r w:rsidR="005D36E0" w:rsidRPr="003B5E3E">
        <w:rPr>
          <w:rFonts w:eastAsia="Times New Roman"/>
        </w:rPr>
        <w:t>]</w:t>
      </w:r>
    </w:p>
    <w:p w14:paraId="6F9E7261" w14:textId="6007A34F" w:rsidR="00F56862" w:rsidRPr="003B5E3E" w:rsidRDefault="00F56862" w:rsidP="00CB0E45">
      <w:pPr>
        <w:pStyle w:val="Heading2"/>
        <w:keepNext/>
      </w:pPr>
      <w:bookmarkStart w:id="49" w:name="_Toc68594001"/>
      <w:r w:rsidRPr="003B5E3E">
        <w:t>3.2</w:t>
      </w:r>
      <w:r w:rsidRPr="003B5E3E">
        <w:tab/>
        <w:t>Projected timeframe</w:t>
      </w:r>
      <w:bookmarkEnd w:id="49"/>
    </w:p>
    <w:p w14:paraId="22393DF7" w14:textId="55639845" w:rsidR="00F56862" w:rsidRPr="003B5E3E" w:rsidRDefault="00F56862" w:rsidP="00F56862">
      <w:pPr>
        <w:rPr>
          <w:rFonts w:ascii="Gill Sans MT" w:hAnsi="Gill Sans MT"/>
        </w:rPr>
      </w:pPr>
      <w:r w:rsidRPr="003B5E3E">
        <w:rPr>
          <w:rFonts w:ascii="Gill Sans MT" w:eastAsia="Cabin" w:hAnsi="Gill Sans MT"/>
        </w:rPr>
        <w:t xml:space="preserve">The </w:t>
      </w:r>
      <w:r w:rsidR="002F01B6" w:rsidRPr="003B5E3E">
        <w:rPr>
          <w:rFonts w:ascii="Gill Sans MT" w:eastAsia="Cabin" w:hAnsi="Gill Sans MT"/>
        </w:rPr>
        <w:t>workplan</w:t>
      </w:r>
      <w:r w:rsidRPr="003B5E3E">
        <w:rPr>
          <w:rFonts w:ascii="Gill Sans MT" w:eastAsia="Cabin" w:hAnsi="Gill Sans MT"/>
        </w:rPr>
        <w:t xml:space="preserve"> for preparing and implementing the ZOI </w:t>
      </w:r>
      <w:r w:rsidR="001A6882" w:rsidRPr="003B5E3E">
        <w:rPr>
          <w:rFonts w:ascii="Gill Sans MT" w:eastAsia="Cabin" w:hAnsi="Gill Sans MT"/>
        </w:rPr>
        <w:t xml:space="preserve">Midline </w:t>
      </w:r>
      <w:r w:rsidR="00886EDB" w:rsidRPr="003B5E3E">
        <w:rPr>
          <w:rFonts w:ascii="Gill Sans MT" w:eastAsia="Cabin" w:hAnsi="Gill Sans MT"/>
        </w:rPr>
        <w:t>S</w:t>
      </w:r>
      <w:r w:rsidRPr="003B5E3E">
        <w:rPr>
          <w:rFonts w:ascii="Gill Sans MT" w:eastAsia="Cabin" w:hAnsi="Gill Sans MT"/>
        </w:rPr>
        <w:t xml:space="preserve">urvey, cleaning and analyzing data, and reporting findings is shown in </w:t>
      </w:r>
      <w:commentRangeStart w:id="50"/>
      <w:r w:rsidRPr="003B5E3E">
        <w:rPr>
          <w:rFonts w:ascii="Gill Sans MT" w:eastAsia="Cabin" w:hAnsi="Gill Sans MT"/>
          <w:highlight w:val="green"/>
        </w:rPr>
        <w:t>Table</w:t>
      </w:r>
      <w:r w:rsidR="0002031E" w:rsidRPr="003B5E3E">
        <w:rPr>
          <w:rFonts w:ascii="Gill Sans MT" w:eastAsia="Cabin" w:hAnsi="Gill Sans MT"/>
          <w:highlight w:val="green"/>
        </w:rPr>
        <w:t xml:space="preserve"> </w:t>
      </w:r>
      <w:r w:rsidR="00FC773D" w:rsidRPr="003B5E3E">
        <w:rPr>
          <w:rFonts w:ascii="Gill Sans MT" w:eastAsia="Cabin" w:hAnsi="Gill Sans MT"/>
          <w:highlight w:val="green"/>
        </w:rPr>
        <w:t>1</w:t>
      </w:r>
      <w:del w:id="51" w:author="USAID/RFS" w:date="2021-04-06T13:18:00Z">
        <w:r w:rsidR="0002031E" w:rsidRPr="003B5E3E">
          <w:rPr>
            <w:rFonts w:ascii="Gill Sans MT" w:eastAsia="Cabin" w:hAnsi="Gill Sans MT"/>
            <w:highlight w:val="green"/>
          </w:rPr>
          <w:delText>2</w:delText>
        </w:r>
      </w:del>
      <w:commentRangeEnd w:id="50"/>
      <w:r w:rsidR="009F0C40">
        <w:rPr>
          <w:rStyle w:val="CommentReference"/>
        </w:rPr>
        <w:commentReference w:id="50"/>
      </w:r>
      <w:r w:rsidRPr="003B5E3E">
        <w:rPr>
          <w:rFonts w:ascii="Gill Sans MT" w:eastAsia="Cabin" w:hAnsi="Gill Sans MT"/>
        </w:rPr>
        <w:t xml:space="preserve">. </w:t>
      </w:r>
      <w:r w:rsidR="00A40868" w:rsidRPr="003B5E3E">
        <w:rPr>
          <w:rFonts w:ascii="Gill Sans MT" w:eastAsia="Cabin" w:hAnsi="Gill Sans MT"/>
        </w:rPr>
        <w:t>See Appendix B for the detailed Gantt chart for survey implementation.</w:t>
      </w:r>
    </w:p>
    <w:p w14:paraId="275CC566" w14:textId="2FCCF24F" w:rsidR="00F56862" w:rsidRPr="003B5E3E" w:rsidRDefault="00F56862" w:rsidP="00F56862">
      <w:pPr>
        <w:pStyle w:val="Tabletitle"/>
      </w:pPr>
      <w:bookmarkStart w:id="52" w:name="_Toc68607678"/>
      <w:r w:rsidRPr="003B5E3E">
        <w:rPr>
          <w:highlight w:val="green"/>
        </w:rPr>
        <w:t xml:space="preserve">Table </w:t>
      </w:r>
      <w:ins w:id="53" w:author="USAID/RFS" w:date="2021-04-06T13:18:00Z">
        <w:r w:rsidR="00FC773D" w:rsidRPr="003B5E3E">
          <w:rPr>
            <w:highlight w:val="green"/>
          </w:rPr>
          <w:t>1</w:t>
        </w:r>
      </w:ins>
      <w:del w:id="54" w:author="USAID/RFS" w:date="2021-04-06T13:18:00Z">
        <w:r w:rsidR="005D36E0" w:rsidRPr="003B5E3E">
          <w:rPr>
            <w:highlight w:val="green"/>
          </w:rPr>
          <w:delText>2</w:delText>
        </w:r>
      </w:del>
      <w:r w:rsidRPr="003B5E3E">
        <w:t xml:space="preserve">: Milestones in the Feed the Future </w:t>
      </w:r>
      <w:r w:rsidR="00A121DD" w:rsidRPr="003B5E3E">
        <w:t>[</w:t>
      </w:r>
      <w:r w:rsidR="00A121DD" w:rsidRPr="003B5E3E">
        <w:rPr>
          <w:highlight w:val="yellow"/>
        </w:rPr>
        <w:t>COUNTRY</w:t>
      </w:r>
      <w:r w:rsidR="00A121DD" w:rsidRPr="003B5E3E">
        <w:t xml:space="preserve">] </w:t>
      </w:r>
      <w:r w:rsidRPr="003B5E3E">
        <w:t xml:space="preserve">ZOI </w:t>
      </w:r>
      <w:r w:rsidR="00A121DD" w:rsidRPr="003B5E3E">
        <w:t xml:space="preserve">Midline </w:t>
      </w:r>
      <w:r w:rsidRPr="003B5E3E">
        <w:t xml:space="preserve">Survey </w:t>
      </w:r>
      <w:r w:rsidR="00A121DD" w:rsidRPr="003B5E3E">
        <w:t>[</w:t>
      </w:r>
      <w:r w:rsidR="00A121DD" w:rsidRPr="003B5E3E">
        <w:rPr>
          <w:highlight w:val="yellow"/>
        </w:rPr>
        <w:t>YEAR(S)</w:t>
      </w:r>
      <w:r w:rsidR="00A121DD" w:rsidRPr="003B5E3E">
        <w:t>]</w:t>
      </w:r>
      <w:bookmarkEnd w:id="52"/>
    </w:p>
    <w:tbl>
      <w:tblPr>
        <w:tblW w:w="9468"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firstRow="0" w:lastRow="0" w:firstColumn="0" w:lastColumn="0" w:noHBand="0" w:noVBand="0"/>
      </w:tblPr>
      <w:tblGrid>
        <w:gridCol w:w="6948"/>
        <w:gridCol w:w="2520"/>
      </w:tblGrid>
      <w:tr w:rsidR="00F56862" w:rsidRPr="003B5E3E" w14:paraId="4DC79A86" w14:textId="77777777" w:rsidTr="00954C5E">
        <w:trPr>
          <w:trHeight w:val="160"/>
          <w:tblHeader/>
        </w:trPr>
        <w:tc>
          <w:tcPr>
            <w:tcW w:w="6948" w:type="dxa"/>
            <w:shd w:val="clear" w:color="auto" w:fill="387990"/>
            <w:tcMar>
              <w:top w:w="100" w:type="dxa"/>
              <w:left w:w="115" w:type="dxa"/>
              <w:bottom w:w="100" w:type="dxa"/>
              <w:right w:w="115" w:type="dxa"/>
            </w:tcMar>
            <w:vAlign w:val="center"/>
          </w:tcPr>
          <w:p w14:paraId="700B3629" w14:textId="77777777" w:rsidR="00F56862" w:rsidRPr="003B5E3E" w:rsidRDefault="00F56862" w:rsidP="00C87E91">
            <w:pPr>
              <w:spacing w:after="0" w:line="240" w:lineRule="auto"/>
              <w:jc w:val="center"/>
              <w:rPr>
                <w:rFonts w:ascii="Gill Sans MT" w:hAnsi="Gill Sans MT"/>
                <w:color w:val="FFFFFF" w:themeColor="background1"/>
              </w:rPr>
            </w:pPr>
            <w:r w:rsidRPr="003B5E3E">
              <w:rPr>
                <w:rFonts w:ascii="Gill Sans MT" w:eastAsia="Cabin" w:hAnsi="Gill Sans MT"/>
                <w:b/>
                <w:color w:val="FFFFFF" w:themeColor="background1"/>
              </w:rPr>
              <w:t>Milestone</w:t>
            </w:r>
          </w:p>
        </w:tc>
        <w:tc>
          <w:tcPr>
            <w:tcW w:w="2520" w:type="dxa"/>
            <w:shd w:val="clear" w:color="auto" w:fill="387990"/>
            <w:tcMar>
              <w:top w:w="100" w:type="dxa"/>
              <w:left w:w="115" w:type="dxa"/>
              <w:bottom w:w="100" w:type="dxa"/>
              <w:right w:w="115" w:type="dxa"/>
            </w:tcMar>
            <w:vAlign w:val="center"/>
          </w:tcPr>
          <w:p w14:paraId="7929A5B9" w14:textId="77777777" w:rsidR="00F56862" w:rsidRPr="003B5E3E" w:rsidRDefault="00F56862" w:rsidP="00C87E91">
            <w:pPr>
              <w:spacing w:after="0" w:line="240" w:lineRule="auto"/>
              <w:jc w:val="center"/>
              <w:rPr>
                <w:rFonts w:ascii="Gill Sans MT" w:hAnsi="Gill Sans MT"/>
                <w:color w:val="FFFFFF" w:themeColor="background1"/>
              </w:rPr>
            </w:pPr>
            <w:r w:rsidRPr="003B5E3E">
              <w:rPr>
                <w:rFonts w:ascii="Gill Sans MT" w:eastAsia="Cabin" w:hAnsi="Gill Sans MT"/>
                <w:b/>
                <w:color w:val="FFFFFF" w:themeColor="background1"/>
              </w:rPr>
              <w:t>Timing (Month)</w:t>
            </w:r>
          </w:p>
        </w:tc>
      </w:tr>
      <w:tr w:rsidR="00F56862" w:rsidRPr="003B5E3E" w14:paraId="6BD496B4" w14:textId="77777777" w:rsidTr="00F56862">
        <w:trPr>
          <w:trHeight w:val="260"/>
        </w:trPr>
        <w:tc>
          <w:tcPr>
            <w:tcW w:w="6948" w:type="dxa"/>
            <w:tcMar>
              <w:top w:w="100" w:type="dxa"/>
              <w:left w:w="115" w:type="dxa"/>
              <w:bottom w:w="100" w:type="dxa"/>
              <w:right w:w="115" w:type="dxa"/>
            </w:tcMar>
          </w:tcPr>
          <w:p w14:paraId="7D7FEB4E" w14:textId="64788A0D" w:rsidR="00F56862" w:rsidRPr="003B5E3E" w:rsidRDefault="00F56862" w:rsidP="00403A78">
            <w:pPr>
              <w:spacing w:after="0" w:line="240" w:lineRule="auto"/>
              <w:rPr>
                <w:rFonts w:ascii="Gill Sans MT" w:eastAsia="Cabin" w:hAnsi="Gill Sans MT"/>
              </w:rPr>
            </w:pPr>
            <w:r w:rsidRPr="003B5E3E">
              <w:rPr>
                <w:rFonts w:ascii="Gill Sans MT" w:eastAsia="Cabin" w:hAnsi="Gill Sans MT"/>
              </w:rPr>
              <w:t>Conduct planning meetings</w:t>
            </w:r>
            <w:r w:rsidR="0074599D" w:rsidRPr="003B5E3E">
              <w:rPr>
                <w:rFonts w:ascii="Gill Sans MT" w:eastAsia="Cabin" w:hAnsi="Gill Sans MT"/>
              </w:rPr>
              <w:t xml:space="preserve"> and </w:t>
            </w:r>
            <w:r w:rsidRPr="003B5E3E">
              <w:rPr>
                <w:rFonts w:ascii="Gill Sans MT" w:eastAsia="Cabin" w:hAnsi="Gill Sans MT"/>
              </w:rPr>
              <w:t xml:space="preserve">reach agreement on ZOI </w:t>
            </w:r>
            <w:r w:rsidR="001A6882" w:rsidRPr="003B5E3E">
              <w:rPr>
                <w:rFonts w:ascii="Gill Sans MT" w:eastAsia="Cabin" w:hAnsi="Gill Sans MT"/>
              </w:rPr>
              <w:t xml:space="preserve">Midline </w:t>
            </w:r>
            <w:r w:rsidR="00B45A4E" w:rsidRPr="003B5E3E">
              <w:rPr>
                <w:rFonts w:ascii="Gill Sans MT" w:eastAsia="Cabin" w:hAnsi="Gill Sans MT"/>
              </w:rPr>
              <w:t>S</w:t>
            </w:r>
            <w:r w:rsidRPr="003B5E3E">
              <w:rPr>
                <w:rFonts w:ascii="Gill Sans MT" w:eastAsia="Cabin" w:hAnsi="Gill Sans MT"/>
              </w:rPr>
              <w:t xml:space="preserve">urvey, including </w:t>
            </w:r>
            <w:r w:rsidR="00410057" w:rsidRPr="003B5E3E">
              <w:rPr>
                <w:rFonts w:ascii="Gill Sans MT" w:eastAsia="Cabin" w:hAnsi="Gill Sans MT"/>
              </w:rPr>
              <w:t xml:space="preserve">survey </w:t>
            </w:r>
            <w:r w:rsidRPr="003B5E3E">
              <w:rPr>
                <w:rFonts w:ascii="Gill Sans MT" w:eastAsia="Cabin" w:hAnsi="Gill Sans MT"/>
              </w:rPr>
              <w:t>modules</w:t>
            </w:r>
            <w:r w:rsidR="0074599D" w:rsidRPr="003B5E3E">
              <w:rPr>
                <w:rFonts w:ascii="Gill Sans MT" w:eastAsia="Cabin" w:hAnsi="Gill Sans MT"/>
              </w:rPr>
              <w:t xml:space="preserve"> and </w:t>
            </w:r>
            <w:r w:rsidRPr="003B5E3E">
              <w:rPr>
                <w:rFonts w:ascii="Gill Sans MT" w:eastAsia="Cabin" w:hAnsi="Gill Sans MT"/>
              </w:rPr>
              <w:t>questions</w:t>
            </w:r>
          </w:p>
        </w:tc>
        <w:tc>
          <w:tcPr>
            <w:tcW w:w="2520" w:type="dxa"/>
            <w:tcMar>
              <w:top w:w="100" w:type="dxa"/>
              <w:left w:w="115" w:type="dxa"/>
              <w:bottom w:w="100" w:type="dxa"/>
              <w:right w:w="115" w:type="dxa"/>
            </w:tcMar>
          </w:tcPr>
          <w:p w14:paraId="2F730D5E" w14:textId="77777777" w:rsidR="00F56862" w:rsidRPr="003B5E3E" w:rsidRDefault="00F56862" w:rsidP="00C87E91">
            <w:pPr>
              <w:spacing w:after="0" w:line="240" w:lineRule="auto"/>
              <w:jc w:val="center"/>
              <w:rPr>
                <w:rFonts w:ascii="Gill Sans MT" w:eastAsia="Cabin" w:hAnsi="Gill Sans MT"/>
              </w:rPr>
            </w:pPr>
            <w:r w:rsidRPr="003B5E3E">
              <w:rPr>
                <w:rFonts w:ascii="Gill Sans MT" w:eastAsia="Cabin" w:hAnsi="Gill Sans MT"/>
              </w:rPr>
              <w:t>Month 1</w:t>
            </w:r>
          </w:p>
        </w:tc>
      </w:tr>
      <w:tr w:rsidR="00F56862" w:rsidRPr="003B5E3E" w14:paraId="152A7ED0" w14:textId="77777777" w:rsidTr="00F56862">
        <w:trPr>
          <w:trHeight w:val="260"/>
        </w:trPr>
        <w:tc>
          <w:tcPr>
            <w:tcW w:w="6948" w:type="dxa"/>
            <w:tcMar>
              <w:top w:w="100" w:type="dxa"/>
              <w:left w:w="115" w:type="dxa"/>
              <w:bottom w:w="100" w:type="dxa"/>
              <w:right w:w="115" w:type="dxa"/>
            </w:tcMar>
          </w:tcPr>
          <w:p w14:paraId="55A66323" w14:textId="2C4866F7" w:rsidR="00F56862" w:rsidRPr="003B5E3E" w:rsidRDefault="00F56862" w:rsidP="00403A78">
            <w:pPr>
              <w:spacing w:after="0" w:line="240" w:lineRule="auto"/>
              <w:rPr>
                <w:rFonts w:ascii="Gill Sans MT" w:hAnsi="Gill Sans MT"/>
              </w:rPr>
            </w:pPr>
            <w:r w:rsidRPr="003B5E3E">
              <w:rPr>
                <w:rFonts w:ascii="Gill Sans MT" w:eastAsia="Cabin" w:hAnsi="Gill Sans MT"/>
              </w:rPr>
              <w:t xml:space="preserve">Submit </w:t>
            </w:r>
            <w:r w:rsidR="00E611A4" w:rsidRPr="003B5E3E">
              <w:rPr>
                <w:rFonts w:ascii="Gill Sans MT" w:eastAsia="Cabin" w:hAnsi="Gill Sans MT"/>
              </w:rPr>
              <w:t>high-level survey implementation plan</w:t>
            </w:r>
          </w:p>
        </w:tc>
        <w:tc>
          <w:tcPr>
            <w:tcW w:w="2520" w:type="dxa"/>
            <w:tcMar>
              <w:top w:w="100" w:type="dxa"/>
              <w:left w:w="115" w:type="dxa"/>
              <w:bottom w:w="100" w:type="dxa"/>
              <w:right w:w="115" w:type="dxa"/>
            </w:tcMar>
          </w:tcPr>
          <w:p w14:paraId="6B361758" w14:textId="77777777" w:rsidR="00F56862" w:rsidRPr="003B5E3E" w:rsidRDefault="00F56862" w:rsidP="00C87E91">
            <w:pPr>
              <w:spacing w:after="0" w:line="240" w:lineRule="auto"/>
              <w:jc w:val="center"/>
              <w:rPr>
                <w:rFonts w:ascii="Gill Sans MT" w:eastAsia="Cabin" w:hAnsi="Gill Sans MT"/>
              </w:rPr>
            </w:pPr>
            <w:r w:rsidRPr="003B5E3E">
              <w:rPr>
                <w:rFonts w:ascii="Gill Sans MT" w:eastAsia="Cabin" w:hAnsi="Gill Sans MT"/>
              </w:rPr>
              <w:t>Month 2</w:t>
            </w:r>
          </w:p>
        </w:tc>
      </w:tr>
      <w:tr w:rsidR="00F56862" w:rsidRPr="003B5E3E" w14:paraId="7E5D75C8" w14:textId="77777777" w:rsidTr="00C87E91">
        <w:trPr>
          <w:trHeight w:val="268"/>
        </w:trPr>
        <w:tc>
          <w:tcPr>
            <w:tcW w:w="6948" w:type="dxa"/>
            <w:tcMar>
              <w:top w:w="100" w:type="dxa"/>
              <w:left w:w="115" w:type="dxa"/>
              <w:bottom w:w="100" w:type="dxa"/>
              <w:right w:w="115" w:type="dxa"/>
            </w:tcMar>
          </w:tcPr>
          <w:p w14:paraId="1A4F9E26" w14:textId="77777777" w:rsidR="00F56862" w:rsidRPr="003B5E3E" w:rsidRDefault="00F56862" w:rsidP="00C87E91">
            <w:pPr>
              <w:spacing w:after="0" w:line="240" w:lineRule="auto"/>
              <w:rPr>
                <w:rFonts w:ascii="Gill Sans MT" w:hAnsi="Gill Sans MT"/>
              </w:rPr>
            </w:pPr>
            <w:r w:rsidRPr="003B5E3E">
              <w:rPr>
                <w:rFonts w:ascii="Gill Sans MT" w:eastAsia="Cabin" w:hAnsi="Gill Sans MT"/>
              </w:rPr>
              <w:t xml:space="preserve">Customize survey instrument </w:t>
            </w:r>
          </w:p>
        </w:tc>
        <w:tc>
          <w:tcPr>
            <w:tcW w:w="2520" w:type="dxa"/>
            <w:tcMar>
              <w:top w:w="100" w:type="dxa"/>
              <w:left w:w="115" w:type="dxa"/>
              <w:bottom w:w="100" w:type="dxa"/>
              <w:right w:w="115" w:type="dxa"/>
            </w:tcMar>
          </w:tcPr>
          <w:p w14:paraId="7B72CE33" w14:textId="291D1390" w:rsidR="00F56862" w:rsidRPr="003B5E3E" w:rsidRDefault="00F56862" w:rsidP="00403A78">
            <w:pPr>
              <w:tabs>
                <w:tab w:val="left" w:pos="3709"/>
              </w:tabs>
              <w:spacing w:after="0" w:line="240" w:lineRule="auto"/>
              <w:jc w:val="center"/>
              <w:rPr>
                <w:rFonts w:ascii="Gill Sans MT" w:eastAsia="Cabin" w:hAnsi="Gill Sans MT"/>
              </w:rPr>
            </w:pPr>
            <w:r w:rsidRPr="003B5E3E">
              <w:rPr>
                <w:rFonts w:ascii="Gill Sans MT" w:eastAsia="Cabin" w:hAnsi="Gill Sans MT"/>
              </w:rPr>
              <w:t>Months 2</w:t>
            </w:r>
            <w:r w:rsidR="0074599D" w:rsidRPr="003B5E3E">
              <w:rPr>
                <w:rFonts w:ascii="Gill Sans MT" w:eastAsia="Cabin" w:hAnsi="Gill Sans MT"/>
              </w:rPr>
              <w:t>–</w:t>
            </w:r>
            <w:r w:rsidRPr="003B5E3E">
              <w:rPr>
                <w:rFonts w:ascii="Gill Sans MT" w:eastAsia="Cabin" w:hAnsi="Gill Sans MT"/>
              </w:rPr>
              <w:t>3</w:t>
            </w:r>
          </w:p>
        </w:tc>
      </w:tr>
      <w:tr w:rsidR="00F56862" w:rsidRPr="003B5E3E" w14:paraId="56A055A1" w14:textId="77777777" w:rsidTr="00F56862">
        <w:tc>
          <w:tcPr>
            <w:tcW w:w="6948" w:type="dxa"/>
            <w:tcMar>
              <w:top w:w="100" w:type="dxa"/>
              <w:left w:w="115" w:type="dxa"/>
              <w:bottom w:w="100" w:type="dxa"/>
              <w:right w:w="115" w:type="dxa"/>
            </w:tcMar>
          </w:tcPr>
          <w:p w14:paraId="627C7237" w14:textId="6CD6F21F" w:rsidR="00F56862" w:rsidRPr="003B5E3E" w:rsidRDefault="00F56862" w:rsidP="00403A78">
            <w:pPr>
              <w:spacing w:after="0" w:line="240" w:lineRule="auto"/>
              <w:rPr>
                <w:rFonts w:ascii="Gill Sans MT" w:hAnsi="Gill Sans MT"/>
              </w:rPr>
            </w:pPr>
            <w:r w:rsidRPr="003B5E3E">
              <w:rPr>
                <w:rFonts w:ascii="Gill Sans MT" w:eastAsia="Cabin" w:hAnsi="Gill Sans MT"/>
              </w:rPr>
              <w:t xml:space="preserve">Develop </w:t>
            </w:r>
            <w:r w:rsidR="00E611A4" w:rsidRPr="003B5E3E">
              <w:rPr>
                <w:rFonts w:ascii="Gill Sans MT" w:eastAsia="Cabin" w:hAnsi="Gill Sans MT"/>
              </w:rPr>
              <w:t xml:space="preserve">study </w:t>
            </w:r>
            <w:r w:rsidRPr="003B5E3E">
              <w:rPr>
                <w:rFonts w:ascii="Gill Sans MT" w:eastAsia="Cabin" w:hAnsi="Gill Sans MT"/>
              </w:rPr>
              <w:t xml:space="preserve">protocol and </w:t>
            </w:r>
            <w:r w:rsidR="00E611A4" w:rsidRPr="003B5E3E">
              <w:rPr>
                <w:rFonts w:ascii="Gill Sans MT" w:eastAsia="Cabin" w:hAnsi="Gill Sans MT"/>
              </w:rPr>
              <w:t xml:space="preserve">detailed </w:t>
            </w:r>
            <w:r w:rsidRPr="003B5E3E">
              <w:rPr>
                <w:rFonts w:ascii="Gill Sans MT" w:eastAsia="Cabin" w:hAnsi="Gill Sans MT"/>
              </w:rPr>
              <w:t>implementation plan</w:t>
            </w:r>
          </w:p>
        </w:tc>
        <w:tc>
          <w:tcPr>
            <w:tcW w:w="2520" w:type="dxa"/>
            <w:tcMar>
              <w:top w:w="100" w:type="dxa"/>
              <w:left w:w="115" w:type="dxa"/>
              <w:bottom w:w="100" w:type="dxa"/>
              <w:right w:w="115" w:type="dxa"/>
            </w:tcMar>
          </w:tcPr>
          <w:p w14:paraId="5B368BDC" w14:textId="38D6791D"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2</w:t>
            </w:r>
            <w:r w:rsidR="0074599D" w:rsidRPr="003B5E3E">
              <w:rPr>
                <w:rFonts w:ascii="Gill Sans MT" w:eastAsia="Cabin" w:hAnsi="Gill Sans MT"/>
              </w:rPr>
              <w:t>–</w:t>
            </w:r>
            <w:r w:rsidRPr="003B5E3E">
              <w:rPr>
                <w:rFonts w:ascii="Gill Sans MT" w:eastAsia="Cabin" w:hAnsi="Gill Sans MT"/>
              </w:rPr>
              <w:t>3</w:t>
            </w:r>
          </w:p>
        </w:tc>
      </w:tr>
      <w:tr w:rsidR="00F56862" w:rsidRPr="003B5E3E" w14:paraId="51808496"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6001F21B" w14:textId="0101CA22" w:rsidR="00F56862" w:rsidRPr="003B5E3E" w:rsidRDefault="00F56862" w:rsidP="00403A78">
            <w:pPr>
              <w:spacing w:after="0" w:line="240" w:lineRule="auto"/>
              <w:rPr>
                <w:rFonts w:ascii="Gill Sans MT" w:eastAsia="Cabin" w:hAnsi="Gill Sans MT"/>
              </w:rPr>
            </w:pPr>
            <w:r w:rsidRPr="003B5E3E">
              <w:rPr>
                <w:rFonts w:ascii="Gill Sans MT" w:eastAsia="Cabin" w:hAnsi="Gill Sans MT"/>
              </w:rPr>
              <w:t xml:space="preserve">Solicit proposals for in-country </w:t>
            </w:r>
            <w:commentRangeStart w:id="55"/>
            <w:r w:rsidRPr="003B5E3E">
              <w:rPr>
                <w:rFonts w:ascii="Gill Sans MT" w:eastAsia="Cabin" w:hAnsi="Gill Sans MT"/>
              </w:rPr>
              <w:t>subcontracts</w:t>
            </w:r>
            <w:commentRangeEnd w:id="55"/>
            <w:r w:rsidR="009F0C40">
              <w:rPr>
                <w:rStyle w:val="CommentReference"/>
              </w:rPr>
              <w:commentReference w:id="55"/>
            </w:r>
            <w:r w:rsidR="0074599D" w:rsidRPr="003B5E3E">
              <w:rPr>
                <w:rFonts w:ascii="Gill Sans MT" w:eastAsia="Cabin" w:hAnsi="Gill Sans MT"/>
              </w:rPr>
              <w:t>,</w:t>
            </w:r>
            <w:r w:rsidRPr="003B5E3E">
              <w:rPr>
                <w:rFonts w:ascii="Gill Sans MT" w:eastAsia="Cabin" w:hAnsi="Gill Sans MT"/>
              </w:rPr>
              <w:t xml:space="preserve"> </w:t>
            </w:r>
            <w:r w:rsidR="0074599D" w:rsidRPr="003B5E3E">
              <w:rPr>
                <w:rFonts w:ascii="Gill Sans MT" w:eastAsia="Cabin" w:hAnsi="Gill Sans MT"/>
              </w:rPr>
              <w:t>such as</w:t>
            </w:r>
            <w:r w:rsidR="00E611A4" w:rsidRPr="003B5E3E">
              <w:rPr>
                <w:rFonts w:ascii="Gill Sans MT" w:eastAsia="Cabin" w:hAnsi="Gill Sans MT"/>
              </w:rPr>
              <w:t xml:space="preserve"> for </w:t>
            </w:r>
            <w:r w:rsidRPr="003B5E3E">
              <w:rPr>
                <w:rFonts w:ascii="Gill Sans MT" w:eastAsia="Cabin" w:hAnsi="Gill Sans MT"/>
              </w:rPr>
              <w:t xml:space="preserve">translation, </w:t>
            </w:r>
            <w:r w:rsidR="00E611A4" w:rsidRPr="003B5E3E">
              <w:rPr>
                <w:rFonts w:ascii="Gill Sans MT" w:eastAsia="Cabin" w:hAnsi="Gill Sans MT"/>
              </w:rPr>
              <w:t>data collection</w:t>
            </w:r>
            <w:r w:rsidRPr="003B5E3E">
              <w:rPr>
                <w:rFonts w:ascii="Gill Sans MT" w:eastAsia="Cabin" w:hAnsi="Gill Sans MT"/>
              </w:rPr>
              <w:t>; negotiate subcontracts</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5B1CFDF" w14:textId="1D4DE529"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2</w:t>
            </w:r>
            <w:r w:rsidR="0074599D" w:rsidRPr="003B5E3E">
              <w:rPr>
                <w:rFonts w:ascii="Gill Sans MT" w:eastAsia="Cabin" w:hAnsi="Gill Sans MT"/>
              </w:rPr>
              <w:t>–</w:t>
            </w:r>
            <w:r w:rsidRPr="003B5E3E">
              <w:rPr>
                <w:rFonts w:ascii="Gill Sans MT" w:eastAsia="Cabin" w:hAnsi="Gill Sans MT"/>
              </w:rPr>
              <w:t>4</w:t>
            </w:r>
          </w:p>
        </w:tc>
      </w:tr>
      <w:tr w:rsidR="00F56862" w:rsidRPr="003B5E3E" w14:paraId="7CAD2553"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4A6B61E2"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Draw first stage of sample</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496EA74" w14:textId="213A085C"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2</w:t>
            </w:r>
            <w:r w:rsidR="0074599D" w:rsidRPr="003B5E3E">
              <w:rPr>
                <w:rFonts w:ascii="Gill Sans MT" w:eastAsia="Cabin" w:hAnsi="Gill Sans MT"/>
              </w:rPr>
              <w:t>–</w:t>
            </w:r>
            <w:r w:rsidRPr="003B5E3E">
              <w:rPr>
                <w:rFonts w:ascii="Gill Sans MT" w:eastAsia="Cabin" w:hAnsi="Gill Sans MT"/>
              </w:rPr>
              <w:t>3</w:t>
            </w:r>
          </w:p>
        </w:tc>
      </w:tr>
      <w:tr w:rsidR="00F56862" w:rsidRPr="003B5E3E" w14:paraId="3ACC56AA"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97DE268" w14:textId="1D772E15"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Obtain official letter of introduction for community sensitization, listing</w:t>
            </w:r>
            <w:r w:rsidR="002F01B6" w:rsidRPr="003B5E3E">
              <w:rPr>
                <w:rFonts w:ascii="Gill Sans MT" w:eastAsia="Cabin" w:hAnsi="Gill Sans MT"/>
              </w:rPr>
              <w:t>,</w:t>
            </w:r>
            <w:r w:rsidRPr="003B5E3E">
              <w:rPr>
                <w:rFonts w:ascii="Gill Sans MT" w:eastAsia="Cabin" w:hAnsi="Gill Sans MT"/>
              </w:rPr>
              <w:t xml:space="preserve"> and field teams</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0D637000" w14:textId="77777777"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4</w:t>
            </w:r>
          </w:p>
        </w:tc>
      </w:tr>
      <w:tr w:rsidR="00F56862" w:rsidRPr="003B5E3E" w14:paraId="2B76EA50" w14:textId="77777777" w:rsidTr="00F56862">
        <w:tc>
          <w:tcPr>
            <w:tcW w:w="6948" w:type="dxa"/>
            <w:tcMar>
              <w:top w:w="100" w:type="dxa"/>
              <w:left w:w="115" w:type="dxa"/>
              <w:bottom w:w="100" w:type="dxa"/>
              <w:right w:w="115" w:type="dxa"/>
            </w:tcMar>
          </w:tcPr>
          <w:p w14:paraId="4C25871B" w14:textId="78DE4DCC" w:rsidR="00F56862" w:rsidRPr="003B5E3E" w:rsidRDefault="009C700D">
            <w:pPr>
              <w:spacing w:after="0" w:line="240" w:lineRule="auto"/>
              <w:rPr>
                <w:rFonts w:ascii="Gill Sans MT" w:eastAsia="Cabin" w:hAnsi="Gill Sans MT"/>
              </w:rPr>
            </w:pPr>
            <w:r w:rsidRPr="003B5E3E">
              <w:rPr>
                <w:rFonts w:ascii="Gill Sans MT" w:eastAsia="Cabin" w:hAnsi="Gill Sans MT"/>
              </w:rPr>
              <w:t>Update protocol</w:t>
            </w:r>
          </w:p>
        </w:tc>
        <w:tc>
          <w:tcPr>
            <w:tcW w:w="2520" w:type="dxa"/>
            <w:tcMar>
              <w:top w:w="100" w:type="dxa"/>
              <w:left w:w="115" w:type="dxa"/>
              <w:bottom w:w="100" w:type="dxa"/>
              <w:right w:w="115" w:type="dxa"/>
            </w:tcMar>
          </w:tcPr>
          <w:p w14:paraId="56BCFE5C" w14:textId="77777777"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4</w:t>
            </w:r>
          </w:p>
        </w:tc>
      </w:tr>
      <w:tr w:rsidR="00F56862" w:rsidRPr="003B5E3E" w14:paraId="2A2184C0" w14:textId="77777777" w:rsidTr="00F56862">
        <w:tc>
          <w:tcPr>
            <w:tcW w:w="6948" w:type="dxa"/>
            <w:tcMar>
              <w:top w:w="100" w:type="dxa"/>
              <w:left w:w="115" w:type="dxa"/>
              <w:bottom w:w="100" w:type="dxa"/>
              <w:right w:w="115" w:type="dxa"/>
            </w:tcMar>
          </w:tcPr>
          <w:p w14:paraId="0C07BF34" w14:textId="23277B00" w:rsidR="00F56862" w:rsidRPr="003B5E3E" w:rsidRDefault="00F56862" w:rsidP="00403A78">
            <w:pPr>
              <w:spacing w:after="0" w:line="240" w:lineRule="auto"/>
              <w:rPr>
                <w:rFonts w:ascii="Gill Sans MT" w:eastAsia="Cabin" w:hAnsi="Gill Sans MT"/>
              </w:rPr>
            </w:pPr>
            <w:r w:rsidRPr="003B5E3E">
              <w:rPr>
                <w:rFonts w:ascii="Gill Sans MT" w:eastAsia="Cabin" w:hAnsi="Gill Sans MT"/>
              </w:rPr>
              <w:t>Order equipment and supplies</w:t>
            </w:r>
            <w:r w:rsidR="0074599D" w:rsidRPr="003B5E3E">
              <w:rPr>
                <w:rFonts w:ascii="Gill Sans MT" w:eastAsia="Cabin" w:hAnsi="Gill Sans MT"/>
              </w:rPr>
              <w:t>, such as</w:t>
            </w:r>
            <w:r w:rsidRPr="003B5E3E">
              <w:rPr>
                <w:rFonts w:ascii="Gill Sans MT" w:eastAsia="Cabin" w:hAnsi="Gill Sans MT"/>
              </w:rPr>
              <w:t xml:space="preserve"> tablet</w:t>
            </w:r>
            <w:r w:rsidR="00E611A4" w:rsidRPr="003B5E3E">
              <w:rPr>
                <w:rFonts w:ascii="Gill Sans MT" w:eastAsia="Cabin" w:hAnsi="Gill Sans MT"/>
              </w:rPr>
              <w:t xml:space="preserve"> computer</w:t>
            </w:r>
            <w:r w:rsidRPr="003B5E3E">
              <w:rPr>
                <w:rFonts w:ascii="Gill Sans MT" w:eastAsia="Cabin" w:hAnsi="Gill Sans MT"/>
              </w:rPr>
              <w:t>s</w:t>
            </w:r>
            <w:ins w:id="56" w:author="Kiersten Johnson" w:date="2021-04-29T13:33:00Z">
              <w:r w:rsidR="00A57CC2" w:rsidRPr="003B5E3E">
                <w:rPr>
                  <w:rFonts w:ascii="Gill Sans MT" w:eastAsia="Cabin" w:hAnsi="Gill Sans MT"/>
                </w:rPr>
                <w:t xml:space="preserve"> and PPE</w:t>
              </w:r>
            </w:ins>
          </w:p>
        </w:tc>
        <w:tc>
          <w:tcPr>
            <w:tcW w:w="2520" w:type="dxa"/>
            <w:tcMar>
              <w:top w:w="100" w:type="dxa"/>
              <w:left w:w="115" w:type="dxa"/>
              <w:bottom w:w="100" w:type="dxa"/>
              <w:right w:w="115" w:type="dxa"/>
            </w:tcMar>
          </w:tcPr>
          <w:p w14:paraId="203EF3F3" w14:textId="08BDADC9"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4</w:t>
            </w:r>
            <w:r w:rsidR="0074599D" w:rsidRPr="003B5E3E">
              <w:rPr>
                <w:rFonts w:ascii="Gill Sans MT" w:eastAsia="Cabin" w:hAnsi="Gill Sans MT"/>
              </w:rPr>
              <w:t>–</w:t>
            </w:r>
            <w:r w:rsidRPr="003B5E3E">
              <w:rPr>
                <w:rFonts w:ascii="Gill Sans MT" w:eastAsia="Cabin" w:hAnsi="Gill Sans MT"/>
              </w:rPr>
              <w:t>5</w:t>
            </w:r>
          </w:p>
        </w:tc>
      </w:tr>
      <w:tr w:rsidR="00F56862" w:rsidRPr="003B5E3E" w14:paraId="56E7C1F3" w14:textId="77777777" w:rsidTr="00F56862">
        <w:tc>
          <w:tcPr>
            <w:tcW w:w="6948" w:type="dxa"/>
            <w:tcMar>
              <w:top w:w="100" w:type="dxa"/>
              <w:left w:w="115" w:type="dxa"/>
              <w:bottom w:w="100" w:type="dxa"/>
              <w:right w:w="115" w:type="dxa"/>
            </w:tcMar>
          </w:tcPr>
          <w:p w14:paraId="62EE7A90"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Obtain in-country ethical review and approval</w:t>
            </w:r>
          </w:p>
        </w:tc>
        <w:tc>
          <w:tcPr>
            <w:tcW w:w="2520" w:type="dxa"/>
            <w:tcMar>
              <w:top w:w="100" w:type="dxa"/>
              <w:left w:w="115" w:type="dxa"/>
              <w:bottom w:w="100" w:type="dxa"/>
              <w:right w:w="115" w:type="dxa"/>
            </w:tcMar>
          </w:tcPr>
          <w:p w14:paraId="71E0C4B8" w14:textId="06326A53"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3</w:t>
            </w:r>
            <w:r w:rsidR="0074599D" w:rsidRPr="003B5E3E">
              <w:rPr>
                <w:rFonts w:ascii="Gill Sans MT" w:eastAsia="Cabin" w:hAnsi="Gill Sans MT"/>
              </w:rPr>
              <w:t>–</w:t>
            </w:r>
            <w:r w:rsidRPr="003B5E3E">
              <w:rPr>
                <w:rFonts w:ascii="Gill Sans MT" w:eastAsia="Cabin" w:hAnsi="Gill Sans MT"/>
              </w:rPr>
              <w:t>4</w:t>
            </w:r>
          </w:p>
        </w:tc>
      </w:tr>
      <w:tr w:rsidR="00F56862" w:rsidRPr="003B5E3E" w14:paraId="491A9AF0"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40871E7"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Translate and pretest survey instrument</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2306709A" w14:textId="7F8389ED"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3</w:t>
            </w:r>
            <w:r w:rsidR="0074599D" w:rsidRPr="003B5E3E">
              <w:rPr>
                <w:rFonts w:ascii="Gill Sans MT" w:eastAsia="Cabin" w:hAnsi="Gill Sans MT"/>
              </w:rPr>
              <w:t>–</w:t>
            </w:r>
            <w:r w:rsidRPr="003B5E3E">
              <w:rPr>
                <w:rFonts w:ascii="Gill Sans MT" w:eastAsia="Cabin" w:hAnsi="Gill Sans MT"/>
              </w:rPr>
              <w:t>5</w:t>
            </w:r>
          </w:p>
        </w:tc>
      </w:tr>
      <w:tr w:rsidR="00F56862" w:rsidRPr="003B5E3E" w14:paraId="0A4E70D3"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CB6BE9C"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List and select households</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29BB1CD9" w14:textId="28AA7596"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6</w:t>
            </w:r>
            <w:r w:rsidR="0074599D" w:rsidRPr="003B5E3E">
              <w:rPr>
                <w:rFonts w:ascii="Gill Sans MT" w:eastAsia="Cabin" w:hAnsi="Gill Sans MT"/>
              </w:rPr>
              <w:t>–</w:t>
            </w:r>
            <w:r w:rsidRPr="003B5E3E">
              <w:rPr>
                <w:rFonts w:ascii="Gill Sans MT" w:eastAsia="Cabin" w:hAnsi="Gill Sans MT"/>
              </w:rPr>
              <w:t>7</w:t>
            </w:r>
          </w:p>
        </w:tc>
      </w:tr>
      <w:tr w:rsidR="00F56862" w:rsidRPr="003B5E3E" w14:paraId="4FF83B01"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7E4B06C5" w14:textId="079D6A40" w:rsidR="00F56862" w:rsidRPr="003B5E3E" w:rsidRDefault="00F56862" w:rsidP="00403A78">
            <w:pPr>
              <w:spacing w:after="0" w:line="240" w:lineRule="auto"/>
              <w:rPr>
                <w:rFonts w:ascii="Gill Sans MT" w:eastAsia="Cabin" w:hAnsi="Gill Sans MT"/>
              </w:rPr>
            </w:pPr>
            <w:r w:rsidRPr="003B5E3E">
              <w:rPr>
                <w:rFonts w:ascii="Gill Sans MT" w:eastAsia="Cabin" w:hAnsi="Gill Sans MT"/>
              </w:rPr>
              <w:t>Ship tablet</w:t>
            </w:r>
            <w:r w:rsidR="00E611A4" w:rsidRPr="003B5E3E">
              <w:rPr>
                <w:rFonts w:ascii="Gill Sans MT" w:eastAsia="Cabin" w:hAnsi="Gill Sans MT"/>
              </w:rPr>
              <w:t xml:space="preserve"> computer</w:t>
            </w:r>
            <w:r w:rsidRPr="003B5E3E">
              <w:rPr>
                <w:rFonts w:ascii="Gill Sans MT" w:eastAsia="Cabin" w:hAnsi="Gill Sans MT"/>
              </w:rPr>
              <w:t>s</w:t>
            </w:r>
            <w:r w:rsidR="00E611A4" w:rsidRPr="003B5E3E">
              <w:rPr>
                <w:rFonts w:ascii="Gill Sans MT" w:eastAsia="Cabin" w:hAnsi="Gill Sans MT"/>
              </w:rPr>
              <w:t xml:space="preserve"> at least</w:t>
            </w:r>
            <w:r w:rsidRPr="003B5E3E">
              <w:rPr>
                <w:rFonts w:ascii="Gill Sans MT" w:eastAsia="Cabin" w:hAnsi="Gill Sans MT"/>
              </w:rPr>
              <w:t xml:space="preserve"> 5 weeks </w:t>
            </w:r>
            <w:r w:rsidR="0074599D" w:rsidRPr="003B5E3E">
              <w:rPr>
                <w:rFonts w:ascii="Gill Sans MT" w:eastAsia="Cabin" w:hAnsi="Gill Sans MT"/>
              </w:rPr>
              <w:t xml:space="preserve">before the </w:t>
            </w:r>
            <w:r w:rsidRPr="003B5E3E">
              <w:rPr>
                <w:rFonts w:ascii="Gill Sans MT" w:eastAsia="Cabin" w:hAnsi="Gill Sans MT"/>
              </w:rPr>
              <w:t>start of training</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1F4FB5A5" w14:textId="77777777"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5</w:t>
            </w:r>
          </w:p>
        </w:tc>
      </w:tr>
      <w:tr w:rsidR="00F56862" w:rsidRPr="003B5E3E" w14:paraId="3A8F5DC2" w14:textId="77777777" w:rsidTr="00F56862">
        <w:tc>
          <w:tcPr>
            <w:tcW w:w="6948"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00FC7AD2" w14:textId="3CA6738F" w:rsidR="00F56862" w:rsidRPr="003B5E3E" w:rsidRDefault="00F56862">
            <w:pPr>
              <w:spacing w:after="0" w:line="240" w:lineRule="auto"/>
              <w:rPr>
                <w:rFonts w:ascii="Gill Sans MT" w:eastAsia="Cabin" w:hAnsi="Gill Sans MT"/>
              </w:rPr>
            </w:pPr>
            <w:r w:rsidRPr="003B5E3E">
              <w:rPr>
                <w:rFonts w:ascii="Gill Sans MT" w:eastAsia="Cabin" w:hAnsi="Gill Sans MT"/>
              </w:rPr>
              <w:t xml:space="preserve">Program and test data entry program and </w:t>
            </w:r>
            <w:r w:rsidR="00733792" w:rsidRPr="003B5E3E">
              <w:rPr>
                <w:rFonts w:ascii="Gill Sans MT" w:eastAsia="Cabin" w:hAnsi="Gill Sans MT"/>
              </w:rPr>
              <w:t>quality control</w:t>
            </w:r>
            <w:r w:rsidRPr="003B5E3E">
              <w:rPr>
                <w:rFonts w:ascii="Gill Sans MT" w:eastAsia="Cabin" w:hAnsi="Gill Sans MT"/>
              </w:rPr>
              <w:t xml:space="preserve"> reports</w:t>
            </w:r>
          </w:p>
        </w:tc>
        <w:tc>
          <w:tcPr>
            <w:tcW w:w="2520" w:type="dxa"/>
            <w:tcBorders>
              <w:top w:val="single" w:sz="4" w:space="0" w:color="000000"/>
              <w:left w:val="single" w:sz="4" w:space="0" w:color="000000"/>
              <w:bottom w:val="single" w:sz="4" w:space="0" w:color="000000"/>
              <w:right w:val="single" w:sz="4" w:space="0" w:color="000000"/>
            </w:tcBorders>
            <w:tcMar>
              <w:top w:w="100" w:type="dxa"/>
              <w:left w:w="115" w:type="dxa"/>
              <w:bottom w:w="100" w:type="dxa"/>
              <w:right w:w="115" w:type="dxa"/>
            </w:tcMar>
          </w:tcPr>
          <w:p w14:paraId="71007B84" w14:textId="0FC6E143"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4</w:t>
            </w:r>
            <w:r w:rsidR="0074599D" w:rsidRPr="003B5E3E">
              <w:rPr>
                <w:rFonts w:ascii="Gill Sans MT" w:eastAsia="Cabin" w:hAnsi="Gill Sans MT"/>
              </w:rPr>
              <w:t>–</w:t>
            </w:r>
            <w:r w:rsidRPr="003B5E3E">
              <w:rPr>
                <w:rFonts w:ascii="Gill Sans MT" w:eastAsia="Cabin" w:hAnsi="Gill Sans MT"/>
              </w:rPr>
              <w:t>6</w:t>
            </w:r>
          </w:p>
        </w:tc>
      </w:tr>
      <w:tr w:rsidR="00F56862" w:rsidRPr="003B5E3E" w14:paraId="1E574DCF" w14:textId="77777777" w:rsidTr="00F56862">
        <w:tc>
          <w:tcPr>
            <w:tcW w:w="6948" w:type="dxa"/>
            <w:tcMar>
              <w:top w:w="100" w:type="dxa"/>
              <w:left w:w="115" w:type="dxa"/>
              <w:bottom w:w="100" w:type="dxa"/>
              <w:right w:w="115" w:type="dxa"/>
            </w:tcMar>
          </w:tcPr>
          <w:p w14:paraId="290CA296"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 xml:space="preserve">Customize interviewer’s and supervisor’s manuals </w:t>
            </w:r>
          </w:p>
        </w:tc>
        <w:tc>
          <w:tcPr>
            <w:tcW w:w="2520" w:type="dxa"/>
            <w:tcMar>
              <w:top w:w="100" w:type="dxa"/>
              <w:left w:w="115" w:type="dxa"/>
              <w:bottom w:w="100" w:type="dxa"/>
              <w:right w:w="115" w:type="dxa"/>
            </w:tcMar>
          </w:tcPr>
          <w:p w14:paraId="64C6166D" w14:textId="1675645A"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4</w:t>
            </w:r>
            <w:r w:rsidR="0074599D" w:rsidRPr="003B5E3E">
              <w:rPr>
                <w:rFonts w:ascii="Gill Sans MT" w:eastAsia="Cabin" w:hAnsi="Gill Sans MT"/>
              </w:rPr>
              <w:t>–</w:t>
            </w:r>
            <w:r w:rsidRPr="003B5E3E">
              <w:rPr>
                <w:rFonts w:ascii="Gill Sans MT" w:eastAsia="Cabin" w:hAnsi="Gill Sans MT"/>
              </w:rPr>
              <w:t>6</w:t>
            </w:r>
          </w:p>
        </w:tc>
      </w:tr>
      <w:tr w:rsidR="00F56862" w:rsidRPr="003B5E3E" w14:paraId="4D77F662" w14:textId="77777777" w:rsidTr="00F56862">
        <w:tc>
          <w:tcPr>
            <w:tcW w:w="6948" w:type="dxa"/>
            <w:tcMar>
              <w:top w:w="100" w:type="dxa"/>
              <w:left w:w="115" w:type="dxa"/>
              <w:bottom w:w="100" w:type="dxa"/>
              <w:right w:w="115" w:type="dxa"/>
            </w:tcMar>
          </w:tcPr>
          <w:p w14:paraId="1650BB7E"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Finalize training materials</w:t>
            </w:r>
          </w:p>
        </w:tc>
        <w:tc>
          <w:tcPr>
            <w:tcW w:w="2520" w:type="dxa"/>
            <w:tcMar>
              <w:top w:w="100" w:type="dxa"/>
              <w:left w:w="115" w:type="dxa"/>
              <w:bottom w:w="100" w:type="dxa"/>
              <w:right w:w="115" w:type="dxa"/>
            </w:tcMar>
          </w:tcPr>
          <w:p w14:paraId="32359A94" w14:textId="3F42E831"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4</w:t>
            </w:r>
            <w:r w:rsidR="0074599D" w:rsidRPr="003B5E3E">
              <w:rPr>
                <w:rFonts w:ascii="Gill Sans MT" w:eastAsia="Cabin" w:hAnsi="Gill Sans MT"/>
              </w:rPr>
              <w:t>–</w:t>
            </w:r>
            <w:r w:rsidRPr="003B5E3E">
              <w:rPr>
                <w:rFonts w:ascii="Gill Sans MT" w:eastAsia="Cabin" w:hAnsi="Gill Sans MT"/>
              </w:rPr>
              <w:t>7</w:t>
            </w:r>
          </w:p>
        </w:tc>
      </w:tr>
      <w:tr w:rsidR="00F56862" w:rsidRPr="003B5E3E" w14:paraId="0575BAEA" w14:textId="77777777" w:rsidTr="00F56862">
        <w:tc>
          <w:tcPr>
            <w:tcW w:w="6948" w:type="dxa"/>
            <w:tcMar>
              <w:top w:w="100" w:type="dxa"/>
              <w:left w:w="115" w:type="dxa"/>
              <w:bottom w:w="100" w:type="dxa"/>
              <w:right w:w="115" w:type="dxa"/>
            </w:tcMar>
          </w:tcPr>
          <w:p w14:paraId="0E33E68B" w14:textId="79499A6D" w:rsidR="00F56862" w:rsidRPr="003B5E3E" w:rsidRDefault="00F56862" w:rsidP="00403A78">
            <w:pPr>
              <w:spacing w:after="0" w:line="240" w:lineRule="auto"/>
              <w:rPr>
                <w:rFonts w:ascii="Gill Sans MT" w:hAnsi="Gill Sans MT"/>
              </w:rPr>
            </w:pPr>
            <w:r w:rsidRPr="003B5E3E">
              <w:rPr>
                <w:rFonts w:ascii="Gill Sans MT" w:eastAsia="Cabin" w:hAnsi="Gill Sans MT"/>
              </w:rPr>
              <w:t xml:space="preserve">Conduct </w:t>
            </w:r>
            <w:r w:rsidR="0057690F" w:rsidRPr="003B5E3E">
              <w:rPr>
                <w:rFonts w:ascii="Gill Sans MT" w:eastAsia="Cabin" w:hAnsi="Gill Sans MT"/>
              </w:rPr>
              <w:t>computer-assisted personal interviewing</w:t>
            </w:r>
            <w:r w:rsidR="007118E4" w:rsidRPr="003B5E3E">
              <w:rPr>
                <w:rFonts w:ascii="Gill Sans MT" w:eastAsia="Cabin" w:hAnsi="Gill Sans MT"/>
              </w:rPr>
              <w:t xml:space="preserve"> </w:t>
            </w:r>
            <w:r w:rsidRPr="003B5E3E">
              <w:rPr>
                <w:rFonts w:ascii="Gill Sans MT" w:eastAsia="Cabin" w:hAnsi="Gill Sans MT"/>
              </w:rPr>
              <w:t>pretest, training, and pilot</w:t>
            </w:r>
            <w:r w:rsidR="002F01B6" w:rsidRPr="003B5E3E">
              <w:rPr>
                <w:rFonts w:ascii="Gill Sans MT" w:eastAsia="Cabin" w:hAnsi="Gill Sans MT"/>
              </w:rPr>
              <w:t xml:space="preserve"> </w:t>
            </w:r>
            <w:r w:rsidR="002F01B6" w:rsidRPr="003B5E3E" w:rsidDel="005A79C7">
              <w:rPr>
                <w:rFonts w:ascii="Gill Sans MT" w:eastAsia="Cabin" w:hAnsi="Gill Sans MT"/>
              </w:rPr>
              <w:t>test</w:t>
            </w:r>
          </w:p>
        </w:tc>
        <w:tc>
          <w:tcPr>
            <w:tcW w:w="2520" w:type="dxa"/>
            <w:tcMar>
              <w:top w:w="100" w:type="dxa"/>
              <w:left w:w="115" w:type="dxa"/>
              <w:bottom w:w="100" w:type="dxa"/>
              <w:right w:w="115" w:type="dxa"/>
            </w:tcMar>
          </w:tcPr>
          <w:p w14:paraId="78202D45" w14:textId="754DC61C"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7</w:t>
            </w:r>
            <w:r w:rsidR="0074599D" w:rsidRPr="003B5E3E">
              <w:rPr>
                <w:rFonts w:ascii="Gill Sans MT" w:eastAsia="Cabin" w:hAnsi="Gill Sans MT"/>
              </w:rPr>
              <w:t>–</w:t>
            </w:r>
            <w:r w:rsidRPr="003B5E3E">
              <w:rPr>
                <w:rFonts w:ascii="Gill Sans MT" w:eastAsia="Cabin" w:hAnsi="Gill Sans MT"/>
              </w:rPr>
              <w:t>8</w:t>
            </w:r>
          </w:p>
        </w:tc>
      </w:tr>
      <w:tr w:rsidR="00F56862" w:rsidRPr="003B5E3E" w14:paraId="2AA97BA2" w14:textId="77777777" w:rsidTr="00F56862">
        <w:tc>
          <w:tcPr>
            <w:tcW w:w="6948" w:type="dxa"/>
            <w:tcMar>
              <w:top w:w="100" w:type="dxa"/>
              <w:left w:w="115" w:type="dxa"/>
              <w:bottom w:w="100" w:type="dxa"/>
              <w:right w:w="115" w:type="dxa"/>
            </w:tcMar>
          </w:tcPr>
          <w:p w14:paraId="10904674" w14:textId="3E6BE343" w:rsidR="00F56862" w:rsidRPr="003B5E3E" w:rsidRDefault="00F56862" w:rsidP="00C87E91">
            <w:pPr>
              <w:spacing w:after="0" w:line="240" w:lineRule="auto"/>
              <w:rPr>
                <w:rFonts w:ascii="Gill Sans MT" w:hAnsi="Gill Sans MT"/>
              </w:rPr>
            </w:pPr>
            <w:r w:rsidRPr="003B5E3E">
              <w:rPr>
                <w:rFonts w:ascii="Gill Sans MT" w:eastAsia="Cabin" w:hAnsi="Gill Sans MT"/>
              </w:rPr>
              <w:t xml:space="preserve">Finalize survey instrument, manuals, </w:t>
            </w:r>
            <w:r w:rsidR="002F01B6" w:rsidRPr="003B5E3E">
              <w:rPr>
                <w:rFonts w:ascii="Gill Sans MT" w:eastAsia="Cabin" w:hAnsi="Gill Sans MT"/>
              </w:rPr>
              <w:t xml:space="preserve">and </w:t>
            </w:r>
            <w:r w:rsidRPr="003B5E3E">
              <w:rPr>
                <w:rFonts w:ascii="Gill Sans MT" w:eastAsia="Cabin" w:hAnsi="Gill Sans MT"/>
              </w:rPr>
              <w:t>data entry program</w:t>
            </w:r>
          </w:p>
        </w:tc>
        <w:tc>
          <w:tcPr>
            <w:tcW w:w="2520" w:type="dxa"/>
            <w:tcMar>
              <w:top w:w="100" w:type="dxa"/>
              <w:left w:w="115" w:type="dxa"/>
              <w:bottom w:w="100" w:type="dxa"/>
              <w:right w:w="115" w:type="dxa"/>
            </w:tcMar>
          </w:tcPr>
          <w:p w14:paraId="09EB8066" w14:textId="77777777"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8</w:t>
            </w:r>
          </w:p>
        </w:tc>
      </w:tr>
      <w:tr w:rsidR="00F56862" w:rsidRPr="003B5E3E" w14:paraId="714B27D2" w14:textId="77777777" w:rsidTr="00F56862">
        <w:tc>
          <w:tcPr>
            <w:tcW w:w="6948" w:type="dxa"/>
            <w:tcMar>
              <w:top w:w="100" w:type="dxa"/>
              <w:left w:w="115" w:type="dxa"/>
              <w:bottom w:w="100" w:type="dxa"/>
              <w:right w:w="115" w:type="dxa"/>
            </w:tcMar>
          </w:tcPr>
          <w:p w14:paraId="42F8C0A1"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Conduct and monitor fieldwork</w:t>
            </w:r>
          </w:p>
        </w:tc>
        <w:tc>
          <w:tcPr>
            <w:tcW w:w="2520" w:type="dxa"/>
            <w:shd w:val="clear" w:color="auto" w:fill="FFFFFF" w:themeFill="background1"/>
            <w:tcMar>
              <w:top w:w="100" w:type="dxa"/>
              <w:left w:w="115" w:type="dxa"/>
              <w:bottom w:w="100" w:type="dxa"/>
              <w:right w:w="115" w:type="dxa"/>
            </w:tcMar>
          </w:tcPr>
          <w:p w14:paraId="5C02C4F7" w14:textId="3D9B7365"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9</w:t>
            </w:r>
            <w:r w:rsidR="0074599D" w:rsidRPr="003B5E3E">
              <w:rPr>
                <w:rFonts w:ascii="Gill Sans MT" w:eastAsia="Cabin" w:hAnsi="Gill Sans MT"/>
              </w:rPr>
              <w:t>–</w:t>
            </w:r>
            <w:r w:rsidRPr="003B5E3E">
              <w:rPr>
                <w:rFonts w:ascii="Gill Sans MT" w:eastAsia="Cabin" w:hAnsi="Gill Sans MT"/>
              </w:rPr>
              <w:t>13</w:t>
            </w:r>
          </w:p>
        </w:tc>
      </w:tr>
      <w:tr w:rsidR="00F56862" w:rsidRPr="003B5E3E" w14:paraId="59408F9E" w14:textId="77777777" w:rsidTr="00F56862">
        <w:tc>
          <w:tcPr>
            <w:tcW w:w="6948" w:type="dxa"/>
            <w:tcMar>
              <w:top w:w="100" w:type="dxa"/>
              <w:left w:w="115" w:type="dxa"/>
              <w:bottom w:w="100" w:type="dxa"/>
              <w:right w:w="115" w:type="dxa"/>
            </w:tcMar>
          </w:tcPr>
          <w:p w14:paraId="6B43994C" w14:textId="42FFC8D3"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Clean data</w:t>
            </w:r>
            <w:r w:rsidR="0013707B" w:rsidRPr="003B5E3E">
              <w:rPr>
                <w:rFonts w:ascii="Gill Sans MT" w:eastAsia="Cabin" w:hAnsi="Gill Sans MT"/>
              </w:rPr>
              <w:t xml:space="preserve"> and calculate sampling weights</w:t>
            </w:r>
          </w:p>
        </w:tc>
        <w:tc>
          <w:tcPr>
            <w:tcW w:w="2520" w:type="dxa"/>
            <w:shd w:val="clear" w:color="auto" w:fill="FFFFFF" w:themeFill="background1"/>
            <w:tcMar>
              <w:top w:w="100" w:type="dxa"/>
              <w:left w:w="115" w:type="dxa"/>
              <w:bottom w:w="100" w:type="dxa"/>
              <w:right w:w="115" w:type="dxa"/>
            </w:tcMar>
          </w:tcPr>
          <w:p w14:paraId="1B5CFC1C" w14:textId="17FA4F16"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14</w:t>
            </w:r>
            <w:r w:rsidR="0074599D" w:rsidRPr="003B5E3E">
              <w:rPr>
                <w:rFonts w:ascii="Gill Sans MT" w:eastAsia="Cabin" w:hAnsi="Gill Sans MT"/>
              </w:rPr>
              <w:t>–</w:t>
            </w:r>
            <w:r w:rsidRPr="003B5E3E">
              <w:rPr>
                <w:rFonts w:ascii="Gill Sans MT" w:eastAsia="Cabin" w:hAnsi="Gill Sans MT"/>
              </w:rPr>
              <w:t>15</w:t>
            </w:r>
          </w:p>
        </w:tc>
      </w:tr>
      <w:tr w:rsidR="00F56862" w:rsidRPr="003B5E3E" w14:paraId="084874F4" w14:textId="77777777" w:rsidTr="00F56862">
        <w:tc>
          <w:tcPr>
            <w:tcW w:w="6948" w:type="dxa"/>
            <w:tcMar>
              <w:top w:w="100" w:type="dxa"/>
              <w:left w:w="115" w:type="dxa"/>
              <w:bottom w:w="100" w:type="dxa"/>
              <w:right w:w="115" w:type="dxa"/>
            </w:tcMar>
          </w:tcPr>
          <w:p w14:paraId="1CD28B40" w14:textId="7777777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Analyze data</w:t>
            </w:r>
          </w:p>
        </w:tc>
        <w:tc>
          <w:tcPr>
            <w:tcW w:w="2520" w:type="dxa"/>
            <w:shd w:val="clear" w:color="auto" w:fill="FFFFFF" w:themeFill="background1"/>
            <w:tcMar>
              <w:top w:w="100" w:type="dxa"/>
              <w:left w:w="115" w:type="dxa"/>
              <w:bottom w:w="100" w:type="dxa"/>
              <w:right w:w="115" w:type="dxa"/>
            </w:tcMar>
          </w:tcPr>
          <w:p w14:paraId="5434CA79" w14:textId="54076000"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16</w:t>
            </w:r>
            <w:r w:rsidR="0074599D" w:rsidRPr="003B5E3E">
              <w:rPr>
                <w:rFonts w:ascii="Gill Sans MT" w:eastAsia="Cabin" w:hAnsi="Gill Sans MT"/>
              </w:rPr>
              <w:t>–</w:t>
            </w:r>
            <w:r w:rsidRPr="003B5E3E">
              <w:rPr>
                <w:rFonts w:ascii="Gill Sans MT" w:eastAsia="Cabin" w:hAnsi="Gill Sans MT"/>
              </w:rPr>
              <w:t>18</w:t>
            </w:r>
          </w:p>
        </w:tc>
      </w:tr>
      <w:tr w:rsidR="00F56862" w:rsidRPr="003B5E3E" w14:paraId="2221E0E6" w14:textId="77777777" w:rsidTr="00F56862">
        <w:tc>
          <w:tcPr>
            <w:tcW w:w="6948" w:type="dxa"/>
            <w:tcMar>
              <w:top w:w="100" w:type="dxa"/>
              <w:left w:w="115" w:type="dxa"/>
              <w:bottom w:w="100" w:type="dxa"/>
              <w:right w:w="115" w:type="dxa"/>
            </w:tcMar>
          </w:tcPr>
          <w:p w14:paraId="40C9EB44" w14:textId="47F2E987" w:rsidR="00F56862" w:rsidRPr="003B5E3E" w:rsidRDefault="00F56862" w:rsidP="00C87E91">
            <w:pPr>
              <w:spacing w:after="0" w:line="240" w:lineRule="auto"/>
              <w:rPr>
                <w:rFonts w:ascii="Gill Sans MT" w:eastAsia="Cabin" w:hAnsi="Gill Sans MT"/>
              </w:rPr>
            </w:pPr>
            <w:r w:rsidRPr="003B5E3E">
              <w:rPr>
                <w:rFonts w:ascii="Gill Sans MT" w:eastAsia="Cabin" w:hAnsi="Gill Sans MT"/>
              </w:rPr>
              <w:t xml:space="preserve">Deliver </w:t>
            </w:r>
            <w:r w:rsidR="002A1A22" w:rsidRPr="003B5E3E">
              <w:rPr>
                <w:rFonts w:ascii="Gill Sans MT" w:eastAsia="Cabin" w:hAnsi="Gill Sans MT"/>
              </w:rPr>
              <w:t xml:space="preserve">results tables </w:t>
            </w:r>
            <w:r w:rsidRPr="003B5E3E">
              <w:rPr>
                <w:rFonts w:ascii="Gill Sans MT" w:eastAsia="Cabin" w:hAnsi="Gill Sans MT"/>
              </w:rPr>
              <w:t xml:space="preserve">to </w:t>
            </w:r>
            <w:r w:rsidR="002A1A22" w:rsidRPr="003B5E3E">
              <w:rPr>
                <w:rFonts w:ascii="Gill Sans MT" w:eastAsia="Cabin" w:hAnsi="Gill Sans MT"/>
              </w:rPr>
              <w:t>R</w:t>
            </w:r>
            <w:r w:rsidRPr="003B5E3E">
              <w:rPr>
                <w:rFonts w:ascii="Gill Sans MT" w:eastAsia="Cabin" w:hAnsi="Gill Sans MT"/>
              </w:rPr>
              <w:t>FS</w:t>
            </w:r>
          </w:p>
        </w:tc>
        <w:tc>
          <w:tcPr>
            <w:tcW w:w="2520" w:type="dxa"/>
            <w:shd w:val="clear" w:color="auto" w:fill="FFFFFF" w:themeFill="background1"/>
            <w:tcMar>
              <w:top w:w="100" w:type="dxa"/>
              <w:left w:w="115" w:type="dxa"/>
              <w:bottom w:w="100" w:type="dxa"/>
              <w:right w:w="115" w:type="dxa"/>
            </w:tcMar>
          </w:tcPr>
          <w:p w14:paraId="1D535CF5" w14:textId="077920D7"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 1</w:t>
            </w:r>
            <w:r w:rsidR="00B50E18" w:rsidRPr="003B5E3E">
              <w:rPr>
                <w:rFonts w:ascii="Gill Sans MT" w:eastAsia="Cabin" w:hAnsi="Gill Sans MT"/>
              </w:rPr>
              <w:t>7</w:t>
            </w:r>
            <w:r w:rsidR="0074599D" w:rsidRPr="003B5E3E">
              <w:rPr>
                <w:rFonts w:ascii="Gill Sans MT" w:eastAsia="Cabin" w:hAnsi="Gill Sans MT"/>
              </w:rPr>
              <w:t>–</w:t>
            </w:r>
            <w:r w:rsidRPr="003B5E3E">
              <w:rPr>
                <w:rFonts w:ascii="Gill Sans MT" w:eastAsia="Cabin" w:hAnsi="Gill Sans MT"/>
              </w:rPr>
              <w:t>1</w:t>
            </w:r>
            <w:r w:rsidR="00B50E18" w:rsidRPr="003B5E3E">
              <w:rPr>
                <w:rFonts w:ascii="Gill Sans MT" w:eastAsia="Cabin" w:hAnsi="Gill Sans MT"/>
              </w:rPr>
              <w:t>8</w:t>
            </w:r>
          </w:p>
        </w:tc>
      </w:tr>
      <w:tr w:rsidR="00F56862" w:rsidRPr="003B5E3E" w14:paraId="46371030" w14:textId="77777777" w:rsidTr="00F56862">
        <w:tc>
          <w:tcPr>
            <w:tcW w:w="6948" w:type="dxa"/>
            <w:tcMar>
              <w:top w:w="100" w:type="dxa"/>
              <w:left w:w="115" w:type="dxa"/>
              <w:bottom w:w="100" w:type="dxa"/>
              <w:right w:w="115" w:type="dxa"/>
            </w:tcMar>
          </w:tcPr>
          <w:p w14:paraId="08BD8C62" w14:textId="588EF952" w:rsidR="00F56862" w:rsidRPr="003B5E3E" w:rsidRDefault="00F56862">
            <w:pPr>
              <w:spacing w:after="0" w:line="240" w:lineRule="auto"/>
              <w:rPr>
                <w:rFonts w:ascii="Gill Sans MT" w:eastAsia="Cabin" w:hAnsi="Gill Sans MT"/>
              </w:rPr>
            </w:pPr>
            <w:r w:rsidRPr="003B5E3E">
              <w:rPr>
                <w:rFonts w:ascii="Gill Sans MT" w:eastAsia="Cabin" w:hAnsi="Gill Sans MT"/>
              </w:rPr>
              <w:t>Draft report</w:t>
            </w:r>
            <w:r w:rsidR="002F01B6" w:rsidRPr="003B5E3E">
              <w:rPr>
                <w:rFonts w:ascii="Gill Sans MT" w:eastAsia="Cabin" w:hAnsi="Gill Sans MT"/>
              </w:rPr>
              <w:t>, assuming three</w:t>
            </w:r>
            <w:r w:rsidRPr="003B5E3E">
              <w:rPr>
                <w:rFonts w:ascii="Gill Sans MT" w:eastAsia="Cabin" w:hAnsi="Gill Sans MT"/>
              </w:rPr>
              <w:t xml:space="preserve"> rounds of revisions</w:t>
            </w:r>
          </w:p>
        </w:tc>
        <w:tc>
          <w:tcPr>
            <w:tcW w:w="2520" w:type="dxa"/>
            <w:shd w:val="clear" w:color="auto" w:fill="FFFFFF" w:themeFill="background1"/>
            <w:tcMar>
              <w:top w:w="100" w:type="dxa"/>
              <w:left w:w="115" w:type="dxa"/>
              <w:bottom w:w="100" w:type="dxa"/>
              <w:right w:w="115" w:type="dxa"/>
            </w:tcMar>
          </w:tcPr>
          <w:p w14:paraId="6ABF413F" w14:textId="4CED970B" w:rsidR="00F56862" w:rsidRPr="003B5E3E" w:rsidRDefault="00F56862" w:rsidP="00C87E91">
            <w:pPr>
              <w:tabs>
                <w:tab w:val="left" w:pos="3709"/>
              </w:tabs>
              <w:spacing w:after="0" w:line="240" w:lineRule="auto"/>
              <w:jc w:val="center"/>
              <w:rPr>
                <w:rFonts w:ascii="Gill Sans MT" w:eastAsia="Cabin" w:hAnsi="Gill Sans MT"/>
              </w:rPr>
            </w:pPr>
            <w:r w:rsidRPr="003B5E3E">
              <w:rPr>
                <w:rFonts w:ascii="Gill Sans MT" w:eastAsia="Cabin" w:hAnsi="Gill Sans MT"/>
              </w:rPr>
              <w:t>Months 17</w:t>
            </w:r>
            <w:r w:rsidR="0074599D" w:rsidRPr="003B5E3E">
              <w:rPr>
                <w:rFonts w:ascii="Gill Sans MT" w:eastAsia="Cabin" w:hAnsi="Gill Sans MT"/>
              </w:rPr>
              <w:t>–</w:t>
            </w:r>
            <w:r w:rsidRPr="003B5E3E">
              <w:rPr>
                <w:rFonts w:ascii="Gill Sans MT" w:eastAsia="Cabin" w:hAnsi="Gill Sans MT"/>
              </w:rPr>
              <w:t>1</w:t>
            </w:r>
            <w:r w:rsidR="000B2B58" w:rsidRPr="003B5E3E">
              <w:rPr>
                <w:rFonts w:ascii="Gill Sans MT" w:eastAsia="Cabin" w:hAnsi="Gill Sans MT"/>
              </w:rPr>
              <w:t>9</w:t>
            </w:r>
          </w:p>
        </w:tc>
      </w:tr>
      <w:tr w:rsidR="002434C5" w:rsidRPr="003B5E3E" w14:paraId="15921D6F" w14:textId="77777777" w:rsidTr="00F56862">
        <w:tc>
          <w:tcPr>
            <w:tcW w:w="6948" w:type="dxa"/>
            <w:tcMar>
              <w:top w:w="100" w:type="dxa"/>
              <w:left w:w="115" w:type="dxa"/>
              <w:bottom w:w="100" w:type="dxa"/>
              <w:right w:w="115" w:type="dxa"/>
            </w:tcMar>
          </w:tcPr>
          <w:p w14:paraId="6BAAF31F" w14:textId="32FBDB65" w:rsidR="002434C5" w:rsidRPr="003B5E3E" w:rsidRDefault="002434C5" w:rsidP="002434C5">
            <w:pPr>
              <w:spacing w:after="0" w:line="240" w:lineRule="auto"/>
              <w:rPr>
                <w:rFonts w:ascii="Gill Sans MT" w:eastAsia="Cabin" w:hAnsi="Gill Sans MT"/>
              </w:rPr>
            </w:pPr>
            <w:r w:rsidRPr="003B5E3E">
              <w:rPr>
                <w:rFonts w:ascii="Gill Sans MT" w:eastAsia="Cabin" w:hAnsi="Gill Sans MT"/>
              </w:rPr>
              <w:t xml:space="preserve">Enter values in </w:t>
            </w:r>
            <w:r w:rsidR="00DC1EAE" w:rsidRPr="003B5E3E">
              <w:rPr>
                <w:rFonts w:ascii="Gill Sans MT" w:eastAsia="Cabin" w:hAnsi="Gill Sans MT"/>
              </w:rPr>
              <w:t>USAID’S Development Information Solution</w:t>
            </w:r>
          </w:p>
        </w:tc>
        <w:tc>
          <w:tcPr>
            <w:tcW w:w="2520" w:type="dxa"/>
            <w:shd w:val="clear" w:color="auto" w:fill="FFFFFF" w:themeFill="background1"/>
            <w:tcMar>
              <w:top w:w="100" w:type="dxa"/>
              <w:left w:w="115" w:type="dxa"/>
              <w:bottom w:w="100" w:type="dxa"/>
              <w:right w:w="115" w:type="dxa"/>
            </w:tcMar>
          </w:tcPr>
          <w:p w14:paraId="183DCA99" w14:textId="7E0DEA96" w:rsidR="002434C5" w:rsidRPr="003B5E3E" w:rsidRDefault="002434C5" w:rsidP="002434C5">
            <w:pPr>
              <w:tabs>
                <w:tab w:val="left" w:pos="3709"/>
              </w:tabs>
              <w:spacing w:after="0" w:line="240" w:lineRule="auto"/>
              <w:jc w:val="center"/>
              <w:rPr>
                <w:rFonts w:ascii="Gill Sans MT" w:eastAsia="Cabin" w:hAnsi="Gill Sans MT"/>
              </w:rPr>
            </w:pPr>
            <w:r w:rsidRPr="003B5E3E">
              <w:rPr>
                <w:rFonts w:ascii="Gill Sans MT" w:eastAsia="Cabin" w:hAnsi="Gill Sans MT"/>
              </w:rPr>
              <w:t>Month 18–19</w:t>
            </w:r>
          </w:p>
        </w:tc>
      </w:tr>
      <w:tr w:rsidR="00F56862" w:rsidRPr="003B5E3E" w14:paraId="45903FBA" w14:textId="77777777" w:rsidTr="00F56862">
        <w:tc>
          <w:tcPr>
            <w:tcW w:w="6948" w:type="dxa"/>
            <w:tcMar>
              <w:top w:w="100" w:type="dxa"/>
              <w:left w:w="115" w:type="dxa"/>
              <w:bottom w:w="100" w:type="dxa"/>
              <w:right w:w="115" w:type="dxa"/>
            </w:tcMar>
          </w:tcPr>
          <w:p w14:paraId="4974D668" w14:textId="51C87103" w:rsidR="00F56862" w:rsidRPr="003B5E3E" w:rsidRDefault="00F56862" w:rsidP="00403A78">
            <w:pPr>
              <w:shd w:val="clear" w:color="auto" w:fill="FFFFFF" w:themeFill="background1"/>
              <w:spacing w:after="0" w:line="240" w:lineRule="auto"/>
              <w:rPr>
                <w:rFonts w:ascii="Gill Sans MT" w:eastAsia="Cabin" w:hAnsi="Gill Sans MT"/>
              </w:rPr>
            </w:pPr>
            <w:r w:rsidRPr="003B5E3E">
              <w:rPr>
                <w:rFonts w:ascii="Gill Sans MT" w:eastAsia="Cabin" w:hAnsi="Gill Sans MT"/>
              </w:rPr>
              <w:t>Deliver public use dataset</w:t>
            </w:r>
            <w:r w:rsidR="0074599D" w:rsidRPr="003B5E3E">
              <w:rPr>
                <w:rFonts w:ascii="Gill Sans MT" w:eastAsia="Cabin" w:hAnsi="Gill Sans MT"/>
              </w:rPr>
              <w:t>,</w:t>
            </w:r>
            <w:r w:rsidRPr="003B5E3E">
              <w:rPr>
                <w:rFonts w:ascii="Gill Sans MT" w:eastAsia="Cabin" w:hAnsi="Gill Sans MT"/>
              </w:rPr>
              <w:t xml:space="preserve"> contingent on </w:t>
            </w:r>
            <w:r w:rsidR="0074599D" w:rsidRPr="003B5E3E">
              <w:rPr>
                <w:rFonts w:ascii="Gill Sans MT" w:eastAsia="Cabin" w:hAnsi="Gill Sans MT"/>
              </w:rPr>
              <w:t xml:space="preserve">report </w:t>
            </w:r>
            <w:r w:rsidRPr="003B5E3E">
              <w:rPr>
                <w:rFonts w:ascii="Gill Sans MT" w:eastAsia="Cabin" w:hAnsi="Gill Sans MT"/>
              </w:rPr>
              <w:t>approval</w:t>
            </w:r>
          </w:p>
        </w:tc>
        <w:tc>
          <w:tcPr>
            <w:tcW w:w="2520" w:type="dxa"/>
            <w:shd w:val="clear" w:color="auto" w:fill="FFFFFF" w:themeFill="background1"/>
            <w:tcMar>
              <w:top w:w="100" w:type="dxa"/>
              <w:left w:w="115" w:type="dxa"/>
              <w:bottom w:w="100" w:type="dxa"/>
              <w:right w:w="115" w:type="dxa"/>
            </w:tcMar>
          </w:tcPr>
          <w:p w14:paraId="22522CE0" w14:textId="2924FFC4" w:rsidR="00F56862" w:rsidRPr="003B5E3E" w:rsidRDefault="00F56862" w:rsidP="00C87E91">
            <w:pPr>
              <w:shd w:val="clear" w:color="auto" w:fill="FFFFFF" w:themeFill="background1"/>
              <w:tabs>
                <w:tab w:val="left" w:pos="3709"/>
              </w:tabs>
              <w:spacing w:after="0" w:line="240" w:lineRule="auto"/>
              <w:jc w:val="center"/>
              <w:rPr>
                <w:rFonts w:ascii="Gill Sans MT" w:eastAsia="Cabin" w:hAnsi="Gill Sans MT"/>
              </w:rPr>
            </w:pPr>
            <w:r w:rsidRPr="003B5E3E">
              <w:rPr>
                <w:rFonts w:ascii="Gill Sans MT" w:eastAsia="Cabin" w:hAnsi="Gill Sans MT"/>
              </w:rPr>
              <w:t>Months 18</w:t>
            </w:r>
            <w:r w:rsidR="0074599D" w:rsidRPr="003B5E3E">
              <w:rPr>
                <w:rFonts w:ascii="Gill Sans MT" w:eastAsia="Cabin" w:hAnsi="Gill Sans MT"/>
              </w:rPr>
              <w:t>–</w:t>
            </w:r>
            <w:r w:rsidRPr="003B5E3E">
              <w:rPr>
                <w:rFonts w:ascii="Gill Sans MT" w:eastAsia="Cabin" w:hAnsi="Gill Sans MT"/>
              </w:rPr>
              <w:t>19</w:t>
            </w:r>
          </w:p>
        </w:tc>
      </w:tr>
      <w:tr w:rsidR="00896378" w:rsidRPr="003B5E3E" w14:paraId="0D1DADE7" w14:textId="77777777" w:rsidTr="00F56862">
        <w:tc>
          <w:tcPr>
            <w:tcW w:w="6948" w:type="dxa"/>
            <w:tcMar>
              <w:top w:w="100" w:type="dxa"/>
              <w:left w:w="115" w:type="dxa"/>
              <w:bottom w:w="100" w:type="dxa"/>
              <w:right w:w="115" w:type="dxa"/>
            </w:tcMar>
          </w:tcPr>
          <w:p w14:paraId="79E5E1AE" w14:textId="11A46F23" w:rsidR="00896378" w:rsidRPr="003B5E3E" w:rsidRDefault="002479EF" w:rsidP="00403A78">
            <w:pPr>
              <w:shd w:val="clear" w:color="auto" w:fill="FFFFFF" w:themeFill="background1"/>
              <w:spacing w:after="0" w:line="240" w:lineRule="auto"/>
              <w:rPr>
                <w:rFonts w:ascii="Gill Sans MT" w:eastAsia="Cabin" w:hAnsi="Gill Sans MT"/>
              </w:rPr>
            </w:pPr>
            <w:r w:rsidRPr="003B5E3E">
              <w:rPr>
                <w:rFonts w:ascii="Gill Sans MT" w:eastAsia="Cabin" w:hAnsi="Gill Sans MT"/>
              </w:rPr>
              <w:t xml:space="preserve">Upload final </w:t>
            </w:r>
            <w:r w:rsidR="00206A90" w:rsidRPr="003B5E3E">
              <w:rPr>
                <w:rFonts w:ascii="Gill Sans MT" w:eastAsia="Cabin" w:hAnsi="Gill Sans MT"/>
              </w:rPr>
              <w:t xml:space="preserve">508 compliant </w:t>
            </w:r>
            <w:r w:rsidRPr="003B5E3E">
              <w:rPr>
                <w:rFonts w:ascii="Gill Sans MT" w:eastAsia="Cabin" w:hAnsi="Gill Sans MT"/>
              </w:rPr>
              <w:t xml:space="preserve">report on </w:t>
            </w:r>
            <w:r w:rsidR="005A1BF4" w:rsidRPr="003B5E3E">
              <w:rPr>
                <w:rFonts w:ascii="Gill Sans MT" w:eastAsia="Cabin" w:hAnsi="Gill Sans MT"/>
              </w:rPr>
              <w:t>USAID’s</w:t>
            </w:r>
            <w:r w:rsidRPr="003B5E3E">
              <w:rPr>
                <w:rFonts w:ascii="Gill Sans MT" w:eastAsia="Cabin" w:hAnsi="Gill Sans MT"/>
              </w:rPr>
              <w:t xml:space="preserve"> Development Experience Clearinghouse</w:t>
            </w:r>
          </w:p>
        </w:tc>
        <w:tc>
          <w:tcPr>
            <w:tcW w:w="2520" w:type="dxa"/>
            <w:shd w:val="clear" w:color="auto" w:fill="FFFFFF" w:themeFill="background1"/>
            <w:tcMar>
              <w:top w:w="100" w:type="dxa"/>
              <w:left w:w="115" w:type="dxa"/>
              <w:bottom w:w="100" w:type="dxa"/>
              <w:right w:w="115" w:type="dxa"/>
            </w:tcMar>
          </w:tcPr>
          <w:p w14:paraId="030FB84A" w14:textId="0E740184" w:rsidR="00896378" w:rsidRPr="003B5E3E" w:rsidRDefault="002479EF" w:rsidP="00C87E91">
            <w:pPr>
              <w:shd w:val="clear" w:color="auto" w:fill="FFFFFF" w:themeFill="background1"/>
              <w:tabs>
                <w:tab w:val="left" w:pos="3709"/>
              </w:tabs>
              <w:spacing w:after="0" w:line="240" w:lineRule="auto"/>
              <w:jc w:val="center"/>
              <w:rPr>
                <w:rFonts w:ascii="Gill Sans MT" w:eastAsia="Cabin" w:hAnsi="Gill Sans MT"/>
              </w:rPr>
            </w:pPr>
            <w:r w:rsidRPr="003B5E3E">
              <w:rPr>
                <w:rFonts w:ascii="Gill Sans MT" w:eastAsia="Cabin" w:hAnsi="Gill Sans MT"/>
              </w:rPr>
              <w:t>Months 1</w:t>
            </w:r>
            <w:r w:rsidR="00C10F46" w:rsidRPr="003B5E3E">
              <w:rPr>
                <w:rFonts w:ascii="Gill Sans MT" w:eastAsia="Cabin" w:hAnsi="Gill Sans MT"/>
              </w:rPr>
              <w:t>9</w:t>
            </w:r>
            <w:r w:rsidRPr="003B5E3E">
              <w:rPr>
                <w:rFonts w:ascii="Gill Sans MT" w:eastAsia="Cabin" w:hAnsi="Gill Sans MT"/>
              </w:rPr>
              <w:t>–</w:t>
            </w:r>
            <w:r w:rsidR="00C10F46" w:rsidRPr="003B5E3E">
              <w:rPr>
                <w:rFonts w:ascii="Gill Sans MT" w:eastAsia="Cabin" w:hAnsi="Gill Sans MT"/>
              </w:rPr>
              <w:t>20</w:t>
            </w:r>
          </w:p>
        </w:tc>
      </w:tr>
    </w:tbl>
    <w:p w14:paraId="49AF93D7" w14:textId="0B750EA0" w:rsidR="00C87E91" w:rsidRPr="003B5E3E" w:rsidRDefault="00C87E91" w:rsidP="00D47A81">
      <w:pPr>
        <w:pStyle w:val="Heading2"/>
        <w:spacing w:before="240"/>
      </w:pPr>
      <w:bookmarkStart w:id="57" w:name="_Toc68594002"/>
      <w:r w:rsidRPr="003B5E3E">
        <w:t>3.3</w:t>
      </w:r>
      <w:r w:rsidRPr="003B5E3E">
        <w:tab/>
        <w:t>Preparatory activities and stakeholder participation</w:t>
      </w:r>
      <w:bookmarkEnd w:id="57"/>
      <w:r w:rsidRPr="003B5E3E">
        <w:t xml:space="preserve"> </w:t>
      </w:r>
    </w:p>
    <w:p w14:paraId="3C256B5B" w14:textId="6AC0C039" w:rsidR="00C87E91" w:rsidRPr="003B5E3E" w:rsidRDefault="00C87E91" w:rsidP="00C87E91">
      <w:pPr>
        <w:rPr>
          <w:rFonts w:ascii="Gill Sans MT" w:eastAsia="Cabin" w:hAnsi="Gill Sans MT"/>
        </w:rPr>
      </w:pPr>
      <w:r w:rsidRPr="003B5E3E">
        <w:rPr>
          <w:rFonts w:ascii="Gill Sans MT" w:eastAsia="Cabin" w:hAnsi="Gill Sans MT"/>
        </w:rPr>
        <w:t>[</w:t>
      </w:r>
      <w:r w:rsidRPr="003B5E3E">
        <w:rPr>
          <w:rFonts w:ascii="Gill Sans MT" w:eastAsia="Cabin" w:hAnsi="Gill Sans MT"/>
          <w:highlight w:val="yellow"/>
        </w:rPr>
        <w:t>CONTRACTOR</w:t>
      </w:r>
      <w:r w:rsidRPr="003B5E3E">
        <w:rPr>
          <w:rFonts w:ascii="Gill Sans MT" w:eastAsia="Cabin" w:hAnsi="Gill Sans MT"/>
        </w:rPr>
        <w:t xml:space="preserve">] staff </w:t>
      </w:r>
      <w:r w:rsidR="00680ED8" w:rsidRPr="003B5E3E">
        <w:rPr>
          <w:rFonts w:ascii="Gill Sans MT" w:eastAsia="Cabin" w:hAnsi="Gill Sans MT"/>
        </w:rPr>
        <w:t>have met</w:t>
      </w:r>
      <w:r w:rsidRPr="003B5E3E">
        <w:rPr>
          <w:rFonts w:ascii="Gill Sans MT" w:eastAsia="Cabin" w:hAnsi="Gill Sans MT"/>
        </w:rPr>
        <w:t xml:space="preserve"> with </w:t>
      </w:r>
      <w:r w:rsidR="006D1392" w:rsidRPr="003B5E3E">
        <w:rPr>
          <w:rFonts w:ascii="Gill Sans MT" w:eastAsia="Cabin" w:hAnsi="Gill Sans MT"/>
        </w:rPr>
        <w:t>R</w:t>
      </w:r>
      <w:r w:rsidRPr="003B5E3E">
        <w:rPr>
          <w:rFonts w:ascii="Gill Sans MT" w:eastAsia="Cabin" w:hAnsi="Gill Sans MT"/>
        </w:rPr>
        <w:t xml:space="preserve">FS, the USAID Mission, </w:t>
      </w:r>
      <w:r w:rsidRPr="003B5E3E">
        <w:rPr>
          <w:rFonts w:ascii="Gill Sans MT" w:hAnsi="Gill Sans MT"/>
          <w:highlight w:val="yellow"/>
        </w:rPr>
        <w:t xml:space="preserve">the Ministry of Agriculture, the Ministry of Health, and the </w:t>
      </w:r>
      <w:commentRangeStart w:id="58"/>
      <w:r w:rsidR="0074599D" w:rsidRPr="003B5E3E">
        <w:rPr>
          <w:rFonts w:ascii="Gill Sans MT" w:hAnsi="Gill Sans MT"/>
          <w:highlight w:val="yellow"/>
        </w:rPr>
        <w:t>c</w:t>
      </w:r>
      <w:r w:rsidRPr="003B5E3E">
        <w:rPr>
          <w:rFonts w:ascii="Gill Sans MT" w:hAnsi="Gill Sans MT"/>
          <w:highlight w:val="yellow"/>
        </w:rPr>
        <w:t xml:space="preserve">entral </w:t>
      </w:r>
      <w:r w:rsidR="0074599D" w:rsidRPr="003B5E3E">
        <w:rPr>
          <w:rFonts w:ascii="Gill Sans MT" w:hAnsi="Gill Sans MT"/>
          <w:highlight w:val="yellow"/>
        </w:rPr>
        <w:t>s</w:t>
      </w:r>
      <w:r w:rsidRPr="003B5E3E">
        <w:rPr>
          <w:rFonts w:ascii="Gill Sans MT" w:hAnsi="Gill Sans MT"/>
          <w:highlight w:val="yellow"/>
        </w:rPr>
        <w:t xml:space="preserve">tatistical </w:t>
      </w:r>
      <w:r w:rsidR="0074599D" w:rsidRPr="003B5E3E">
        <w:rPr>
          <w:rFonts w:ascii="Gill Sans MT" w:hAnsi="Gill Sans MT"/>
          <w:highlight w:val="yellow"/>
        </w:rPr>
        <w:t>o</w:t>
      </w:r>
      <w:r w:rsidRPr="003B5E3E">
        <w:rPr>
          <w:rFonts w:ascii="Gill Sans MT" w:hAnsi="Gill Sans MT"/>
          <w:highlight w:val="yellow"/>
        </w:rPr>
        <w:t xml:space="preserve">ffice </w:t>
      </w:r>
      <w:commentRangeEnd w:id="58"/>
      <w:r w:rsidR="009F0C40">
        <w:rPr>
          <w:rStyle w:val="CommentReference"/>
        </w:rPr>
        <w:commentReference w:id="58"/>
      </w:r>
      <w:r w:rsidRPr="003B5E3E">
        <w:rPr>
          <w:rFonts w:ascii="Gill Sans MT" w:eastAsia="Cabin" w:hAnsi="Gill Sans MT"/>
        </w:rPr>
        <w:t xml:space="preserve">to discuss the requirements and plans for the </w:t>
      </w:r>
      <w:r w:rsidRPr="003B5E3E">
        <w:rPr>
          <w:rFonts w:ascii="Gill Sans MT" w:eastAsia="Times New Roman" w:hAnsi="Gill Sans MT"/>
        </w:rPr>
        <w:t xml:space="preserve">Feed the Future </w:t>
      </w:r>
      <w:r w:rsidR="006D1392" w:rsidRPr="003B5E3E">
        <w:rPr>
          <w:rFonts w:ascii="Gill Sans MT" w:eastAsia="Times New Roman" w:hAnsi="Gill Sans MT"/>
        </w:rPr>
        <w:t>[</w:t>
      </w:r>
      <w:r w:rsidR="006D1392" w:rsidRPr="003B5E3E">
        <w:rPr>
          <w:rFonts w:ascii="Gill Sans MT" w:eastAsia="Times New Roman" w:hAnsi="Gill Sans MT"/>
          <w:highlight w:val="yellow"/>
        </w:rPr>
        <w:t>COUNTRY</w:t>
      </w:r>
      <w:r w:rsidR="006D1392" w:rsidRPr="003B5E3E">
        <w:rPr>
          <w:rFonts w:ascii="Gill Sans MT" w:eastAsia="Times New Roman" w:hAnsi="Gill Sans MT"/>
        </w:rPr>
        <w:t xml:space="preserve">] </w:t>
      </w:r>
      <w:r w:rsidRPr="003B5E3E">
        <w:rPr>
          <w:rFonts w:ascii="Gill Sans MT" w:eastAsia="Times New Roman" w:hAnsi="Gill Sans MT"/>
        </w:rPr>
        <w:t xml:space="preserve">ZOI </w:t>
      </w:r>
      <w:r w:rsidR="007035C8" w:rsidRPr="003B5E3E">
        <w:rPr>
          <w:rFonts w:ascii="Gill Sans MT" w:eastAsia="Times New Roman" w:hAnsi="Gill Sans MT"/>
        </w:rPr>
        <w:t xml:space="preserve">Midline </w:t>
      </w:r>
      <w:r w:rsidRPr="003B5E3E">
        <w:rPr>
          <w:rFonts w:ascii="Gill Sans MT" w:eastAsia="Times New Roman" w:hAnsi="Gill Sans MT"/>
        </w:rPr>
        <w:t xml:space="preserve">Survey </w:t>
      </w:r>
      <w:r w:rsidR="006D1392" w:rsidRPr="003B5E3E">
        <w:rPr>
          <w:rFonts w:ascii="Gill Sans MT" w:eastAsia="Times New Roman" w:hAnsi="Gill Sans MT"/>
        </w:rPr>
        <w:t>[</w:t>
      </w:r>
      <w:r w:rsidR="006D1392" w:rsidRPr="003B5E3E">
        <w:rPr>
          <w:rFonts w:ascii="Gill Sans MT" w:eastAsia="Times New Roman" w:hAnsi="Gill Sans MT"/>
          <w:highlight w:val="yellow"/>
        </w:rPr>
        <w:t>YEAR(S</w:t>
      </w:r>
      <w:r w:rsidR="006D1392" w:rsidRPr="003B5E3E">
        <w:rPr>
          <w:rFonts w:ascii="Gill Sans MT" w:eastAsia="Times New Roman" w:hAnsi="Gill Sans MT"/>
        </w:rPr>
        <w:t>)]</w:t>
      </w:r>
      <w:r w:rsidRPr="003B5E3E">
        <w:rPr>
          <w:rFonts w:ascii="Gill Sans MT" w:eastAsia="Cabin" w:hAnsi="Gill Sans MT"/>
        </w:rPr>
        <w:t xml:space="preserve">. Based on these meetings, decisions </w:t>
      </w:r>
      <w:r w:rsidR="002F01B6" w:rsidRPr="003B5E3E">
        <w:rPr>
          <w:rFonts w:ascii="Gill Sans MT" w:eastAsia="Cabin" w:hAnsi="Gill Sans MT"/>
        </w:rPr>
        <w:t>w</w:t>
      </w:r>
      <w:r w:rsidR="00680ED8" w:rsidRPr="003B5E3E">
        <w:rPr>
          <w:rFonts w:ascii="Gill Sans MT" w:eastAsia="Cabin" w:hAnsi="Gill Sans MT"/>
        </w:rPr>
        <w:t>er</w:t>
      </w:r>
      <w:r w:rsidR="002F01B6" w:rsidRPr="003B5E3E">
        <w:rPr>
          <w:rFonts w:ascii="Gill Sans MT" w:eastAsia="Cabin" w:hAnsi="Gill Sans MT"/>
        </w:rPr>
        <w:t xml:space="preserve">e </w:t>
      </w:r>
      <w:r w:rsidRPr="003B5E3E">
        <w:rPr>
          <w:rFonts w:ascii="Gill Sans MT" w:eastAsia="Cabin" w:hAnsi="Gill Sans MT"/>
        </w:rPr>
        <w:t xml:space="preserve">made about </w:t>
      </w:r>
      <w:r w:rsidRPr="003B5E3E">
        <w:rPr>
          <w:rFonts w:ascii="Gill Sans MT" w:hAnsi="Gill Sans MT"/>
          <w:highlight w:val="yellow"/>
        </w:rPr>
        <w:t xml:space="preserve">the content, sample size, timing, and location of the ZOI </w:t>
      </w:r>
      <w:r w:rsidR="007035C8" w:rsidRPr="003B5E3E">
        <w:rPr>
          <w:rFonts w:ascii="Gill Sans MT" w:hAnsi="Gill Sans MT"/>
          <w:highlight w:val="yellow"/>
        </w:rPr>
        <w:t>Midline S</w:t>
      </w:r>
      <w:r w:rsidRPr="003B5E3E">
        <w:rPr>
          <w:rFonts w:ascii="Gill Sans MT" w:hAnsi="Gill Sans MT"/>
          <w:highlight w:val="yellow"/>
        </w:rPr>
        <w:t>urvey.</w:t>
      </w:r>
    </w:p>
    <w:p w14:paraId="0DCA986F" w14:textId="7517D31F" w:rsidR="00C87E91" w:rsidRPr="003B5E3E" w:rsidRDefault="00C87E91" w:rsidP="00C87E91">
      <w:pPr>
        <w:rPr>
          <w:rFonts w:ascii="Gill Sans MT" w:eastAsia="Cabin" w:hAnsi="Gill Sans MT"/>
        </w:rPr>
      </w:pPr>
      <w:r w:rsidRPr="003B5E3E">
        <w:rPr>
          <w:rFonts w:ascii="Gill Sans MT" w:eastAsia="Cabin" w:hAnsi="Gill Sans MT"/>
        </w:rPr>
        <w:t xml:space="preserve">Other key preparatory tasks </w:t>
      </w:r>
      <w:r w:rsidR="00C80789" w:rsidRPr="003B5E3E">
        <w:rPr>
          <w:rFonts w:ascii="Gill Sans MT" w:eastAsia="Cabin" w:hAnsi="Gill Sans MT"/>
        </w:rPr>
        <w:t xml:space="preserve">will </w:t>
      </w:r>
      <w:r w:rsidRPr="003B5E3E">
        <w:rPr>
          <w:rFonts w:ascii="Gill Sans MT" w:eastAsia="Cabin" w:hAnsi="Gill Sans MT"/>
        </w:rPr>
        <w:t>include identifying an in-country subcontractor to conduct data collection activities and executing the subcontract</w:t>
      </w:r>
      <w:r w:rsidR="002F01B6" w:rsidRPr="003B5E3E">
        <w:rPr>
          <w:rFonts w:ascii="Gill Sans MT" w:eastAsia="Cabin" w:hAnsi="Gill Sans MT"/>
        </w:rPr>
        <w:t>, with this provision:</w:t>
      </w:r>
    </w:p>
    <w:p w14:paraId="1C36CB9C" w14:textId="017EF660" w:rsidR="00C87E91" w:rsidRPr="003B5E3E" w:rsidRDefault="00C87E91" w:rsidP="00A9370A">
      <w:pPr>
        <w:ind w:left="720"/>
        <w:rPr>
          <w:rFonts w:ascii="Gill Sans MT" w:hAnsi="Gill Sans MT"/>
        </w:rPr>
      </w:pPr>
      <w:commentRangeStart w:id="59"/>
      <w:r w:rsidRPr="003B5E3E">
        <w:rPr>
          <w:rFonts w:ascii="Gill Sans MT" w:eastAsia="Cabin" w:hAnsi="Gill Sans MT"/>
          <w:highlight w:val="yellow"/>
        </w:rPr>
        <w:t>[CONTRACTOR]</w:t>
      </w:r>
      <w:r w:rsidRPr="003B5E3E">
        <w:rPr>
          <w:rFonts w:ascii="Gill Sans MT" w:eastAsia="Cabin" w:hAnsi="Gill Sans MT"/>
        </w:rPr>
        <w:t xml:space="preserve"> will subcontract </w:t>
      </w:r>
      <w:r w:rsidR="00D54A54" w:rsidRPr="003B5E3E">
        <w:rPr>
          <w:rFonts w:ascii="Gill Sans MT" w:eastAsia="Cabin" w:hAnsi="Gill Sans MT"/>
        </w:rPr>
        <w:t>[</w:t>
      </w:r>
      <w:r w:rsidRPr="003B5E3E">
        <w:rPr>
          <w:rFonts w:ascii="Gill Sans MT" w:eastAsia="Cabin" w:hAnsi="Gill Sans MT"/>
          <w:highlight w:val="yellow"/>
        </w:rPr>
        <w:t>XXX</w:t>
      </w:r>
      <w:r w:rsidR="00D54A54" w:rsidRPr="003B5E3E">
        <w:rPr>
          <w:rFonts w:ascii="Gill Sans MT" w:eastAsia="Cabin" w:hAnsi="Gill Sans MT"/>
        </w:rPr>
        <w:t>]</w:t>
      </w:r>
      <w:r w:rsidRPr="003B5E3E">
        <w:rPr>
          <w:rFonts w:ascii="Gill Sans MT" w:eastAsia="Cabin" w:hAnsi="Gill Sans MT"/>
        </w:rPr>
        <w:t xml:space="preserve"> to conduct </w:t>
      </w:r>
      <w:r w:rsidR="00C80789" w:rsidRPr="003B5E3E">
        <w:rPr>
          <w:rFonts w:ascii="Gill Sans MT" w:eastAsia="Cabin" w:hAnsi="Gill Sans MT"/>
        </w:rPr>
        <w:t xml:space="preserve">a sole source </w:t>
      </w:r>
      <w:r w:rsidRPr="003B5E3E">
        <w:rPr>
          <w:rFonts w:ascii="Gill Sans MT" w:eastAsia="Cabin" w:hAnsi="Gill Sans MT"/>
        </w:rPr>
        <w:t xml:space="preserve">field data collection because a market analysis demonstrates that </w:t>
      </w:r>
      <w:r w:rsidR="00D54A54" w:rsidRPr="003B5E3E">
        <w:rPr>
          <w:rFonts w:ascii="Gill Sans MT" w:eastAsia="Cabin" w:hAnsi="Gill Sans MT"/>
        </w:rPr>
        <w:t>[</w:t>
      </w:r>
      <w:r w:rsidRPr="003B5E3E">
        <w:rPr>
          <w:rFonts w:ascii="Gill Sans MT" w:eastAsia="Cabin" w:hAnsi="Gill Sans MT"/>
          <w:highlight w:val="yellow"/>
        </w:rPr>
        <w:t>XXX</w:t>
      </w:r>
      <w:r w:rsidR="00D54A54" w:rsidRPr="003B5E3E">
        <w:rPr>
          <w:rFonts w:ascii="Gill Sans MT" w:eastAsia="Cabin" w:hAnsi="Gill Sans MT"/>
        </w:rPr>
        <w:t>]</w:t>
      </w:r>
      <w:r w:rsidRPr="003B5E3E">
        <w:rPr>
          <w:rFonts w:ascii="Gill Sans MT" w:eastAsia="Cabin" w:hAnsi="Gill Sans MT"/>
        </w:rPr>
        <w:t xml:space="preserve"> is the only organization that meets the criteria for the award. </w:t>
      </w:r>
    </w:p>
    <w:p w14:paraId="637FD9AA" w14:textId="49818BEB" w:rsidR="00C87E91" w:rsidRPr="003B5E3E" w:rsidRDefault="00AE132F" w:rsidP="00C87E91">
      <w:pPr>
        <w:rPr>
          <w:rFonts w:ascii="Gill Sans MT" w:hAnsi="Gill Sans MT"/>
        </w:rPr>
      </w:pPr>
      <w:r w:rsidRPr="003B5E3E">
        <w:rPr>
          <w:rFonts w:ascii="Gill Sans MT" w:eastAsia="Cabin" w:hAnsi="Gill Sans MT"/>
        </w:rPr>
        <w:t>or</w:t>
      </w:r>
    </w:p>
    <w:p w14:paraId="121AC5B5" w14:textId="7EBE7326" w:rsidR="00C87E91" w:rsidRPr="003B5E3E" w:rsidRDefault="00C87E91" w:rsidP="00A9370A">
      <w:pPr>
        <w:ind w:left="720"/>
        <w:rPr>
          <w:rFonts w:ascii="Gill Sans MT" w:hAnsi="Gill Sans MT"/>
        </w:rPr>
      </w:pPr>
      <w:r w:rsidRPr="003B5E3E">
        <w:rPr>
          <w:rFonts w:ascii="Gill Sans MT" w:eastAsia="Cabin" w:hAnsi="Gill Sans MT"/>
        </w:rPr>
        <w:t xml:space="preserve"> </w:t>
      </w:r>
      <w:r w:rsidRPr="003B5E3E">
        <w:rPr>
          <w:rFonts w:ascii="Gill Sans MT" w:eastAsia="Cabin" w:hAnsi="Gill Sans MT"/>
          <w:highlight w:val="yellow"/>
        </w:rPr>
        <w:t>[CONTRACTOR]</w:t>
      </w:r>
      <w:r w:rsidRPr="003B5E3E">
        <w:rPr>
          <w:rFonts w:ascii="Gill Sans MT" w:eastAsia="Cabin" w:hAnsi="Gill Sans MT"/>
        </w:rPr>
        <w:t xml:space="preserve"> will manage a free and open competition to identify a</w:t>
      </w:r>
      <w:r w:rsidR="00A9370A" w:rsidRPr="003B5E3E">
        <w:rPr>
          <w:rFonts w:ascii="Gill Sans MT" w:eastAsia="Cabin" w:hAnsi="Gill Sans MT"/>
        </w:rPr>
        <w:t xml:space="preserve"> subcontractor to conduct </w:t>
      </w:r>
      <w:r w:rsidRPr="003B5E3E">
        <w:rPr>
          <w:rFonts w:ascii="Gill Sans MT" w:eastAsia="Cabin" w:hAnsi="Gill Sans MT"/>
        </w:rPr>
        <w:t xml:space="preserve">data collection. </w:t>
      </w:r>
      <w:r w:rsidRPr="003B5E3E">
        <w:rPr>
          <w:rFonts w:ascii="Gill Sans MT" w:eastAsia="Cabin" w:hAnsi="Gill Sans MT"/>
          <w:highlight w:val="yellow"/>
        </w:rPr>
        <w:t>INDICATE WHEN THE R</w:t>
      </w:r>
      <w:r w:rsidR="00923DFC" w:rsidRPr="003B5E3E">
        <w:rPr>
          <w:rFonts w:ascii="Gill Sans MT" w:eastAsia="Cabin" w:hAnsi="Gill Sans MT"/>
          <w:highlight w:val="yellow"/>
        </w:rPr>
        <w:t xml:space="preserve">EQUEST </w:t>
      </w:r>
      <w:r w:rsidRPr="003B5E3E">
        <w:rPr>
          <w:rFonts w:ascii="Gill Sans MT" w:eastAsia="Cabin" w:hAnsi="Gill Sans MT"/>
          <w:highlight w:val="yellow"/>
        </w:rPr>
        <w:t>F</w:t>
      </w:r>
      <w:r w:rsidR="00923DFC" w:rsidRPr="003B5E3E">
        <w:rPr>
          <w:rFonts w:ascii="Gill Sans MT" w:eastAsia="Cabin" w:hAnsi="Gill Sans MT"/>
          <w:highlight w:val="yellow"/>
        </w:rPr>
        <w:t xml:space="preserve">OR </w:t>
      </w:r>
      <w:r w:rsidRPr="003B5E3E">
        <w:rPr>
          <w:rFonts w:ascii="Gill Sans MT" w:eastAsia="Cabin" w:hAnsi="Gill Sans MT"/>
          <w:highlight w:val="yellow"/>
        </w:rPr>
        <w:t>P</w:t>
      </w:r>
      <w:r w:rsidR="00923DFC" w:rsidRPr="003B5E3E">
        <w:rPr>
          <w:rFonts w:ascii="Gill Sans MT" w:eastAsia="Cabin" w:hAnsi="Gill Sans MT"/>
          <w:highlight w:val="yellow"/>
        </w:rPr>
        <w:t>ROPOSAL</w:t>
      </w:r>
      <w:r w:rsidRPr="003B5E3E">
        <w:rPr>
          <w:rFonts w:ascii="Gill Sans MT" w:eastAsia="Cabin" w:hAnsi="Gill Sans MT"/>
          <w:highlight w:val="yellow"/>
        </w:rPr>
        <w:t xml:space="preserve"> WILL BE RELEASED AND PLANNED AWARD DATE</w:t>
      </w:r>
      <w:r w:rsidRPr="003B5E3E">
        <w:rPr>
          <w:rFonts w:ascii="Gill Sans MT" w:eastAsia="Cabin" w:hAnsi="Gill Sans MT"/>
        </w:rPr>
        <w:t xml:space="preserve">. </w:t>
      </w:r>
      <w:commentRangeEnd w:id="59"/>
      <w:r w:rsidR="009F0C40">
        <w:rPr>
          <w:rStyle w:val="CommentReference"/>
        </w:rPr>
        <w:commentReference w:id="59"/>
      </w:r>
    </w:p>
    <w:p w14:paraId="559A5105" w14:textId="05EF7A47" w:rsidR="00C87E91" w:rsidRPr="003B5E3E" w:rsidRDefault="00AE132F" w:rsidP="00C87E91">
      <w:pPr>
        <w:rPr>
          <w:rFonts w:ascii="Gill Sans MT" w:eastAsia="Cabin" w:hAnsi="Gill Sans MT"/>
        </w:rPr>
      </w:pPr>
      <w:r w:rsidRPr="003B5E3E">
        <w:rPr>
          <w:rFonts w:ascii="Gill Sans MT" w:eastAsia="Cabin" w:hAnsi="Gill Sans MT"/>
        </w:rPr>
        <w:t xml:space="preserve">Following is a list of </w:t>
      </w:r>
      <w:r w:rsidR="00C87E91" w:rsidRPr="003B5E3E">
        <w:rPr>
          <w:rFonts w:ascii="Gill Sans MT" w:eastAsia="Cabin" w:hAnsi="Gill Sans MT"/>
        </w:rPr>
        <w:t xml:space="preserve">criteria </w:t>
      </w:r>
      <w:r w:rsidR="002F01B6" w:rsidRPr="003B5E3E">
        <w:rPr>
          <w:rFonts w:ascii="Gill Sans MT" w:eastAsia="Cabin" w:hAnsi="Gill Sans MT"/>
        </w:rPr>
        <w:t xml:space="preserve">needed to </w:t>
      </w:r>
      <w:r w:rsidR="00C87E91" w:rsidRPr="003B5E3E">
        <w:rPr>
          <w:rFonts w:ascii="Gill Sans MT" w:eastAsia="Cabin" w:hAnsi="Gill Sans MT"/>
        </w:rPr>
        <w:t>assess</w:t>
      </w:r>
      <w:r w:rsidR="001832E0" w:rsidRPr="003B5E3E">
        <w:rPr>
          <w:rFonts w:ascii="Gill Sans MT" w:eastAsia="Cabin" w:hAnsi="Gill Sans MT"/>
        </w:rPr>
        <w:t xml:space="preserve"> the ability of</w:t>
      </w:r>
      <w:r w:rsidR="00C87E91" w:rsidRPr="003B5E3E">
        <w:rPr>
          <w:rFonts w:ascii="Gill Sans MT" w:eastAsia="Cabin" w:hAnsi="Gill Sans MT"/>
        </w:rPr>
        <w:t xml:space="preserve"> local organizations to implement a survey of the size and complexity of the ZOI </w:t>
      </w:r>
      <w:r w:rsidR="00086155" w:rsidRPr="003B5E3E">
        <w:rPr>
          <w:rFonts w:ascii="Gill Sans MT" w:eastAsia="Cabin" w:hAnsi="Gill Sans MT"/>
        </w:rPr>
        <w:t xml:space="preserve">Midline </w:t>
      </w:r>
      <w:r w:rsidR="00116D81" w:rsidRPr="003B5E3E">
        <w:rPr>
          <w:rFonts w:ascii="Gill Sans MT" w:eastAsia="Cabin" w:hAnsi="Gill Sans MT"/>
        </w:rPr>
        <w:t>S</w:t>
      </w:r>
      <w:r w:rsidR="00C87E91" w:rsidRPr="003B5E3E">
        <w:rPr>
          <w:rFonts w:ascii="Gill Sans MT" w:eastAsia="Cabin" w:hAnsi="Gill Sans MT"/>
        </w:rPr>
        <w:t>urvey:</w:t>
      </w:r>
    </w:p>
    <w:p w14:paraId="1C231B0A" w14:textId="64163EF0" w:rsidR="00C87E91" w:rsidRPr="003B5E3E" w:rsidRDefault="00EA5D81" w:rsidP="00E90696">
      <w:pPr>
        <w:pStyle w:val="Bulletedlist"/>
      </w:pPr>
      <w:r w:rsidRPr="003B5E3E">
        <w:t>D</w:t>
      </w:r>
      <w:r w:rsidR="00C87E91" w:rsidRPr="003B5E3E">
        <w:t xml:space="preserve">ocumented past performance of the organization in implementing several large-scale surveys with sample sizes of </w:t>
      </w:r>
      <w:commentRangeStart w:id="60"/>
      <w:r w:rsidR="00C87E91" w:rsidRPr="003B5E3E">
        <w:t xml:space="preserve">3,000 </w:t>
      </w:r>
      <w:commentRangeEnd w:id="60"/>
      <w:r w:rsidR="009F0C40">
        <w:rPr>
          <w:rStyle w:val="CommentReference"/>
          <w:rFonts w:ascii="Calibri" w:hAnsi="Calibri" w:cs="Times New Roman"/>
        </w:rPr>
        <w:commentReference w:id="60"/>
      </w:r>
      <w:r w:rsidR="00C87E91" w:rsidRPr="003B5E3E">
        <w:t>or more households</w:t>
      </w:r>
      <w:r w:rsidR="00CB65A4" w:rsidRPr="003B5E3E">
        <w:t xml:space="preserve"> resulting in good-quality data</w:t>
      </w:r>
    </w:p>
    <w:p w14:paraId="3367510B" w14:textId="7FA1C6FA" w:rsidR="00C87E91" w:rsidRPr="003B5E3E" w:rsidRDefault="00EA5D81" w:rsidP="00E90696">
      <w:pPr>
        <w:pStyle w:val="Bulletedlist"/>
      </w:pPr>
      <w:r w:rsidRPr="003B5E3E">
        <w:t>C</w:t>
      </w:r>
      <w:r w:rsidR="00C87E91" w:rsidRPr="003B5E3E">
        <w:t xml:space="preserve">apacity of the </w:t>
      </w:r>
      <w:r w:rsidR="00C87E91" w:rsidRPr="003B5E3E" w:rsidDel="008E799F">
        <w:t xml:space="preserve">local </w:t>
      </w:r>
      <w:r w:rsidR="00C87E91" w:rsidRPr="003B5E3E">
        <w:t xml:space="preserve">organization to carry out the entire survey process, including listing, training, </w:t>
      </w:r>
      <w:r w:rsidR="002F01B6" w:rsidRPr="003B5E3E">
        <w:t>collecting</w:t>
      </w:r>
      <w:r w:rsidR="00CB65A4" w:rsidRPr="003B5E3E">
        <w:t xml:space="preserve"> social and agricultural</w:t>
      </w:r>
      <w:r w:rsidR="002F01B6" w:rsidRPr="003B5E3E">
        <w:t xml:space="preserve"> </w:t>
      </w:r>
      <w:r w:rsidR="00C87E91" w:rsidRPr="003B5E3E">
        <w:t xml:space="preserve">data, and </w:t>
      </w:r>
      <w:r w:rsidR="002F01B6" w:rsidRPr="003B5E3E">
        <w:t xml:space="preserve">providing </w:t>
      </w:r>
      <w:r w:rsidR="00C87E91" w:rsidRPr="003B5E3E">
        <w:t>supervision</w:t>
      </w:r>
    </w:p>
    <w:p w14:paraId="247F2A39" w14:textId="6F836680" w:rsidR="00C87E91" w:rsidRPr="003B5E3E" w:rsidRDefault="00986CF9" w:rsidP="00E90696">
      <w:pPr>
        <w:pStyle w:val="Bulletedlist"/>
      </w:pPr>
      <w:r w:rsidRPr="003B5E3E">
        <w:t>E</w:t>
      </w:r>
      <w:r w:rsidR="00C87E91" w:rsidRPr="003B5E3E">
        <w:t xml:space="preserve">xperience </w:t>
      </w:r>
      <w:r w:rsidR="008E799F" w:rsidRPr="003B5E3E">
        <w:t xml:space="preserve">of the organization </w:t>
      </w:r>
      <w:r w:rsidR="00C87E91" w:rsidRPr="003B5E3E">
        <w:t>in using tablet computers for data collection</w:t>
      </w:r>
    </w:p>
    <w:p w14:paraId="7BFB58A9" w14:textId="64A493E6" w:rsidR="00C87E91" w:rsidRPr="003B5E3E" w:rsidRDefault="00C87E91" w:rsidP="00E90696">
      <w:pPr>
        <w:pStyle w:val="Bulletedlist"/>
      </w:pPr>
      <w:r w:rsidRPr="003B5E3E">
        <w:t>Calendar record of usual timelines for survey implementation and the organization’s ability to complete surveys on time</w:t>
      </w:r>
    </w:p>
    <w:p w14:paraId="38CBDD17" w14:textId="1256AE5E" w:rsidR="00C87E91" w:rsidRPr="003B5E3E" w:rsidRDefault="00C87E91" w:rsidP="00E90696">
      <w:pPr>
        <w:pStyle w:val="Bulletedlist"/>
      </w:pPr>
      <w:r w:rsidRPr="003B5E3E">
        <w:t>Ability of the organization to staff the project</w:t>
      </w:r>
      <w:r w:rsidR="002F01B6" w:rsidRPr="003B5E3E">
        <w:t>,</w:t>
      </w:r>
      <w:r w:rsidRPr="003B5E3E">
        <w:t xml:space="preserve"> as described in </w:t>
      </w:r>
      <w:r w:rsidR="001832E0" w:rsidRPr="003B5E3E">
        <w:t xml:space="preserve">Section </w:t>
      </w:r>
      <w:r w:rsidR="00BD505B" w:rsidRPr="003B5E3E">
        <w:t>3.13</w:t>
      </w:r>
      <w:r w:rsidRPr="003B5E3E">
        <w:t xml:space="preserve"> of this protocol</w:t>
      </w:r>
    </w:p>
    <w:p w14:paraId="6A2FB7C0" w14:textId="19AF78F9" w:rsidR="00C87E91" w:rsidRPr="003B5E3E" w:rsidRDefault="008E799F" w:rsidP="00E90696">
      <w:pPr>
        <w:pStyle w:val="Bulletedlist"/>
        <w:keepNext/>
      </w:pPr>
      <w:r w:rsidRPr="003B5E3E">
        <w:t>E</w:t>
      </w:r>
      <w:r w:rsidR="00C87E91" w:rsidRPr="003B5E3E">
        <w:t xml:space="preserve">xperience of the organization’s staff in the requisite roles defined for the ZOI </w:t>
      </w:r>
      <w:r w:rsidR="00EA5D81" w:rsidRPr="003B5E3E">
        <w:t xml:space="preserve">Midline </w:t>
      </w:r>
      <w:r w:rsidR="00D81F53" w:rsidRPr="003B5E3E">
        <w:t>S</w:t>
      </w:r>
      <w:r w:rsidR="00C87E91" w:rsidRPr="003B5E3E">
        <w:t>urvey fieldwork</w:t>
      </w:r>
      <w:r w:rsidR="0073615A" w:rsidRPr="003B5E3E">
        <w:t>,</w:t>
      </w:r>
      <w:r w:rsidR="00C87E91" w:rsidRPr="003B5E3E">
        <w:t xml:space="preserve"> as described in </w:t>
      </w:r>
      <w:r w:rsidR="001832E0" w:rsidRPr="003B5E3E">
        <w:t>S</w:t>
      </w:r>
      <w:r w:rsidR="00C87E91" w:rsidRPr="003B5E3E">
        <w:t>ection 3.13 of this protocol</w:t>
      </w:r>
    </w:p>
    <w:p w14:paraId="37528114" w14:textId="7BC0A8F8" w:rsidR="00F56862" w:rsidRPr="003B5E3E" w:rsidRDefault="00C87E91" w:rsidP="00E90696">
      <w:pPr>
        <w:pStyle w:val="Bulletedlist"/>
      </w:pPr>
      <w:r w:rsidRPr="003B5E3E">
        <w:t>Availability of the organization to conduct training and fieldwork in the required</w:t>
      </w:r>
      <w:commentRangeStart w:id="61"/>
      <w:r w:rsidRPr="003B5E3E">
        <w:t xml:space="preserve"> time </w:t>
      </w:r>
      <w:commentRangeEnd w:id="61"/>
      <w:r w:rsidR="009F0C40">
        <w:rPr>
          <w:rStyle w:val="CommentReference"/>
          <w:rFonts w:ascii="Calibri" w:hAnsi="Calibri" w:cs="Times New Roman"/>
        </w:rPr>
        <w:commentReference w:id="61"/>
      </w:r>
      <w:r w:rsidRPr="003B5E3E">
        <w:t>period</w:t>
      </w:r>
    </w:p>
    <w:p w14:paraId="68A732C4" w14:textId="02B1784E" w:rsidR="00C87E91" w:rsidRPr="003B5E3E" w:rsidRDefault="00C87E91" w:rsidP="00D47A81">
      <w:pPr>
        <w:pStyle w:val="Heading2"/>
      </w:pPr>
      <w:bookmarkStart w:id="62" w:name="_Toc68594003"/>
      <w:r w:rsidRPr="003B5E3E">
        <w:t>3.4</w:t>
      </w:r>
      <w:r w:rsidRPr="003B5E3E">
        <w:tab/>
        <w:t>Geographic focus</w:t>
      </w:r>
      <w:bookmarkEnd w:id="62"/>
    </w:p>
    <w:p w14:paraId="1CE0AA62" w14:textId="5F9A0D76" w:rsidR="00931DB0" w:rsidRPr="003B5E3E" w:rsidRDefault="00931DB0" w:rsidP="00E90696">
      <w:pPr>
        <w:pStyle w:val="BodyText1"/>
        <w:rPr>
          <w:rFonts w:cs="Segoe UI"/>
        </w:rPr>
      </w:pPr>
      <w:r w:rsidRPr="003B5E3E">
        <w:rPr>
          <w:rStyle w:val="normaltextrun"/>
          <w:rFonts w:cs="Segoe UI"/>
        </w:rPr>
        <w:t>The geographic focus of the</w:t>
      </w:r>
      <w:r w:rsidR="001832E0" w:rsidRPr="003B5E3E">
        <w:rPr>
          <w:rStyle w:val="normaltextrun"/>
          <w:rFonts w:cs="Segoe UI"/>
        </w:rPr>
        <w:t xml:space="preserve"> </w:t>
      </w:r>
      <w:r w:rsidRPr="003B5E3E">
        <w:rPr>
          <w:rStyle w:val="normaltextrun"/>
          <w:rFonts w:cs="Segoe UI"/>
        </w:rPr>
        <w:t xml:space="preserve">Feed the Future </w:t>
      </w:r>
      <w:r w:rsidR="00755058" w:rsidRPr="003B5E3E">
        <w:rPr>
          <w:rStyle w:val="normaltextrun"/>
          <w:rFonts w:cs="Segoe UI"/>
        </w:rPr>
        <w:t>[</w:t>
      </w:r>
      <w:r w:rsidR="00755058" w:rsidRPr="003B5E3E">
        <w:rPr>
          <w:rStyle w:val="normaltextrun"/>
          <w:rFonts w:cs="Segoe UI"/>
          <w:highlight w:val="yellow"/>
        </w:rPr>
        <w:t>COUNTRY</w:t>
      </w:r>
      <w:r w:rsidR="00755058" w:rsidRPr="003B5E3E">
        <w:rPr>
          <w:rStyle w:val="normaltextrun"/>
          <w:rFonts w:cs="Segoe UI"/>
        </w:rPr>
        <w:t xml:space="preserve">] </w:t>
      </w:r>
      <w:r w:rsidRPr="003B5E3E">
        <w:rPr>
          <w:rStyle w:val="normaltextrun"/>
          <w:rFonts w:cs="Segoe UI"/>
        </w:rPr>
        <w:t xml:space="preserve">ZOI </w:t>
      </w:r>
      <w:r w:rsidR="00755058" w:rsidRPr="003B5E3E">
        <w:rPr>
          <w:rStyle w:val="normaltextrun"/>
          <w:rFonts w:cs="Segoe UI"/>
        </w:rPr>
        <w:t xml:space="preserve">Midline </w:t>
      </w:r>
      <w:r w:rsidRPr="003B5E3E">
        <w:rPr>
          <w:rStyle w:val="normaltextrun"/>
          <w:rFonts w:cs="Segoe UI"/>
        </w:rPr>
        <w:t xml:space="preserve">Survey </w:t>
      </w:r>
      <w:r w:rsidR="00BF3BA8" w:rsidRPr="003B5E3E">
        <w:rPr>
          <w:rStyle w:val="normaltextrun"/>
          <w:rFonts w:cs="Segoe UI"/>
        </w:rPr>
        <w:t>[</w:t>
      </w:r>
      <w:r w:rsidR="00BF3BA8" w:rsidRPr="003B5E3E">
        <w:rPr>
          <w:rStyle w:val="normaltextrun"/>
          <w:rFonts w:cs="Segoe UI"/>
          <w:highlight w:val="yellow"/>
        </w:rPr>
        <w:t>YEAR(S</w:t>
      </w:r>
      <w:r w:rsidR="00BF3BA8" w:rsidRPr="003B5E3E">
        <w:rPr>
          <w:rStyle w:val="normaltextrun"/>
          <w:rFonts w:cs="Segoe UI"/>
        </w:rPr>
        <w:t>)]</w:t>
      </w:r>
      <w:r w:rsidR="001832E0" w:rsidRPr="003B5E3E">
        <w:rPr>
          <w:rStyle w:val="normaltextrun"/>
          <w:rFonts w:cs="Segoe UI"/>
        </w:rPr>
        <w:t xml:space="preserve"> </w:t>
      </w:r>
      <w:r w:rsidRPr="003B5E3E">
        <w:rPr>
          <w:rStyle w:val="normaltextrun"/>
          <w:rFonts w:cs="Segoe UI"/>
        </w:rPr>
        <w:t xml:space="preserve">data collection is the </w:t>
      </w:r>
      <w:r w:rsidR="00F4260F" w:rsidRPr="003B5E3E">
        <w:rPr>
          <w:rStyle w:val="normaltextrun"/>
          <w:rFonts w:cs="Segoe UI"/>
        </w:rPr>
        <w:t>P2-</w:t>
      </w:r>
      <w:r w:rsidRPr="003B5E3E">
        <w:rPr>
          <w:rStyle w:val="normaltextrun"/>
          <w:rFonts w:cs="Segoe UI"/>
        </w:rPr>
        <w:t xml:space="preserve">ZOI. The </w:t>
      </w:r>
      <w:r w:rsidR="00BF3BA8" w:rsidRPr="003B5E3E">
        <w:rPr>
          <w:rStyle w:val="normaltextrun"/>
          <w:rFonts w:cs="Segoe UI"/>
        </w:rPr>
        <w:t>P2-</w:t>
      </w:r>
      <w:r w:rsidRPr="003B5E3E">
        <w:rPr>
          <w:rStyle w:val="normaltextrun"/>
          <w:rFonts w:cs="Segoe UI"/>
        </w:rPr>
        <w:t>ZOI is the geographic area where Feed the Future programs are expected to have an impact on hunger, poverty</w:t>
      </w:r>
      <w:r w:rsidR="00223904" w:rsidRPr="003B5E3E">
        <w:rPr>
          <w:rStyle w:val="normaltextrun"/>
          <w:rFonts w:cs="Segoe UI"/>
        </w:rPr>
        <w:t>,</w:t>
      </w:r>
      <w:r w:rsidRPr="003B5E3E">
        <w:rPr>
          <w:rStyle w:val="normaltextrun"/>
          <w:rFonts w:cs="Segoe UI"/>
        </w:rPr>
        <w:t xml:space="preserve"> and nutrition</w:t>
      </w:r>
      <w:r w:rsidR="00223904" w:rsidRPr="003B5E3E">
        <w:rPr>
          <w:rStyle w:val="normaltextrun"/>
          <w:rFonts w:cs="Segoe UI"/>
        </w:rPr>
        <w:t xml:space="preserve"> during phase two of the </w:t>
      </w:r>
      <w:r w:rsidR="00D27E5C" w:rsidRPr="003B5E3E">
        <w:rPr>
          <w:rStyle w:val="normaltextrun"/>
          <w:rFonts w:cs="Segoe UI"/>
        </w:rPr>
        <w:t>I</w:t>
      </w:r>
      <w:r w:rsidR="00223904" w:rsidRPr="003B5E3E">
        <w:rPr>
          <w:rStyle w:val="normaltextrun"/>
          <w:rFonts w:cs="Segoe UI"/>
        </w:rPr>
        <w:t>nitiative</w:t>
      </w:r>
      <w:r w:rsidRPr="003B5E3E">
        <w:rPr>
          <w:rStyle w:val="normaltextrun"/>
          <w:rFonts w:cs="Segoe UI"/>
        </w:rPr>
        <w:t>.</w:t>
      </w:r>
    </w:p>
    <w:p w14:paraId="152CAFD3" w14:textId="77777777" w:rsidR="001B65C2" w:rsidRPr="003B5E3E" w:rsidRDefault="001B65C2" w:rsidP="000077F3">
      <w:pPr>
        <w:pStyle w:val="BodyText1"/>
        <w:rPr>
          <w:rFonts w:eastAsia="Cabin"/>
        </w:rPr>
      </w:pPr>
      <w:r w:rsidRPr="003B5E3E">
        <w:rPr>
          <w:rFonts w:eastAsia="Cabin"/>
          <w:highlight w:val="yellow"/>
        </w:rPr>
        <w:t>[Paragraph on geographic coverage of the</w:t>
      </w:r>
      <w:commentRangeStart w:id="63"/>
      <w:r w:rsidRPr="003B5E3E">
        <w:rPr>
          <w:rFonts w:eastAsia="Cabin"/>
          <w:highlight w:val="yellow"/>
        </w:rPr>
        <w:t xml:space="preserve"> ZOI</w:t>
      </w:r>
      <w:commentRangeEnd w:id="63"/>
      <w:r w:rsidR="009F0C40">
        <w:rPr>
          <w:rStyle w:val="CommentReference"/>
          <w:rFonts w:ascii="Calibri" w:hAnsi="Calibri"/>
        </w:rPr>
        <w:commentReference w:id="63"/>
      </w:r>
      <w:r w:rsidRPr="003B5E3E">
        <w:rPr>
          <w:rFonts w:eastAsia="Cabin"/>
          <w:highlight w:val="yellow"/>
        </w:rPr>
        <w:t>]</w:t>
      </w:r>
    </w:p>
    <w:p w14:paraId="6E61E0EE" w14:textId="77777777" w:rsidR="001B65C2" w:rsidRPr="003B5E3E" w:rsidRDefault="001B65C2" w:rsidP="000077F3">
      <w:pPr>
        <w:pStyle w:val="BodyText1"/>
      </w:pPr>
      <w:r w:rsidRPr="003B5E3E">
        <w:t>[</w:t>
      </w:r>
      <w:r w:rsidRPr="003B5E3E">
        <w:rPr>
          <w:highlight w:val="yellow"/>
        </w:rPr>
        <w:t xml:space="preserve">Table that provides a comprehensive list of the lowest relevant level of administrative units in </w:t>
      </w:r>
      <w:commentRangeStart w:id="64"/>
      <w:r w:rsidRPr="003B5E3E">
        <w:rPr>
          <w:highlight w:val="yellow"/>
        </w:rPr>
        <w:t xml:space="preserve">the ZOI </w:t>
      </w:r>
      <w:commentRangeEnd w:id="64"/>
      <w:r w:rsidR="009F0C40">
        <w:rPr>
          <w:rStyle w:val="CommentReference"/>
          <w:rFonts w:ascii="Calibri" w:hAnsi="Calibri"/>
        </w:rPr>
        <w:commentReference w:id="64"/>
      </w:r>
      <w:r w:rsidRPr="003B5E3E">
        <w:rPr>
          <w:highlight w:val="yellow"/>
        </w:rPr>
        <w:t>(e.g., districts)</w:t>
      </w:r>
      <w:r w:rsidRPr="003B5E3E">
        <w:t>]</w:t>
      </w:r>
    </w:p>
    <w:p w14:paraId="3BFEFBE7" w14:textId="340341A2" w:rsidR="001B65C2" w:rsidRPr="003B5E3E" w:rsidRDefault="001B65C2" w:rsidP="000077F3">
      <w:pPr>
        <w:pStyle w:val="BodyText1"/>
        <w:rPr>
          <w:rFonts w:eastAsiaTheme="minorHAnsi"/>
        </w:rPr>
      </w:pPr>
      <w:r w:rsidRPr="003B5E3E">
        <w:rPr>
          <w:rFonts w:eastAsia="Cabin"/>
          <w:highlight w:val="yellow"/>
        </w:rPr>
        <w:t>[</w:t>
      </w:r>
      <w:commentRangeStart w:id="65"/>
      <w:r w:rsidRPr="003B5E3E">
        <w:rPr>
          <w:rFonts w:eastAsia="Cabin"/>
          <w:highlight w:val="yellow"/>
        </w:rPr>
        <w:t>M</w:t>
      </w:r>
      <w:r w:rsidR="002C0F26" w:rsidRPr="003B5E3E">
        <w:rPr>
          <w:rFonts w:eastAsia="Cabin"/>
          <w:highlight w:val="yellow"/>
        </w:rPr>
        <w:t>AP</w:t>
      </w:r>
      <w:commentRangeEnd w:id="65"/>
      <w:r w:rsidR="009F0C40">
        <w:rPr>
          <w:rStyle w:val="CommentReference"/>
          <w:rFonts w:ascii="Calibri" w:hAnsi="Calibri"/>
        </w:rPr>
        <w:commentReference w:id="65"/>
      </w:r>
      <w:r w:rsidRPr="003B5E3E">
        <w:rPr>
          <w:rFonts w:eastAsia="Cabin"/>
          <w:highlight w:val="yellow"/>
        </w:rPr>
        <w:t xml:space="preserve"> of ZOI </w:t>
      </w:r>
      <w:r w:rsidRPr="003B5E3E">
        <w:rPr>
          <w:rFonts w:eastAsia="Cabin"/>
        </w:rPr>
        <w:t xml:space="preserve">in </w:t>
      </w:r>
      <w:r w:rsidRPr="003B5E3E">
        <w:rPr>
          <w:rFonts w:eastAsiaTheme="minorHAnsi"/>
        </w:rPr>
        <w:t>[</w:t>
      </w:r>
      <w:r w:rsidRPr="003B5E3E">
        <w:rPr>
          <w:rFonts w:eastAsiaTheme="minorHAnsi"/>
          <w:highlight w:val="yellow"/>
        </w:rPr>
        <w:t>COUNTRY</w:t>
      </w:r>
      <w:r w:rsidRPr="003B5E3E">
        <w:rPr>
          <w:rFonts w:eastAsiaTheme="minorHAnsi"/>
        </w:rPr>
        <w:t>]</w:t>
      </w:r>
    </w:p>
    <w:p w14:paraId="0650E291" w14:textId="36D9F73A" w:rsidR="00C87E91" w:rsidRPr="003B5E3E" w:rsidRDefault="00C87E91" w:rsidP="00D47A81">
      <w:pPr>
        <w:pStyle w:val="Heading2"/>
      </w:pPr>
      <w:bookmarkStart w:id="66" w:name="_Toc68594004"/>
      <w:r w:rsidRPr="003B5E3E">
        <w:t>3.5</w:t>
      </w:r>
      <w:r w:rsidRPr="003B5E3E">
        <w:tab/>
        <w:t xml:space="preserve">Study </w:t>
      </w:r>
      <w:r w:rsidR="00AE132F" w:rsidRPr="003B5E3E">
        <w:t>p</w:t>
      </w:r>
      <w:r w:rsidRPr="003B5E3E">
        <w:t>opulation</w:t>
      </w:r>
      <w:bookmarkEnd w:id="66"/>
    </w:p>
    <w:p w14:paraId="45CBAD35" w14:textId="7BF9AE8D" w:rsidR="00C87E91" w:rsidRPr="003B5E3E" w:rsidRDefault="00C87E91" w:rsidP="00C87E91">
      <w:pPr>
        <w:rPr>
          <w:rFonts w:ascii="Gill Sans MT" w:eastAsia="Cabin" w:hAnsi="Gill Sans MT"/>
        </w:rPr>
      </w:pPr>
      <w:r w:rsidRPr="003B5E3E">
        <w:rPr>
          <w:rFonts w:ascii="Gill Sans MT" w:eastAsia="Cabin" w:hAnsi="Gill Sans MT"/>
        </w:rPr>
        <w:t>The Feed the Fu</w:t>
      </w:r>
      <w:r w:rsidRPr="003B5E3E">
        <w:rPr>
          <w:rFonts w:ascii="Gill Sans MT" w:hAnsi="Gill Sans MT"/>
        </w:rPr>
        <w:t>ture</w:t>
      </w:r>
      <w:r w:rsidRPr="003B5E3E">
        <w:rPr>
          <w:rFonts w:ascii="Gill Sans MT" w:eastAsia="Cabin" w:hAnsi="Gill Sans MT"/>
        </w:rPr>
        <w:t xml:space="preserve"> </w:t>
      </w:r>
      <w:r w:rsidR="005D125E" w:rsidRPr="003B5E3E">
        <w:rPr>
          <w:rStyle w:val="normaltextrun"/>
          <w:rFonts w:ascii="Gill Sans MT" w:hAnsi="Gill Sans MT" w:cs="Segoe UI"/>
        </w:rPr>
        <w:t>[</w:t>
      </w:r>
      <w:r w:rsidR="005D125E" w:rsidRPr="003B5E3E">
        <w:rPr>
          <w:rStyle w:val="normaltextrun"/>
          <w:rFonts w:ascii="Gill Sans MT" w:hAnsi="Gill Sans MT" w:cs="Segoe UI"/>
          <w:highlight w:val="yellow"/>
        </w:rPr>
        <w:t>COUNTRY</w:t>
      </w:r>
      <w:r w:rsidR="005D125E" w:rsidRPr="003B5E3E">
        <w:rPr>
          <w:rStyle w:val="normaltextrun"/>
          <w:rFonts w:ascii="Gill Sans MT" w:hAnsi="Gill Sans MT" w:cs="Segoe UI"/>
        </w:rPr>
        <w:t xml:space="preserve">] </w:t>
      </w:r>
      <w:r w:rsidRPr="003B5E3E">
        <w:rPr>
          <w:rFonts w:ascii="Gill Sans MT" w:eastAsia="Cabin" w:hAnsi="Gill Sans MT"/>
        </w:rPr>
        <w:t xml:space="preserve">ZOI </w:t>
      </w:r>
      <w:r w:rsidR="00D27E5C" w:rsidRPr="003B5E3E">
        <w:rPr>
          <w:rFonts w:ascii="Gill Sans MT" w:eastAsia="Cabin" w:hAnsi="Gill Sans MT"/>
        </w:rPr>
        <w:t xml:space="preserve">Midline </w:t>
      </w:r>
      <w:r w:rsidRPr="003B5E3E">
        <w:rPr>
          <w:rFonts w:ascii="Gill Sans MT" w:eastAsia="Cabin" w:hAnsi="Gill Sans MT"/>
        </w:rPr>
        <w:t xml:space="preserve">Survey </w:t>
      </w:r>
      <w:r w:rsidR="005D125E" w:rsidRPr="003B5E3E">
        <w:rPr>
          <w:rStyle w:val="normaltextrun"/>
          <w:rFonts w:ascii="Gill Sans MT" w:hAnsi="Gill Sans MT" w:cs="Segoe UI"/>
        </w:rPr>
        <w:t>[</w:t>
      </w:r>
      <w:r w:rsidR="005D125E" w:rsidRPr="003B5E3E">
        <w:rPr>
          <w:rStyle w:val="normaltextrun"/>
          <w:rFonts w:ascii="Gill Sans MT" w:hAnsi="Gill Sans MT" w:cs="Segoe UI"/>
          <w:highlight w:val="yellow"/>
        </w:rPr>
        <w:t>YEAR(S</w:t>
      </w:r>
      <w:r w:rsidR="005D125E" w:rsidRPr="003B5E3E">
        <w:rPr>
          <w:rStyle w:val="normaltextrun"/>
          <w:rFonts w:ascii="Gill Sans MT" w:hAnsi="Gill Sans MT" w:cs="Segoe UI"/>
        </w:rPr>
        <w:t>)]</w:t>
      </w:r>
      <w:r w:rsidR="005D125E" w:rsidRPr="003B5E3E">
        <w:rPr>
          <w:rFonts w:ascii="Gill Sans MT" w:eastAsia="Cabin" w:hAnsi="Gill Sans MT"/>
        </w:rPr>
        <w:t xml:space="preserve"> </w:t>
      </w:r>
      <w:r w:rsidR="002E1F2F" w:rsidRPr="003B5E3E">
        <w:rPr>
          <w:rFonts w:ascii="Gill Sans MT" w:eastAsia="Cabin" w:hAnsi="Gill Sans MT"/>
        </w:rPr>
        <w:t xml:space="preserve">will focus </w:t>
      </w:r>
      <w:r w:rsidRPr="003B5E3E">
        <w:rPr>
          <w:rFonts w:ascii="Gill Sans MT" w:eastAsia="Cabin" w:hAnsi="Gill Sans MT"/>
        </w:rPr>
        <w:t xml:space="preserve">on collecting data that reflect the characteristics of several study populations. </w:t>
      </w:r>
      <w:r w:rsidR="00434CFF" w:rsidRPr="003B5E3E">
        <w:rPr>
          <w:rFonts w:ascii="Gill Sans MT" w:eastAsia="Cabin" w:hAnsi="Gill Sans MT"/>
        </w:rPr>
        <w:t>Descriptions of t</w:t>
      </w:r>
      <w:r w:rsidRPr="003B5E3E">
        <w:rPr>
          <w:rFonts w:ascii="Gill Sans MT" w:eastAsia="Cabin" w:hAnsi="Gill Sans MT"/>
        </w:rPr>
        <w:t xml:space="preserve">he specific study populations </w:t>
      </w:r>
      <w:r w:rsidR="00434CFF" w:rsidRPr="003B5E3E">
        <w:rPr>
          <w:rFonts w:ascii="Gill Sans MT" w:eastAsia="Cabin" w:hAnsi="Gill Sans MT"/>
        </w:rPr>
        <w:t>follow</w:t>
      </w:r>
      <w:r w:rsidRPr="003B5E3E">
        <w:rPr>
          <w:rFonts w:ascii="Gill Sans MT" w:eastAsia="Cabin" w:hAnsi="Gill Sans MT"/>
        </w:rPr>
        <w:t>.</w:t>
      </w:r>
    </w:p>
    <w:p w14:paraId="4486D3DC" w14:textId="0E17E976" w:rsidR="00C87E91" w:rsidRPr="003B5E3E" w:rsidRDefault="00C87E91" w:rsidP="00C87E91">
      <w:pPr>
        <w:rPr>
          <w:rFonts w:ascii="Gill Sans MT" w:eastAsia="Cabin" w:hAnsi="Gill Sans MT"/>
        </w:rPr>
      </w:pPr>
      <w:r w:rsidRPr="003B5E3E">
        <w:rPr>
          <w:rFonts w:ascii="Gill Sans MT" w:eastAsia="Cabin" w:hAnsi="Gill Sans MT"/>
          <w:b/>
        </w:rPr>
        <w:t xml:space="preserve">Households: </w:t>
      </w:r>
      <w:r w:rsidRPr="003B5E3E">
        <w:rPr>
          <w:rFonts w:ascii="Gill Sans MT" w:eastAsia="Cabin" w:hAnsi="Gill Sans MT"/>
        </w:rPr>
        <w:t xml:space="preserve">Data </w:t>
      </w:r>
      <w:r w:rsidR="00FF292D" w:rsidRPr="003B5E3E">
        <w:rPr>
          <w:rFonts w:ascii="Gill Sans MT" w:eastAsia="Cabin" w:hAnsi="Gill Sans MT"/>
        </w:rPr>
        <w:t>household and dwelling characteristics</w:t>
      </w:r>
      <w:r w:rsidRPr="003B5E3E">
        <w:rPr>
          <w:rFonts w:ascii="Gill Sans MT" w:eastAsia="Cabin" w:hAnsi="Gill Sans MT"/>
        </w:rPr>
        <w:t xml:space="preserve"> </w:t>
      </w:r>
      <w:r w:rsidR="002E1F2F" w:rsidRPr="003B5E3E">
        <w:rPr>
          <w:rFonts w:ascii="Gill Sans MT" w:eastAsia="Cabin" w:hAnsi="Gill Sans MT"/>
        </w:rPr>
        <w:t xml:space="preserve">will be </w:t>
      </w:r>
      <w:r w:rsidRPr="003B5E3E">
        <w:rPr>
          <w:rFonts w:ascii="Gill Sans MT" w:eastAsia="Cabin" w:hAnsi="Gill Sans MT"/>
        </w:rPr>
        <w:t xml:space="preserve">collected at the household level to inform </w:t>
      </w:r>
      <w:r w:rsidR="00537A90" w:rsidRPr="003B5E3E">
        <w:rPr>
          <w:rFonts w:ascii="Gill Sans MT" w:eastAsia="Cabin" w:hAnsi="Gill Sans MT"/>
        </w:rPr>
        <w:t>water, sanitation, hygiene,</w:t>
      </w:r>
      <w:r w:rsidR="00D142E5" w:rsidRPr="003B5E3E">
        <w:rPr>
          <w:rFonts w:ascii="Gill Sans MT" w:eastAsia="Cabin" w:hAnsi="Gill Sans MT"/>
        </w:rPr>
        <w:t xml:space="preserve"> and resilience </w:t>
      </w:r>
      <w:r w:rsidRPr="003B5E3E">
        <w:rPr>
          <w:rFonts w:ascii="Gill Sans MT" w:eastAsia="Cabin" w:hAnsi="Gill Sans MT"/>
        </w:rPr>
        <w:t xml:space="preserve">indicators. Data on food insecurity experience in the household over the past 12 months </w:t>
      </w:r>
      <w:r w:rsidR="002E1F2F" w:rsidRPr="003B5E3E">
        <w:rPr>
          <w:rFonts w:ascii="Gill Sans MT" w:eastAsia="Cabin" w:hAnsi="Gill Sans MT"/>
        </w:rPr>
        <w:t xml:space="preserve">will </w:t>
      </w:r>
      <w:r w:rsidRPr="003B5E3E">
        <w:rPr>
          <w:rFonts w:ascii="Gill Sans MT" w:eastAsia="Cabin" w:hAnsi="Gill Sans MT"/>
        </w:rPr>
        <w:t xml:space="preserve">also </w:t>
      </w:r>
      <w:r w:rsidR="002E1F2F" w:rsidRPr="003B5E3E">
        <w:rPr>
          <w:rFonts w:ascii="Gill Sans MT" w:eastAsia="Cabin" w:hAnsi="Gill Sans MT"/>
        </w:rPr>
        <w:t xml:space="preserve">be </w:t>
      </w:r>
      <w:r w:rsidRPr="003B5E3E">
        <w:rPr>
          <w:rFonts w:ascii="Gill Sans MT" w:eastAsia="Cabin" w:hAnsi="Gill Sans MT"/>
        </w:rPr>
        <w:t>collected at the household level to inform the indicator on prevalence of households with moderate or severe</w:t>
      </w:r>
      <w:r w:rsidR="004E3C07" w:rsidRPr="003B5E3E">
        <w:rPr>
          <w:rFonts w:ascii="Gill Sans MT" w:eastAsia="Cabin" w:hAnsi="Gill Sans MT"/>
        </w:rPr>
        <w:t xml:space="preserve"> food insecurity and moderate or severe</w:t>
      </w:r>
      <w:r w:rsidRPr="003B5E3E">
        <w:rPr>
          <w:rFonts w:ascii="Gill Sans MT" w:eastAsia="Cabin" w:hAnsi="Gill Sans MT"/>
        </w:rPr>
        <w:t xml:space="preserve"> hunger. The estimated number of households in the sample </w:t>
      </w:r>
      <w:r w:rsidR="002E1F2F" w:rsidRPr="003B5E3E">
        <w:rPr>
          <w:rFonts w:ascii="Gill Sans MT" w:eastAsia="Cabin" w:hAnsi="Gill Sans MT"/>
        </w:rPr>
        <w:t xml:space="preserve">will be </w:t>
      </w:r>
      <w:r w:rsidR="00D54A54" w:rsidRPr="003B5E3E">
        <w:rPr>
          <w:rFonts w:ascii="Gill Sans MT" w:eastAsia="Cabin" w:hAnsi="Gill Sans MT"/>
        </w:rPr>
        <w:t>[</w:t>
      </w:r>
      <w:r w:rsidRPr="003B5E3E">
        <w:rPr>
          <w:rFonts w:ascii="Gill Sans MT" w:eastAsia="Cabin" w:hAnsi="Gill Sans MT"/>
          <w:highlight w:val="yellow"/>
        </w:rPr>
        <w:t>xx</w:t>
      </w:r>
      <w:r w:rsidR="00D54A54" w:rsidRPr="003B5E3E">
        <w:rPr>
          <w:rFonts w:ascii="Gill Sans MT" w:eastAsia="Cabin" w:hAnsi="Gill Sans MT"/>
        </w:rPr>
        <w:t>]</w:t>
      </w:r>
      <w:r w:rsidRPr="003B5E3E">
        <w:rPr>
          <w:rFonts w:ascii="Gill Sans MT" w:eastAsia="Cabin" w:hAnsi="Gill Sans MT"/>
        </w:rPr>
        <w:t>.</w:t>
      </w:r>
    </w:p>
    <w:p w14:paraId="0B6F2E6A" w14:textId="677A6060" w:rsidR="00C87E91" w:rsidRPr="003B5E3E" w:rsidRDefault="00680ED8" w:rsidP="00C87E91">
      <w:pPr>
        <w:rPr>
          <w:rFonts w:ascii="Gill Sans MT" w:eastAsia="Cabin" w:hAnsi="Gill Sans MT"/>
        </w:rPr>
      </w:pPr>
      <w:r w:rsidRPr="003B5E3E">
        <w:rPr>
          <w:rFonts w:ascii="Gill Sans MT" w:eastAsia="Cabin" w:hAnsi="Gill Sans MT"/>
          <w:b/>
        </w:rPr>
        <w:t xml:space="preserve">Children </w:t>
      </w:r>
      <w:r w:rsidR="00AF40E6" w:rsidRPr="003B5E3E">
        <w:rPr>
          <w:rFonts w:ascii="Gill Sans MT" w:eastAsia="Cabin" w:hAnsi="Gill Sans MT"/>
          <w:b/>
        </w:rPr>
        <w:t xml:space="preserve">under </w:t>
      </w:r>
      <w:r w:rsidR="00425598" w:rsidRPr="003B5E3E">
        <w:rPr>
          <w:rFonts w:ascii="Gill Sans MT" w:eastAsia="Cabin" w:hAnsi="Gill Sans MT"/>
          <w:b/>
        </w:rPr>
        <w:t>2</w:t>
      </w:r>
      <w:r w:rsidRPr="003B5E3E">
        <w:rPr>
          <w:rFonts w:ascii="Gill Sans MT" w:eastAsia="Cabin" w:hAnsi="Gill Sans MT"/>
          <w:b/>
        </w:rPr>
        <w:t xml:space="preserve"> </w:t>
      </w:r>
      <w:r w:rsidR="00425598" w:rsidRPr="003B5E3E">
        <w:rPr>
          <w:rFonts w:ascii="Gill Sans MT" w:eastAsia="Cabin" w:hAnsi="Gill Sans MT"/>
          <w:b/>
        </w:rPr>
        <w:t>years</w:t>
      </w:r>
      <w:r w:rsidR="005707C6" w:rsidRPr="003B5E3E">
        <w:rPr>
          <w:rFonts w:ascii="Gill Sans MT" w:eastAsia="Cabin" w:hAnsi="Gill Sans MT"/>
          <w:b/>
        </w:rPr>
        <w:t xml:space="preserve"> of age</w:t>
      </w:r>
      <w:r w:rsidRPr="003B5E3E">
        <w:rPr>
          <w:rFonts w:ascii="Gill Sans MT" w:eastAsia="Cabin" w:hAnsi="Gill Sans MT"/>
          <w:b/>
        </w:rPr>
        <w:t xml:space="preserve">: </w:t>
      </w:r>
      <w:r w:rsidRPr="003B5E3E">
        <w:rPr>
          <w:rFonts w:ascii="Gill Sans MT" w:eastAsia="Cabin" w:hAnsi="Gill Sans MT"/>
        </w:rPr>
        <w:t xml:space="preserve">Data about the dietary intake of infants and young children will be collected from mothers and caregivers of children under </w:t>
      </w:r>
      <w:r w:rsidR="00425598" w:rsidRPr="003B5E3E">
        <w:rPr>
          <w:rFonts w:ascii="Gill Sans MT" w:eastAsia="Cabin" w:hAnsi="Gill Sans MT"/>
        </w:rPr>
        <w:t>2</w:t>
      </w:r>
      <w:r w:rsidR="005707C6" w:rsidRPr="003B5E3E">
        <w:rPr>
          <w:rFonts w:ascii="Gill Sans MT" w:eastAsia="Cabin" w:hAnsi="Gill Sans MT"/>
        </w:rPr>
        <w:t xml:space="preserve"> years of age</w:t>
      </w:r>
      <w:r w:rsidRPr="003B5E3E">
        <w:rPr>
          <w:rFonts w:ascii="Gill Sans MT" w:eastAsia="Cabin" w:hAnsi="Gill Sans MT"/>
        </w:rPr>
        <w:t>. These data will inform two indicators</w:t>
      </w:r>
      <w:r w:rsidR="005707C6" w:rsidRPr="003B5E3E">
        <w:rPr>
          <w:rFonts w:ascii="Gill Sans MT" w:eastAsia="Cabin" w:hAnsi="Gill Sans MT"/>
        </w:rPr>
        <w:t>:</w:t>
      </w:r>
      <w:r w:rsidRPr="003B5E3E">
        <w:rPr>
          <w:rFonts w:ascii="Gill Sans MT" w:eastAsia="Cabin" w:hAnsi="Gill Sans MT"/>
        </w:rPr>
        <w:t xml:space="preserve"> (1) the prevalence of exclusive breastfeeding among children 0-5 months</w:t>
      </w:r>
      <w:r w:rsidR="005707C6" w:rsidRPr="003B5E3E">
        <w:rPr>
          <w:rFonts w:ascii="Gill Sans MT" w:eastAsia="Cabin" w:hAnsi="Gill Sans MT"/>
        </w:rPr>
        <w:t xml:space="preserve"> of age</w:t>
      </w:r>
      <w:r w:rsidRPr="003B5E3E">
        <w:rPr>
          <w:rFonts w:ascii="Gill Sans MT" w:eastAsia="Cabin" w:hAnsi="Gill Sans MT"/>
        </w:rPr>
        <w:t xml:space="preserve">, and (2) the prevalence of children 6-23 months </w:t>
      </w:r>
      <w:r w:rsidR="005707C6" w:rsidRPr="003B5E3E">
        <w:rPr>
          <w:rFonts w:ascii="Gill Sans MT" w:eastAsia="Cabin" w:hAnsi="Gill Sans MT"/>
        </w:rPr>
        <w:t xml:space="preserve">of age </w:t>
      </w:r>
      <w:r w:rsidRPr="003B5E3E">
        <w:rPr>
          <w:rFonts w:ascii="Gill Sans MT" w:eastAsia="Cabin" w:hAnsi="Gill Sans MT"/>
        </w:rPr>
        <w:t xml:space="preserve">receiving a minimum acceptable diet. They will also allow for robust further analysis of the determinants of the nutritional status of children under </w:t>
      </w:r>
      <w:r w:rsidR="00425598" w:rsidRPr="003B5E3E">
        <w:rPr>
          <w:rFonts w:ascii="Gill Sans MT" w:eastAsia="Cabin" w:hAnsi="Gill Sans MT"/>
        </w:rPr>
        <w:t>2</w:t>
      </w:r>
      <w:r w:rsidR="005707C6" w:rsidRPr="003B5E3E">
        <w:rPr>
          <w:rFonts w:ascii="Gill Sans MT" w:eastAsia="Cabin" w:hAnsi="Gill Sans MT"/>
        </w:rPr>
        <w:t xml:space="preserve"> years of age</w:t>
      </w:r>
      <w:r w:rsidRPr="003B5E3E">
        <w:rPr>
          <w:rFonts w:ascii="Gill Sans MT" w:eastAsia="Cabin" w:hAnsi="Gill Sans MT"/>
        </w:rPr>
        <w:t xml:space="preserve">. The estimated number of children </w:t>
      </w:r>
      <w:r w:rsidR="00425598" w:rsidRPr="003B5E3E">
        <w:rPr>
          <w:rFonts w:ascii="Gill Sans MT" w:eastAsia="Cabin" w:hAnsi="Gill Sans MT"/>
        </w:rPr>
        <w:t xml:space="preserve">under 2 </w:t>
      </w:r>
      <w:r w:rsidR="005707C6" w:rsidRPr="003B5E3E">
        <w:rPr>
          <w:rFonts w:ascii="Gill Sans MT" w:eastAsia="Cabin" w:hAnsi="Gill Sans MT"/>
        </w:rPr>
        <w:t xml:space="preserve">years of age </w:t>
      </w:r>
      <w:r w:rsidRPr="003B5E3E">
        <w:rPr>
          <w:rFonts w:ascii="Gill Sans MT" w:eastAsia="Cabin" w:hAnsi="Gill Sans MT"/>
        </w:rPr>
        <w:t>in the sample will be [</w:t>
      </w:r>
      <w:r w:rsidRPr="003B5E3E">
        <w:rPr>
          <w:rFonts w:ascii="Gill Sans MT" w:eastAsia="Cabin" w:hAnsi="Gill Sans MT"/>
          <w:highlight w:val="yellow"/>
        </w:rPr>
        <w:t>xx</w:t>
      </w:r>
      <w:r w:rsidRPr="003B5E3E">
        <w:rPr>
          <w:rFonts w:ascii="Gill Sans MT" w:eastAsia="Cabin" w:hAnsi="Gill Sans MT"/>
        </w:rPr>
        <w:t>].</w:t>
      </w:r>
    </w:p>
    <w:p w14:paraId="1936EA24" w14:textId="500A1533" w:rsidR="00C87E91" w:rsidRPr="003B5E3E" w:rsidRDefault="00C87E91" w:rsidP="00C87E91">
      <w:pPr>
        <w:rPr>
          <w:rFonts w:ascii="Gill Sans MT" w:eastAsia="Cabin" w:hAnsi="Gill Sans MT"/>
        </w:rPr>
      </w:pPr>
      <w:r w:rsidRPr="003B5E3E">
        <w:rPr>
          <w:rFonts w:ascii="Gill Sans MT" w:eastAsia="Cabin" w:hAnsi="Gill Sans MT"/>
          <w:b/>
        </w:rPr>
        <w:t>Women 15-49</w:t>
      </w:r>
      <w:r w:rsidR="00AE132F" w:rsidRPr="003B5E3E">
        <w:rPr>
          <w:rFonts w:ascii="Gill Sans MT" w:eastAsia="Cabin" w:hAnsi="Gill Sans MT"/>
          <w:b/>
        </w:rPr>
        <w:t xml:space="preserve"> years</w:t>
      </w:r>
      <w:r w:rsidR="00A34FB9" w:rsidRPr="003B5E3E">
        <w:rPr>
          <w:rFonts w:ascii="Gill Sans MT" w:eastAsia="Cabin" w:hAnsi="Gill Sans MT"/>
          <w:b/>
        </w:rPr>
        <w:t xml:space="preserve"> of age</w:t>
      </w:r>
      <w:r w:rsidRPr="003B5E3E">
        <w:rPr>
          <w:rFonts w:ascii="Gill Sans MT" w:eastAsia="Cabin" w:hAnsi="Gill Sans MT"/>
          <w:b/>
        </w:rPr>
        <w:t xml:space="preserve">: </w:t>
      </w:r>
      <w:r w:rsidRPr="003B5E3E">
        <w:rPr>
          <w:rFonts w:ascii="Gill Sans MT" w:eastAsia="Cabin" w:hAnsi="Gill Sans MT"/>
        </w:rPr>
        <w:t xml:space="preserve">Data on the dietary intake of women </w:t>
      </w:r>
      <w:r w:rsidR="004C324D" w:rsidRPr="003B5E3E">
        <w:rPr>
          <w:rFonts w:ascii="Gill Sans MT" w:eastAsia="Cabin" w:hAnsi="Gill Sans MT"/>
        </w:rPr>
        <w:t>1</w:t>
      </w:r>
      <w:r w:rsidR="00031458" w:rsidRPr="003B5E3E">
        <w:rPr>
          <w:rFonts w:ascii="Gill Sans MT" w:eastAsia="Cabin" w:hAnsi="Gill Sans MT"/>
        </w:rPr>
        <w:t xml:space="preserve">5-49 years </w:t>
      </w:r>
      <w:r w:rsidR="00A34FB9" w:rsidRPr="003B5E3E">
        <w:rPr>
          <w:rFonts w:ascii="Gill Sans MT" w:eastAsia="Cabin" w:hAnsi="Gill Sans MT"/>
        </w:rPr>
        <w:t xml:space="preserve">of age </w:t>
      </w:r>
      <w:r w:rsidR="002E1F2F" w:rsidRPr="003B5E3E">
        <w:rPr>
          <w:rFonts w:ascii="Gill Sans MT" w:eastAsia="Cabin" w:hAnsi="Gill Sans MT"/>
        </w:rPr>
        <w:t xml:space="preserve">will be </w:t>
      </w:r>
      <w:r w:rsidRPr="003B5E3E">
        <w:rPr>
          <w:rFonts w:ascii="Gill Sans MT" w:eastAsia="Cabin" w:hAnsi="Gill Sans MT"/>
        </w:rPr>
        <w:t xml:space="preserve">collected to inform the indicator on women’s dietary diversity. The estimated number of women 15-49 </w:t>
      </w:r>
      <w:r w:rsidR="006B03A8" w:rsidRPr="003B5E3E">
        <w:rPr>
          <w:rFonts w:ascii="Gill Sans MT" w:eastAsia="Cabin" w:hAnsi="Gill Sans MT"/>
        </w:rPr>
        <w:t xml:space="preserve">years </w:t>
      </w:r>
      <w:r w:rsidR="00A34FB9" w:rsidRPr="003B5E3E">
        <w:rPr>
          <w:rFonts w:ascii="Gill Sans MT" w:eastAsia="Cabin" w:hAnsi="Gill Sans MT"/>
        </w:rPr>
        <w:t xml:space="preserve">of age </w:t>
      </w:r>
      <w:r w:rsidRPr="003B5E3E">
        <w:rPr>
          <w:rFonts w:ascii="Gill Sans MT" w:eastAsia="Cabin" w:hAnsi="Gill Sans MT"/>
        </w:rPr>
        <w:t xml:space="preserve">in the sample </w:t>
      </w:r>
      <w:r w:rsidR="002E1F2F" w:rsidRPr="003B5E3E">
        <w:rPr>
          <w:rFonts w:ascii="Gill Sans MT" w:eastAsia="Cabin" w:hAnsi="Gill Sans MT"/>
        </w:rPr>
        <w:t xml:space="preserve">will be </w:t>
      </w:r>
      <w:r w:rsidR="00D54A54" w:rsidRPr="003B5E3E">
        <w:rPr>
          <w:rFonts w:ascii="Gill Sans MT" w:eastAsia="Cabin" w:hAnsi="Gill Sans MT"/>
        </w:rPr>
        <w:t>[</w:t>
      </w:r>
      <w:r w:rsidRPr="003B5E3E">
        <w:rPr>
          <w:rFonts w:ascii="Gill Sans MT" w:eastAsia="Cabin" w:hAnsi="Gill Sans MT"/>
          <w:highlight w:val="yellow"/>
        </w:rPr>
        <w:t>xx</w:t>
      </w:r>
      <w:r w:rsidR="00D54A54" w:rsidRPr="003B5E3E">
        <w:rPr>
          <w:rFonts w:ascii="Gill Sans MT" w:eastAsia="Cabin" w:hAnsi="Gill Sans MT"/>
        </w:rPr>
        <w:t>]</w:t>
      </w:r>
      <w:r w:rsidRPr="003B5E3E">
        <w:rPr>
          <w:rFonts w:ascii="Gill Sans MT" w:eastAsia="Cabin" w:hAnsi="Gill Sans MT"/>
        </w:rPr>
        <w:t>.</w:t>
      </w:r>
    </w:p>
    <w:p w14:paraId="7083AB4F" w14:textId="143EEB2D" w:rsidR="00FE77C6" w:rsidRPr="003B5E3E" w:rsidRDefault="00FE77C6" w:rsidP="00FE77C6">
      <w:pPr>
        <w:rPr>
          <w:rFonts w:ascii="Gill Sans MT" w:eastAsia="Cabin" w:hAnsi="Gill Sans MT"/>
        </w:rPr>
      </w:pPr>
      <w:r w:rsidRPr="003B5E3E">
        <w:rPr>
          <w:rFonts w:ascii="Gill Sans MT" w:eastAsia="Cabin" w:hAnsi="Gill Sans MT"/>
          <w:b/>
        </w:rPr>
        <w:t>Women 18 years</w:t>
      </w:r>
      <w:r w:rsidR="00A34FB9" w:rsidRPr="003B5E3E">
        <w:rPr>
          <w:rFonts w:ascii="Gill Sans MT" w:eastAsia="Cabin" w:hAnsi="Gill Sans MT"/>
          <w:b/>
        </w:rPr>
        <w:t xml:space="preserve"> of age</w:t>
      </w:r>
      <w:r w:rsidRPr="003B5E3E">
        <w:rPr>
          <w:rFonts w:ascii="Gill Sans MT" w:eastAsia="Cabin" w:hAnsi="Gill Sans MT"/>
          <w:b/>
        </w:rPr>
        <w:t xml:space="preserve"> and older who are the primary female decision</w:t>
      </w:r>
      <w:r w:rsidR="00A34FB9" w:rsidRPr="003B5E3E">
        <w:rPr>
          <w:rFonts w:ascii="Gill Sans MT" w:eastAsia="Cabin" w:hAnsi="Gill Sans MT"/>
          <w:b/>
        </w:rPr>
        <w:t>-</w:t>
      </w:r>
      <w:r w:rsidRPr="003B5E3E">
        <w:rPr>
          <w:rFonts w:ascii="Gill Sans MT" w:eastAsia="Cabin" w:hAnsi="Gill Sans MT"/>
          <w:b/>
        </w:rPr>
        <w:t xml:space="preserve">maker in the household: </w:t>
      </w:r>
      <w:r w:rsidRPr="003B5E3E">
        <w:rPr>
          <w:rFonts w:ascii="Gill Sans MT" w:eastAsia="Cabin" w:hAnsi="Gill Sans MT"/>
        </w:rPr>
        <w:t xml:space="preserve">Women 18 years </w:t>
      </w:r>
      <w:r w:rsidR="00A34FB9" w:rsidRPr="003B5E3E">
        <w:rPr>
          <w:rFonts w:ascii="Gill Sans MT" w:eastAsia="Cabin" w:hAnsi="Gill Sans MT"/>
        </w:rPr>
        <w:t xml:space="preserve">of age </w:t>
      </w:r>
      <w:r w:rsidRPr="003B5E3E">
        <w:rPr>
          <w:rFonts w:ascii="Gill Sans MT" w:eastAsia="Cabin" w:hAnsi="Gill Sans MT"/>
        </w:rPr>
        <w:t xml:space="preserve">and older who are identified as the primary </w:t>
      </w:r>
      <w:r w:rsidR="00031458" w:rsidRPr="003B5E3E">
        <w:rPr>
          <w:rFonts w:ascii="Gill Sans MT" w:eastAsia="Cabin" w:hAnsi="Gill Sans MT"/>
        </w:rPr>
        <w:t xml:space="preserve">adult </w:t>
      </w:r>
      <w:r w:rsidRPr="003B5E3E">
        <w:rPr>
          <w:rFonts w:ascii="Gill Sans MT" w:eastAsia="Cabin" w:hAnsi="Gill Sans MT"/>
        </w:rPr>
        <w:t>female decision</w:t>
      </w:r>
      <w:r w:rsidR="00A34FB9" w:rsidRPr="003B5E3E">
        <w:rPr>
          <w:rFonts w:ascii="Gill Sans MT" w:eastAsia="Cabin" w:hAnsi="Gill Sans MT"/>
        </w:rPr>
        <w:t>-</w:t>
      </w:r>
      <w:r w:rsidRPr="003B5E3E">
        <w:rPr>
          <w:rFonts w:ascii="Gill Sans MT" w:eastAsia="Cabin" w:hAnsi="Gill Sans MT"/>
        </w:rPr>
        <w:t>maker in the household will be administered survey module 6W of the questionnaire to collect data to inform the calculation</w:t>
      </w:r>
      <w:r w:rsidR="00031458" w:rsidRPr="003B5E3E">
        <w:rPr>
          <w:rFonts w:ascii="Gill Sans MT" w:eastAsia="Cabin" w:hAnsi="Gill Sans MT"/>
        </w:rPr>
        <w:t xml:space="preserve"> of </w:t>
      </w:r>
      <w:r w:rsidR="008E6558" w:rsidRPr="003B5E3E">
        <w:rPr>
          <w:rFonts w:ascii="Gill Sans MT" w:eastAsia="Cabin" w:hAnsi="Gill Sans MT"/>
        </w:rPr>
        <w:t xml:space="preserve">the six </w:t>
      </w:r>
      <w:r w:rsidR="00F30875" w:rsidRPr="003B5E3E">
        <w:rPr>
          <w:rFonts w:ascii="Gill Sans MT" w:eastAsia="Cabin" w:hAnsi="Gill Sans MT"/>
        </w:rPr>
        <w:t>Abbreviated Women’s Empowerment in Agriculture Index (</w:t>
      </w:r>
      <w:r w:rsidR="008E6558" w:rsidRPr="003B5E3E">
        <w:rPr>
          <w:rFonts w:ascii="Gill Sans MT" w:eastAsia="Cabin" w:hAnsi="Gill Sans MT"/>
        </w:rPr>
        <w:t>A-WEAI</w:t>
      </w:r>
      <w:r w:rsidR="00F30875" w:rsidRPr="003B5E3E">
        <w:rPr>
          <w:rFonts w:ascii="Gill Sans MT" w:eastAsia="Cabin" w:hAnsi="Gill Sans MT"/>
        </w:rPr>
        <w:t>)</w:t>
      </w:r>
      <w:r w:rsidR="008E6558" w:rsidRPr="003B5E3E">
        <w:rPr>
          <w:rFonts w:ascii="Gill Sans MT" w:eastAsia="Cabin" w:hAnsi="Gill Sans MT"/>
        </w:rPr>
        <w:t xml:space="preserve"> </w:t>
      </w:r>
      <w:r w:rsidR="00031458" w:rsidRPr="003B5E3E">
        <w:rPr>
          <w:rFonts w:ascii="Gill Sans MT" w:eastAsia="Cabin" w:hAnsi="Gill Sans MT"/>
        </w:rPr>
        <w:t>indicators</w:t>
      </w:r>
      <w:r w:rsidRPr="003B5E3E">
        <w:rPr>
          <w:rFonts w:ascii="Gill Sans MT" w:eastAsia="Cabin" w:hAnsi="Gill Sans MT"/>
        </w:rPr>
        <w:t>. The estimated number of households with a woman age 18 years or older in the sample will be [</w:t>
      </w:r>
      <w:r w:rsidRPr="003B5E3E">
        <w:rPr>
          <w:rFonts w:ascii="Gill Sans MT" w:eastAsia="Cabin" w:hAnsi="Gill Sans MT"/>
          <w:highlight w:val="yellow"/>
        </w:rPr>
        <w:t>xx</w:t>
      </w:r>
      <w:r w:rsidRPr="003B5E3E">
        <w:rPr>
          <w:rFonts w:ascii="Gill Sans MT" w:eastAsia="Cabin" w:hAnsi="Gill Sans MT"/>
        </w:rPr>
        <w:t>].</w:t>
      </w:r>
    </w:p>
    <w:p w14:paraId="635277DB" w14:textId="7CA874A4" w:rsidR="00F56862" w:rsidRPr="003B5E3E" w:rsidRDefault="00C87E91" w:rsidP="00FE77C6">
      <w:pPr>
        <w:rPr>
          <w:rFonts w:ascii="Gill Sans MT" w:eastAsia="Cabin" w:hAnsi="Gill Sans MT"/>
        </w:rPr>
      </w:pPr>
      <w:r w:rsidRPr="003B5E3E">
        <w:rPr>
          <w:rFonts w:ascii="Gill Sans MT" w:eastAsia="Cabin" w:hAnsi="Gill Sans MT"/>
          <w:b/>
        </w:rPr>
        <w:t>Farmers 1</w:t>
      </w:r>
      <w:r w:rsidR="00815B2E" w:rsidRPr="003B5E3E">
        <w:rPr>
          <w:rFonts w:ascii="Gill Sans MT" w:eastAsia="Cabin" w:hAnsi="Gill Sans MT"/>
          <w:b/>
        </w:rPr>
        <w:t>5</w:t>
      </w:r>
      <w:r w:rsidRPr="003B5E3E">
        <w:rPr>
          <w:rFonts w:ascii="Gill Sans MT" w:eastAsia="Cabin" w:hAnsi="Gill Sans MT"/>
          <w:b/>
        </w:rPr>
        <w:t xml:space="preserve"> </w:t>
      </w:r>
      <w:r w:rsidR="006B03A8" w:rsidRPr="003B5E3E">
        <w:rPr>
          <w:rFonts w:ascii="Gill Sans MT" w:eastAsia="Cabin" w:hAnsi="Gill Sans MT"/>
          <w:b/>
        </w:rPr>
        <w:t>years</w:t>
      </w:r>
      <w:r w:rsidR="009E7ECB" w:rsidRPr="003B5E3E">
        <w:rPr>
          <w:rFonts w:ascii="Gill Sans MT" w:eastAsia="Cabin" w:hAnsi="Gill Sans MT"/>
          <w:b/>
        </w:rPr>
        <w:t xml:space="preserve"> of age</w:t>
      </w:r>
      <w:r w:rsidR="006B03A8" w:rsidRPr="003B5E3E">
        <w:rPr>
          <w:rFonts w:ascii="Gill Sans MT" w:eastAsia="Cabin" w:hAnsi="Gill Sans MT"/>
          <w:b/>
        </w:rPr>
        <w:t xml:space="preserve"> </w:t>
      </w:r>
      <w:r w:rsidRPr="003B5E3E">
        <w:rPr>
          <w:rFonts w:ascii="Gill Sans MT" w:eastAsia="Cabin" w:hAnsi="Gill Sans MT"/>
          <w:b/>
        </w:rPr>
        <w:t xml:space="preserve">and older </w:t>
      </w:r>
      <w:r w:rsidR="009E7ECB" w:rsidRPr="003B5E3E">
        <w:rPr>
          <w:rFonts w:ascii="Gill Sans MT" w:eastAsia="Cabin" w:hAnsi="Gill Sans MT"/>
          <w:b/>
        </w:rPr>
        <w:t xml:space="preserve">who </w:t>
      </w:r>
      <w:r w:rsidRPr="003B5E3E">
        <w:rPr>
          <w:rFonts w:ascii="Gill Sans MT" w:eastAsia="Cabin" w:hAnsi="Gill Sans MT"/>
          <w:b/>
        </w:rPr>
        <w:t xml:space="preserve">cultivated </w:t>
      </w:r>
      <w:r w:rsidR="009E54F4" w:rsidRPr="003B5E3E">
        <w:rPr>
          <w:rFonts w:ascii="Gill Sans MT" w:eastAsia="Cabin" w:hAnsi="Gill Sans MT"/>
          <w:b/>
        </w:rPr>
        <w:t xml:space="preserve">any of </w:t>
      </w:r>
      <w:r w:rsidRPr="003B5E3E" w:rsidDel="00FF62E9">
        <w:rPr>
          <w:rFonts w:ascii="Gill Sans MT" w:eastAsia="Cabin" w:hAnsi="Gill Sans MT"/>
          <w:b/>
        </w:rPr>
        <w:t xml:space="preserve">three </w:t>
      </w:r>
      <w:r w:rsidR="009E54F4" w:rsidRPr="003B5E3E">
        <w:rPr>
          <w:rFonts w:ascii="Gill Sans MT" w:eastAsia="Cabin" w:hAnsi="Gill Sans MT"/>
          <w:b/>
        </w:rPr>
        <w:t xml:space="preserve">selected </w:t>
      </w:r>
      <w:r w:rsidRPr="003B5E3E">
        <w:rPr>
          <w:rFonts w:ascii="Gill Sans MT" w:eastAsia="Cabin" w:hAnsi="Gill Sans MT"/>
          <w:b/>
        </w:rPr>
        <w:t xml:space="preserve">VCC: </w:t>
      </w:r>
      <w:r w:rsidRPr="003B5E3E">
        <w:rPr>
          <w:rFonts w:ascii="Gill Sans MT" w:eastAsia="Cabin" w:hAnsi="Gill Sans MT"/>
        </w:rPr>
        <w:t xml:space="preserve">Men and women </w:t>
      </w:r>
      <w:r w:rsidR="00FF62E9" w:rsidRPr="003B5E3E">
        <w:rPr>
          <w:rFonts w:ascii="Gill Sans MT" w:eastAsia="Cabin" w:hAnsi="Gill Sans MT"/>
        </w:rPr>
        <w:t xml:space="preserve">15 </w:t>
      </w:r>
      <w:r w:rsidR="006B03A8" w:rsidRPr="003B5E3E">
        <w:rPr>
          <w:rFonts w:ascii="Gill Sans MT" w:eastAsia="Cabin" w:hAnsi="Gill Sans MT"/>
        </w:rPr>
        <w:t>years</w:t>
      </w:r>
      <w:r w:rsidRPr="003B5E3E">
        <w:rPr>
          <w:rFonts w:ascii="Gill Sans MT" w:eastAsia="Cabin" w:hAnsi="Gill Sans MT"/>
        </w:rPr>
        <w:t xml:space="preserve"> </w:t>
      </w:r>
      <w:r w:rsidR="009E7ECB" w:rsidRPr="003B5E3E">
        <w:rPr>
          <w:rFonts w:ascii="Gill Sans MT" w:eastAsia="Cabin" w:hAnsi="Gill Sans MT"/>
        </w:rPr>
        <w:t xml:space="preserve">of age </w:t>
      </w:r>
      <w:r w:rsidRPr="003B5E3E">
        <w:rPr>
          <w:rFonts w:ascii="Gill Sans MT" w:eastAsia="Cabin" w:hAnsi="Gill Sans MT"/>
        </w:rPr>
        <w:t xml:space="preserve">and older who </w:t>
      </w:r>
      <w:r w:rsidR="00FF62E9" w:rsidRPr="003B5E3E">
        <w:rPr>
          <w:rFonts w:ascii="Gill Sans MT" w:eastAsia="Cabin" w:hAnsi="Gill Sans MT"/>
        </w:rPr>
        <w:t xml:space="preserve">were responsible for </w:t>
      </w:r>
      <w:r w:rsidRPr="003B5E3E">
        <w:rPr>
          <w:rFonts w:ascii="Gill Sans MT" w:eastAsia="Cabin" w:hAnsi="Gill Sans MT"/>
        </w:rPr>
        <w:t>cultivat</w:t>
      </w:r>
      <w:r w:rsidR="00FF62E9" w:rsidRPr="003B5E3E">
        <w:rPr>
          <w:rFonts w:ascii="Gill Sans MT" w:eastAsia="Cabin" w:hAnsi="Gill Sans MT"/>
        </w:rPr>
        <w:t>ing or raising</w:t>
      </w:r>
      <w:r w:rsidRPr="003B5E3E">
        <w:rPr>
          <w:rFonts w:ascii="Gill Sans MT" w:eastAsia="Cabin" w:hAnsi="Gill Sans MT"/>
        </w:rPr>
        <w:t xml:space="preserve"> one or more of the </w:t>
      </w:r>
      <w:r w:rsidR="00FF62E9" w:rsidRPr="003B5E3E">
        <w:rPr>
          <w:rFonts w:ascii="Gill Sans MT" w:eastAsia="Cabin" w:hAnsi="Gill Sans MT"/>
        </w:rPr>
        <w:t xml:space="preserve">selected </w:t>
      </w:r>
      <w:r w:rsidRPr="003B5E3E">
        <w:rPr>
          <w:rFonts w:ascii="Gill Sans MT" w:eastAsia="Cabin" w:hAnsi="Gill Sans MT"/>
        </w:rPr>
        <w:t xml:space="preserve">VCC in the 12 months </w:t>
      </w:r>
      <w:r w:rsidR="00FF62E9" w:rsidRPr="003B5E3E">
        <w:rPr>
          <w:rFonts w:ascii="Gill Sans MT" w:eastAsia="Cabin" w:hAnsi="Gill Sans MT"/>
        </w:rPr>
        <w:t xml:space="preserve">preceding the survey </w:t>
      </w:r>
      <w:r w:rsidR="002E1F2F" w:rsidRPr="003B5E3E">
        <w:rPr>
          <w:rFonts w:ascii="Gill Sans MT" w:eastAsia="Cabin" w:hAnsi="Gill Sans MT"/>
        </w:rPr>
        <w:t xml:space="preserve">will be </w:t>
      </w:r>
      <w:r w:rsidRPr="003B5E3E">
        <w:rPr>
          <w:rFonts w:ascii="Gill Sans MT" w:eastAsia="Cabin" w:hAnsi="Gill Sans MT"/>
        </w:rPr>
        <w:t xml:space="preserve">administered the </w:t>
      </w:r>
      <w:r w:rsidR="00815B2E" w:rsidRPr="003B5E3E">
        <w:rPr>
          <w:rFonts w:ascii="Gill Sans MT" w:eastAsia="Cabin" w:hAnsi="Gill Sans MT"/>
        </w:rPr>
        <w:t xml:space="preserve">applicable </w:t>
      </w:r>
      <w:r w:rsidRPr="003B5E3E">
        <w:rPr>
          <w:rFonts w:ascii="Gill Sans MT" w:eastAsia="Cabin" w:hAnsi="Gill Sans MT"/>
        </w:rPr>
        <w:t>Agricultural</w:t>
      </w:r>
      <w:r w:rsidR="009E54F4" w:rsidRPr="003B5E3E">
        <w:rPr>
          <w:rFonts w:ascii="Gill Sans MT" w:eastAsia="Cabin" w:hAnsi="Gill Sans MT"/>
        </w:rPr>
        <w:t xml:space="preserve"> Technologies and Agricultural Productivity questionnaire</w:t>
      </w:r>
      <w:r w:rsidRPr="003B5E3E">
        <w:rPr>
          <w:rFonts w:ascii="Gill Sans MT" w:eastAsia="Cabin" w:hAnsi="Gill Sans MT"/>
        </w:rPr>
        <w:t xml:space="preserve"> </w:t>
      </w:r>
      <w:r w:rsidR="009E54F4" w:rsidRPr="003B5E3E">
        <w:rPr>
          <w:rFonts w:ascii="Gill Sans MT" w:eastAsia="Cabin" w:hAnsi="Gill Sans MT"/>
        </w:rPr>
        <w:t>m</w:t>
      </w:r>
      <w:r w:rsidRPr="003B5E3E">
        <w:rPr>
          <w:rFonts w:ascii="Gill Sans MT" w:eastAsia="Cabin" w:hAnsi="Gill Sans MT"/>
        </w:rPr>
        <w:t>odule</w:t>
      </w:r>
      <w:r w:rsidR="009E54F4" w:rsidRPr="003B5E3E">
        <w:rPr>
          <w:rFonts w:ascii="Gill Sans MT" w:eastAsia="Cabin" w:hAnsi="Gill Sans MT"/>
        </w:rPr>
        <w:t>s</w:t>
      </w:r>
      <w:r w:rsidRPr="003B5E3E">
        <w:rPr>
          <w:rFonts w:ascii="Gill Sans MT" w:eastAsia="Cabin" w:hAnsi="Gill Sans MT"/>
        </w:rPr>
        <w:t>. The estimated number of farmers 1</w:t>
      </w:r>
      <w:r w:rsidR="00815B2E" w:rsidRPr="003B5E3E">
        <w:rPr>
          <w:rFonts w:ascii="Gill Sans MT" w:eastAsia="Cabin" w:hAnsi="Gill Sans MT"/>
        </w:rPr>
        <w:t>5</w:t>
      </w:r>
      <w:r w:rsidR="009E7ECB" w:rsidRPr="003B5E3E">
        <w:rPr>
          <w:rFonts w:ascii="Gill Sans MT" w:eastAsia="Cabin" w:hAnsi="Gill Sans MT"/>
        </w:rPr>
        <w:t> </w:t>
      </w:r>
      <w:r w:rsidR="006B03A8" w:rsidRPr="003B5E3E">
        <w:rPr>
          <w:rFonts w:ascii="Gill Sans MT" w:eastAsia="Cabin" w:hAnsi="Gill Sans MT"/>
        </w:rPr>
        <w:t>years</w:t>
      </w:r>
      <w:r w:rsidR="009E7ECB" w:rsidRPr="003B5E3E">
        <w:rPr>
          <w:rFonts w:ascii="Gill Sans MT" w:eastAsia="Cabin" w:hAnsi="Gill Sans MT"/>
        </w:rPr>
        <w:t xml:space="preserve"> of age</w:t>
      </w:r>
      <w:r w:rsidR="006B03A8" w:rsidRPr="003B5E3E">
        <w:rPr>
          <w:rFonts w:ascii="Gill Sans MT" w:eastAsia="Cabin" w:hAnsi="Gill Sans MT"/>
        </w:rPr>
        <w:t xml:space="preserve"> </w:t>
      </w:r>
      <w:r w:rsidRPr="003B5E3E">
        <w:rPr>
          <w:rFonts w:ascii="Gill Sans MT" w:eastAsia="Cabin" w:hAnsi="Gill Sans MT"/>
        </w:rPr>
        <w:t xml:space="preserve">and older in the sample </w:t>
      </w:r>
      <w:r w:rsidR="002E1F2F" w:rsidRPr="003B5E3E">
        <w:rPr>
          <w:rFonts w:ascii="Gill Sans MT" w:eastAsia="Cabin" w:hAnsi="Gill Sans MT"/>
        </w:rPr>
        <w:t xml:space="preserve">will be </w:t>
      </w:r>
      <w:r w:rsidR="00D54A54" w:rsidRPr="003B5E3E">
        <w:rPr>
          <w:rFonts w:ascii="Gill Sans MT" w:eastAsia="Cabin" w:hAnsi="Gill Sans MT"/>
        </w:rPr>
        <w:t>[</w:t>
      </w:r>
      <w:r w:rsidR="009E54F4" w:rsidRPr="003B5E3E">
        <w:rPr>
          <w:rFonts w:ascii="Gill Sans MT" w:eastAsia="Cabin" w:hAnsi="Gill Sans MT"/>
          <w:highlight w:val="yellow"/>
        </w:rPr>
        <w:t>xx</w:t>
      </w:r>
      <w:r w:rsidR="00D54A54" w:rsidRPr="003B5E3E">
        <w:rPr>
          <w:rFonts w:ascii="Gill Sans MT" w:eastAsia="Cabin" w:hAnsi="Gill Sans MT"/>
        </w:rPr>
        <w:t>]</w:t>
      </w:r>
      <w:r w:rsidRPr="003B5E3E">
        <w:rPr>
          <w:rFonts w:ascii="Gill Sans MT" w:eastAsia="Cabin" w:hAnsi="Gill Sans MT"/>
        </w:rPr>
        <w:t>.</w:t>
      </w:r>
    </w:p>
    <w:p w14:paraId="609AEF0C" w14:textId="77777777" w:rsidR="00ED42D8" w:rsidRPr="003B5E3E" w:rsidRDefault="00C87E91" w:rsidP="00D47A81">
      <w:pPr>
        <w:pStyle w:val="Heading2"/>
      </w:pPr>
      <w:bookmarkStart w:id="67" w:name="_Toc68594005"/>
      <w:r w:rsidRPr="003B5E3E">
        <w:t>3.6</w:t>
      </w:r>
      <w:r w:rsidRPr="003B5E3E">
        <w:tab/>
        <w:t xml:space="preserve">Sampling </w:t>
      </w:r>
      <w:r w:rsidR="00AE132F" w:rsidRPr="003B5E3E">
        <w:t>d</w:t>
      </w:r>
      <w:r w:rsidRPr="003B5E3E">
        <w:t>esign</w:t>
      </w:r>
      <w:bookmarkEnd w:id="67"/>
    </w:p>
    <w:p w14:paraId="48128F0A" w14:textId="38F1AC6A" w:rsidR="00986543" w:rsidRPr="001409AD" w:rsidDel="001409AD" w:rsidRDefault="009E7ECB" w:rsidP="00ED42D8">
      <w:pPr>
        <w:rPr>
          <w:del w:id="68" w:author="USAID/RFS" w:date="2021-05-11T01:24:00Z"/>
          <w:rFonts w:ascii="Gill Sans MT" w:hAnsi="Gill Sans MT"/>
          <w:vertAlign w:val="superscript"/>
        </w:rPr>
      </w:pPr>
      <w:r w:rsidRPr="003B5E3E">
        <w:rPr>
          <w:rFonts w:ascii="Gill Sans MT" w:eastAsia="Cabin" w:hAnsi="Gill Sans MT"/>
        </w:rPr>
        <w:t xml:space="preserve">The </w:t>
      </w:r>
      <w:r w:rsidR="00ED42D8" w:rsidRPr="003B5E3E">
        <w:rPr>
          <w:rFonts w:ascii="Gill Sans MT" w:eastAsia="Cabin" w:hAnsi="Gill Sans MT"/>
        </w:rPr>
        <w:t>Feed the Future [</w:t>
      </w:r>
      <w:r w:rsidR="00ED42D8" w:rsidRPr="003B5E3E">
        <w:rPr>
          <w:rFonts w:ascii="Gill Sans MT" w:eastAsia="Cabin" w:hAnsi="Gill Sans MT"/>
          <w:highlight w:val="yellow"/>
        </w:rPr>
        <w:t>COUNTRY</w:t>
      </w:r>
      <w:r w:rsidR="00ED42D8" w:rsidRPr="003B5E3E">
        <w:rPr>
          <w:rFonts w:ascii="Gill Sans MT" w:eastAsia="Cabin" w:hAnsi="Gill Sans MT"/>
        </w:rPr>
        <w:t>] ZOI Midline Survey [</w:t>
      </w:r>
      <w:r w:rsidR="00ED42D8" w:rsidRPr="003B5E3E">
        <w:rPr>
          <w:rFonts w:ascii="Gill Sans MT" w:eastAsia="Cabin" w:hAnsi="Gill Sans MT"/>
          <w:highlight w:val="yellow"/>
        </w:rPr>
        <w:t>YEAR(S)</w:t>
      </w:r>
      <w:r w:rsidR="00ED42D8" w:rsidRPr="003B5E3E">
        <w:rPr>
          <w:rFonts w:ascii="Gill Sans MT" w:eastAsia="Cabin" w:hAnsi="Gill Sans MT"/>
        </w:rPr>
        <w:t>] will be conducted using a representative, random sample of the entire population living in the P2-ZOI. The sample design will follow the guidelines as outlined in Sampling Guide.</w:t>
      </w:r>
      <w:r w:rsidR="00ED42D8" w:rsidRPr="003B5E3E">
        <w:rPr>
          <w:rStyle w:val="FootnoteReference"/>
          <w:rFonts w:ascii="Gill Sans MT" w:eastAsia="Cabin" w:hAnsi="Gill Sans MT"/>
        </w:rPr>
        <w:footnoteReference w:id="2"/>
      </w:r>
      <w:r w:rsidR="00ED42D8" w:rsidRPr="003B5E3E">
        <w:rPr>
          <w:rFonts w:ascii="Gill Sans MT" w:hAnsi="Gill Sans MT"/>
          <w:vertAlign w:val="superscript"/>
        </w:rPr>
        <w:t xml:space="preserve"> </w:t>
      </w:r>
    </w:p>
    <w:p w14:paraId="2CC1018F" w14:textId="6A365D3C" w:rsidR="00ED42D8" w:rsidRPr="003B5E3E" w:rsidRDefault="00ED42D8" w:rsidP="00ED42D8">
      <w:pPr>
        <w:rPr>
          <w:rFonts w:ascii="Gill Sans MT" w:eastAsia="Cabin" w:hAnsi="Gill Sans MT"/>
        </w:rPr>
      </w:pPr>
      <w:commentRangeStart w:id="69"/>
      <w:commentRangeStart w:id="70"/>
      <w:commentRangeStart w:id="71"/>
      <w:r w:rsidRPr="003B5E3E">
        <w:rPr>
          <w:rFonts w:ascii="Gill Sans MT" w:eastAsia="Cabin" w:hAnsi="Gill Sans MT"/>
        </w:rPr>
        <w:t>The</w:t>
      </w:r>
      <w:commentRangeEnd w:id="69"/>
      <w:r w:rsidR="00A738AD" w:rsidRPr="003B5E3E">
        <w:rPr>
          <w:rStyle w:val="CommentReference"/>
          <w:rFonts w:ascii="Gill Sans MT" w:hAnsi="Gill Sans MT"/>
        </w:rPr>
        <w:commentReference w:id="69"/>
      </w:r>
      <w:commentRangeEnd w:id="70"/>
      <w:r w:rsidR="00E47357" w:rsidRPr="003B5E3E">
        <w:rPr>
          <w:rStyle w:val="CommentReference"/>
          <w:rFonts w:ascii="Gill Sans MT" w:hAnsi="Gill Sans MT"/>
        </w:rPr>
        <w:commentReference w:id="70"/>
      </w:r>
      <w:commentRangeEnd w:id="71"/>
      <w:r w:rsidR="00E5094D">
        <w:rPr>
          <w:rStyle w:val="CommentReference"/>
        </w:rPr>
        <w:commentReference w:id="71"/>
      </w:r>
      <w:r w:rsidRPr="003B5E3E">
        <w:rPr>
          <w:rFonts w:ascii="Gill Sans MT" w:eastAsia="Cabin" w:hAnsi="Gill Sans MT"/>
        </w:rPr>
        <w:t xml:space="preserve"> ZOI Midline Survey will use a cross-sectional, multi-stage cluster sampling design. </w:t>
      </w:r>
      <w:del w:id="72" w:author="USAID/RFS" w:date="2021-05-11T01:18:00Z">
        <w:r w:rsidRPr="003B5E3E" w:rsidDel="00FF26E0">
          <w:rPr>
            <w:rFonts w:ascii="Gill Sans MT" w:eastAsia="Cabin" w:hAnsi="Gill Sans MT"/>
          </w:rPr>
          <w:delText xml:space="preserve">In </w:delText>
        </w:r>
      </w:del>
      <w:ins w:id="73" w:author="USAID/RFS" w:date="2021-05-11T01:18:00Z">
        <w:r w:rsidR="00FF26E0">
          <w:rPr>
            <w:rFonts w:ascii="Gill Sans MT" w:eastAsia="Cabin" w:hAnsi="Gill Sans MT"/>
          </w:rPr>
          <w:t>At</w:t>
        </w:r>
        <w:r w:rsidR="00FF26E0" w:rsidRPr="003B5E3E">
          <w:rPr>
            <w:rFonts w:ascii="Gill Sans MT" w:eastAsia="Cabin" w:hAnsi="Gill Sans MT"/>
          </w:rPr>
          <w:t xml:space="preserve"> </w:t>
        </w:r>
      </w:ins>
      <w:r w:rsidRPr="003B5E3E">
        <w:rPr>
          <w:rFonts w:ascii="Gill Sans MT" w:eastAsia="Cabin" w:hAnsi="Gill Sans MT"/>
        </w:rPr>
        <w:t>the first stage</w:t>
      </w:r>
      <w:ins w:id="74" w:author="USAID/RFS" w:date="2021-05-11T01:18:00Z">
        <w:r w:rsidR="00FF26E0">
          <w:rPr>
            <w:rFonts w:ascii="Gill Sans MT" w:eastAsia="Cabin" w:hAnsi="Gill Sans MT"/>
          </w:rPr>
          <w:t xml:space="preserve"> of</w:t>
        </w:r>
      </w:ins>
      <w:ins w:id="75" w:author="USAID/RFS" w:date="2021-05-11T01:19:00Z">
        <w:r w:rsidR="00FF26E0">
          <w:rPr>
            <w:rFonts w:ascii="Gill Sans MT" w:eastAsia="Cabin" w:hAnsi="Gill Sans MT"/>
          </w:rPr>
          <w:t xml:space="preserve"> sampling</w:t>
        </w:r>
      </w:ins>
      <w:r w:rsidRPr="003B5E3E">
        <w:rPr>
          <w:rFonts w:ascii="Gill Sans MT" w:eastAsia="Cabin" w:hAnsi="Gill Sans MT"/>
        </w:rPr>
        <w:t xml:space="preserve">, </w:t>
      </w:r>
      <w:ins w:id="76" w:author="USAID/RFS" w:date="2021-05-11T01:18:00Z">
        <w:r w:rsidR="00D54B8A" w:rsidRPr="003B5E3E">
          <w:rPr>
            <w:rFonts w:ascii="Gill Sans MT" w:eastAsia="Cabin" w:hAnsi="Gill Sans MT"/>
          </w:rPr>
          <w:t>enumeration area</w:t>
        </w:r>
      </w:ins>
      <w:ins w:id="77" w:author="USAID/RFS" w:date="2021-05-11T01:19:00Z">
        <w:r w:rsidR="00FF26E0">
          <w:rPr>
            <w:rFonts w:ascii="Gill Sans MT" w:eastAsia="Cabin" w:hAnsi="Gill Sans MT"/>
          </w:rPr>
          <w:t>s</w:t>
        </w:r>
      </w:ins>
      <w:ins w:id="78" w:author="USAID/RFS" w:date="2021-05-11T01:18:00Z">
        <w:r w:rsidR="00D54B8A" w:rsidRPr="003B5E3E">
          <w:rPr>
            <w:rFonts w:ascii="Gill Sans MT" w:eastAsia="Cabin" w:hAnsi="Gill Sans MT"/>
          </w:rPr>
          <w:t xml:space="preserve"> (EA</w:t>
        </w:r>
      </w:ins>
      <w:ins w:id="79" w:author="USAID/RFS" w:date="2021-05-11T01:19:00Z">
        <w:r w:rsidR="00FF26E0">
          <w:rPr>
            <w:rFonts w:ascii="Gill Sans MT" w:eastAsia="Cabin" w:hAnsi="Gill Sans MT"/>
          </w:rPr>
          <w:t>s</w:t>
        </w:r>
      </w:ins>
      <w:ins w:id="80" w:author="USAID/RFS" w:date="2021-05-11T01:18:00Z">
        <w:r w:rsidR="00D54B8A" w:rsidRPr="003B5E3E">
          <w:rPr>
            <w:rFonts w:ascii="Gill Sans MT" w:eastAsia="Cabin" w:hAnsi="Gill Sans MT"/>
          </w:rPr>
          <w:t xml:space="preserve">) </w:t>
        </w:r>
      </w:ins>
      <w:del w:id="81" w:author="USAID/RFS" w:date="2021-05-11T01:18:00Z">
        <w:r w:rsidRPr="003B5E3E" w:rsidDel="00D54B8A">
          <w:rPr>
            <w:rFonts w:ascii="Gill Sans MT" w:eastAsia="Cabin" w:hAnsi="Gill Sans MT"/>
          </w:rPr>
          <w:delText>clusters</w:delText>
        </w:r>
      </w:del>
      <w:r w:rsidRPr="003B5E3E">
        <w:rPr>
          <w:rFonts w:ascii="Gill Sans MT" w:eastAsia="Cabin" w:hAnsi="Gill Sans MT"/>
        </w:rPr>
        <w:t xml:space="preserve"> will be selected using systematic probability proportional to size</w:t>
      </w:r>
      <w:r w:rsidR="009E7ECB" w:rsidRPr="003B5E3E">
        <w:rPr>
          <w:rFonts w:ascii="Gill Sans MT" w:eastAsia="Cabin" w:hAnsi="Gill Sans MT"/>
        </w:rPr>
        <w:t xml:space="preserve"> (PPS)</w:t>
      </w:r>
      <w:r w:rsidRPr="003B5E3E">
        <w:rPr>
          <w:rFonts w:ascii="Gill Sans MT" w:eastAsia="Cabin" w:hAnsi="Gill Sans MT"/>
        </w:rPr>
        <w:t xml:space="preserve"> sampling</w:t>
      </w:r>
      <w:ins w:id="82" w:author="USAID/RFS" w:date="2021-05-11T01:22:00Z">
        <w:r w:rsidR="00182314">
          <w:rPr>
            <w:rFonts w:ascii="Gill Sans MT" w:eastAsia="Cabin" w:hAnsi="Gill Sans MT"/>
          </w:rPr>
          <w:t>.</w:t>
        </w:r>
      </w:ins>
      <w:del w:id="83" w:author="USAID/RFS" w:date="2021-05-11T01:19:00Z">
        <w:r w:rsidRPr="003B5E3E" w:rsidDel="00164327">
          <w:rPr>
            <w:rFonts w:ascii="Gill Sans MT" w:eastAsia="Cabin" w:hAnsi="Gill Sans MT"/>
          </w:rPr>
          <w:delText>;</w:delText>
        </w:r>
      </w:del>
      <w:del w:id="84" w:author="USAID/RFS" w:date="2021-05-11T01:21:00Z">
        <w:r w:rsidRPr="003B5E3E" w:rsidDel="00182314">
          <w:rPr>
            <w:rFonts w:ascii="Gill Sans MT" w:eastAsia="Cabin" w:hAnsi="Gill Sans MT"/>
          </w:rPr>
          <w:delText xml:space="preserve"> </w:delText>
        </w:r>
      </w:del>
      <w:ins w:id="85" w:author="USAID/RFS" w:date="2021-05-11T01:22:00Z">
        <w:r w:rsidR="00182314">
          <w:rPr>
            <w:rFonts w:ascii="Gill Sans MT" w:eastAsia="Cabin" w:hAnsi="Gill Sans MT"/>
          </w:rPr>
          <w:t xml:space="preserve"> At </w:t>
        </w:r>
      </w:ins>
      <w:del w:id="86" w:author="USAID/RFS" w:date="2021-05-11T01:21:00Z">
        <w:r w:rsidRPr="003B5E3E" w:rsidDel="00182314">
          <w:rPr>
            <w:rFonts w:ascii="Gill Sans MT" w:eastAsia="Cabin" w:hAnsi="Gill Sans MT"/>
          </w:rPr>
          <w:delText xml:space="preserve">in </w:delText>
        </w:r>
      </w:del>
      <w:r w:rsidRPr="003B5E3E">
        <w:rPr>
          <w:rFonts w:ascii="Gill Sans MT" w:eastAsia="Cabin" w:hAnsi="Gill Sans MT"/>
        </w:rPr>
        <w:t>the second stage, segments will be selected using PPS if the cluster size requires segmentation</w:t>
      </w:r>
      <w:ins w:id="87" w:author="USAID/RFS" w:date="2021-05-11T01:20:00Z">
        <w:r w:rsidR="0012655C">
          <w:rPr>
            <w:rFonts w:ascii="Gill Sans MT" w:eastAsia="Cabin" w:hAnsi="Gill Sans MT"/>
          </w:rPr>
          <w:t>—that is,</w:t>
        </w:r>
      </w:ins>
      <w:ins w:id="88" w:author="USAID/RFS" w:date="2021-05-11T01:21:00Z">
        <w:r w:rsidR="0012655C">
          <w:rPr>
            <w:rFonts w:ascii="Gill Sans MT" w:eastAsia="Cabin" w:hAnsi="Gill Sans MT"/>
          </w:rPr>
          <w:t xml:space="preserve"> </w:t>
        </w:r>
        <w:r w:rsidR="0012655C">
          <w:rPr>
            <w:rFonts w:ascii="Gill Sans MT" w:hAnsi="Gill Sans MT"/>
          </w:rPr>
          <w:t>EAs containing more than 300 households will be segmented, and 1 segment will be randomly selected. A household listing operation will be conducted in all selected EAs/segments.</w:t>
        </w:r>
      </w:ins>
      <w:del w:id="89" w:author="USAID/RFS" w:date="2021-05-11T01:21:00Z">
        <w:r w:rsidRPr="003B5E3E" w:rsidDel="00E856C4">
          <w:rPr>
            <w:rFonts w:ascii="Gill Sans MT" w:eastAsia="Cabin" w:hAnsi="Gill Sans MT"/>
          </w:rPr>
          <w:delText>;</w:delText>
        </w:r>
      </w:del>
      <w:r w:rsidRPr="003B5E3E">
        <w:rPr>
          <w:rFonts w:ascii="Gill Sans MT" w:eastAsia="Cabin" w:hAnsi="Gill Sans MT"/>
        </w:rPr>
        <w:t xml:space="preserve"> </w:t>
      </w:r>
      <w:ins w:id="90" w:author="USAID/RFS" w:date="2021-05-11T01:21:00Z">
        <w:r w:rsidR="00E856C4">
          <w:rPr>
            <w:rFonts w:ascii="Gill Sans MT" w:eastAsia="Cabin" w:hAnsi="Gill Sans MT"/>
          </w:rPr>
          <w:t xml:space="preserve"> At</w:t>
        </w:r>
      </w:ins>
      <w:del w:id="91" w:author="USAID/RFS" w:date="2021-05-11T01:21:00Z">
        <w:r w:rsidRPr="003B5E3E" w:rsidDel="00E856C4">
          <w:rPr>
            <w:rFonts w:ascii="Gill Sans MT" w:eastAsia="Cabin" w:hAnsi="Gill Sans MT"/>
          </w:rPr>
          <w:delText>in</w:delText>
        </w:r>
      </w:del>
      <w:r w:rsidRPr="003B5E3E">
        <w:rPr>
          <w:rFonts w:ascii="Gill Sans MT" w:eastAsia="Cabin" w:hAnsi="Gill Sans MT"/>
        </w:rPr>
        <w:t xml:space="preserve"> the third stage</w:t>
      </w:r>
      <w:ins w:id="92" w:author="USAID/RFS" w:date="2021-05-11T01:22:00Z">
        <w:r w:rsidR="00182314">
          <w:rPr>
            <w:rFonts w:ascii="Gill Sans MT" w:eastAsia="Cabin" w:hAnsi="Gill Sans MT"/>
          </w:rPr>
          <w:t xml:space="preserve"> of sampling</w:t>
        </w:r>
      </w:ins>
      <w:r w:rsidRPr="003B5E3E">
        <w:rPr>
          <w:rFonts w:ascii="Gill Sans MT" w:eastAsia="Cabin" w:hAnsi="Gill Sans MT"/>
        </w:rPr>
        <w:t xml:space="preserve">, households will be selected in each </w:t>
      </w:r>
      <w:del w:id="93" w:author="USAID/RFS" w:date="2021-05-11T01:22:00Z">
        <w:r w:rsidRPr="003B5E3E" w:rsidDel="00182314">
          <w:rPr>
            <w:rFonts w:ascii="Gill Sans MT" w:eastAsia="Cabin" w:hAnsi="Gill Sans MT"/>
          </w:rPr>
          <w:delText>cluste</w:delText>
        </w:r>
      </w:del>
      <w:ins w:id="94" w:author="USAID/RFS" w:date="2021-05-11T01:22:00Z">
        <w:r w:rsidR="00182314">
          <w:rPr>
            <w:rFonts w:ascii="Gill Sans MT" w:eastAsia="Cabin" w:hAnsi="Gill Sans MT"/>
          </w:rPr>
          <w:t>EA</w:t>
        </w:r>
      </w:ins>
      <w:del w:id="95" w:author="USAID/RFS" w:date="2021-05-11T01:22:00Z">
        <w:r w:rsidRPr="003B5E3E" w:rsidDel="00182314">
          <w:rPr>
            <w:rFonts w:ascii="Gill Sans MT" w:eastAsia="Cabin" w:hAnsi="Gill Sans MT"/>
          </w:rPr>
          <w:delText>r</w:delText>
        </w:r>
      </w:del>
      <w:r w:rsidRPr="003B5E3E">
        <w:rPr>
          <w:rFonts w:ascii="Gill Sans MT" w:eastAsia="Cabin" w:hAnsi="Gill Sans MT"/>
        </w:rPr>
        <w:t>/segment using fractional interval systematic sampling</w:t>
      </w:r>
      <w:ins w:id="96" w:author="USAID/RFS" w:date="2021-05-11T01:22:00Z">
        <w:r w:rsidR="001409AD">
          <w:rPr>
            <w:rFonts w:ascii="Gill Sans MT" w:eastAsia="Cabin" w:hAnsi="Gill Sans MT"/>
          </w:rPr>
          <w:t xml:space="preserve"> from, a </w:t>
        </w:r>
      </w:ins>
      <w:ins w:id="97" w:author="USAID/RFS" w:date="2021-05-11T01:23:00Z">
        <w:r w:rsidR="001409AD">
          <w:rPr>
            <w:rFonts w:ascii="Gill Sans MT" w:eastAsia="Cabin" w:hAnsi="Gill Sans MT"/>
          </w:rPr>
          <w:t>listing of all households in the EA/segment.</w:t>
        </w:r>
      </w:ins>
      <w:del w:id="98" w:author="USAID/RFS" w:date="2021-05-11T01:23:00Z">
        <w:r w:rsidR="00AB673A" w:rsidRPr="003B5E3E" w:rsidDel="001409AD">
          <w:rPr>
            <w:rFonts w:ascii="Gill Sans MT" w:eastAsia="Cabin" w:hAnsi="Gill Sans MT"/>
          </w:rPr>
          <w:delText>;</w:delText>
        </w:r>
        <w:r w:rsidRPr="003B5E3E" w:rsidDel="001409AD">
          <w:rPr>
            <w:rFonts w:ascii="Gill Sans MT" w:eastAsia="Cabin" w:hAnsi="Gill Sans MT"/>
          </w:rPr>
          <w:delText xml:space="preserve"> and in</w:delText>
        </w:r>
      </w:del>
      <w:ins w:id="99" w:author="USAID/RFS" w:date="2021-05-11T01:23:00Z">
        <w:r w:rsidR="001409AD">
          <w:rPr>
            <w:rFonts w:ascii="Gill Sans MT" w:eastAsia="Cabin" w:hAnsi="Gill Sans MT"/>
          </w:rPr>
          <w:t xml:space="preserve"> At</w:t>
        </w:r>
      </w:ins>
      <w:r w:rsidRPr="003B5E3E">
        <w:rPr>
          <w:rFonts w:ascii="Gill Sans MT" w:eastAsia="Cabin" w:hAnsi="Gill Sans MT"/>
        </w:rPr>
        <w:t xml:space="preserve"> the fourth stage, eligible individuals are selected within the households using a “take all” approach </w:t>
      </w:r>
      <w:r w:rsidR="00AB673A" w:rsidRPr="003B5E3E">
        <w:rPr>
          <w:rFonts w:ascii="Gill Sans MT" w:eastAsia="Cabin" w:hAnsi="Gill Sans MT"/>
        </w:rPr>
        <w:t>(</w:t>
      </w:r>
      <w:r w:rsidRPr="003B5E3E">
        <w:rPr>
          <w:rFonts w:ascii="Gill Sans MT" w:eastAsia="Cabin" w:hAnsi="Gill Sans MT"/>
        </w:rPr>
        <w:t>i.e.,</w:t>
      </w:r>
      <w:r w:rsidR="00AB673A" w:rsidRPr="003B5E3E">
        <w:rPr>
          <w:rFonts w:ascii="Gill Sans MT" w:eastAsia="Cabin" w:hAnsi="Gill Sans MT"/>
        </w:rPr>
        <w:t> </w:t>
      </w:r>
      <w:r w:rsidRPr="003B5E3E">
        <w:rPr>
          <w:rFonts w:ascii="Gill Sans MT" w:eastAsia="Cabin" w:hAnsi="Gill Sans MT"/>
        </w:rPr>
        <w:t>all eligible individuals are selected into the sample</w:t>
      </w:r>
      <w:r w:rsidR="00AB673A" w:rsidRPr="003B5E3E">
        <w:rPr>
          <w:rFonts w:ascii="Gill Sans MT" w:eastAsia="Cabin" w:hAnsi="Gill Sans MT"/>
        </w:rPr>
        <w:t>)</w:t>
      </w:r>
      <w:r w:rsidR="00052F1A" w:rsidRPr="003B5E3E">
        <w:rPr>
          <w:rFonts w:ascii="Gill Sans MT" w:eastAsia="Cabin" w:hAnsi="Gill Sans MT"/>
        </w:rPr>
        <w:t xml:space="preserve"> (</w:t>
      </w:r>
      <w:r w:rsidR="00052F1A" w:rsidRPr="003B5E3E">
        <w:rPr>
          <w:rFonts w:ascii="Gill Sans MT" w:eastAsia="Cabin" w:hAnsi="Gill Sans MT"/>
          <w:highlight w:val="green"/>
        </w:rPr>
        <w:t xml:space="preserve">Table </w:t>
      </w:r>
      <w:ins w:id="100" w:author="USAID/RFS" w:date="2021-04-06T13:18:00Z">
        <w:r w:rsidR="00FC773D" w:rsidRPr="003B5E3E">
          <w:rPr>
            <w:rFonts w:ascii="Gill Sans MT" w:eastAsia="Cabin" w:hAnsi="Gill Sans MT"/>
            <w:highlight w:val="green"/>
          </w:rPr>
          <w:t>2</w:t>
        </w:r>
      </w:ins>
      <w:ins w:id="101" w:author="ICF" w:date="2021-04-05T11:33:00Z">
        <w:del w:id="102" w:author="USAID/RFS" w:date="2021-04-06T13:18:00Z">
          <w:r w:rsidR="00DB4C1F" w:rsidRPr="003B5E3E">
            <w:rPr>
              <w:rFonts w:ascii="Gill Sans MT" w:eastAsia="Cabin" w:hAnsi="Gill Sans MT"/>
              <w:highlight w:val="green"/>
            </w:rPr>
            <w:delText>3</w:delText>
          </w:r>
        </w:del>
      </w:ins>
      <w:ins w:id="103" w:author="ICF" w:date="2021-04-05T11:29:00Z">
        <w:r w:rsidR="00052F1A" w:rsidRPr="003B5E3E">
          <w:rPr>
            <w:rFonts w:ascii="Gill Sans MT" w:eastAsia="Cabin" w:hAnsi="Gill Sans MT"/>
          </w:rPr>
          <w:t>)</w:t>
        </w:r>
      </w:ins>
      <w:r w:rsidRPr="003B5E3E">
        <w:rPr>
          <w:rFonts w:ascii="Gill Sans MT" w:eastAsia="Cabin" w:hAnsi="Gill Sans MT"/>
        </w:rPr>
        <w:t xml:space="preserve">. </w:t>
      </w:r>
    </w:p>
    <w:p w14:paraId="03658DB7" w14:textId="2901ECF5" w:rsidR="00ED42D8" w:rsidRPr="003B5E3E" w:rsidRDefault="00ED42D8" w:rsidP="00ED42D8">
      <w:pPr>
        <w:pStyle w:val="Tabletitle"/>
      </w:pPr>
      <w:bookmarkStart w:id="104" w:name="_Toc68607679"/>
      <w:r w:rsidRPr="003B5E3E">
        <w:rPr>
          <w:highlight w:val="green"/>
        </w:rPr>
        <w:t xml:space="preserve">Table </w:t>
      </w:r>
      <w:ins w:id="105" w:author="USAID/RFS" w:date="2021-04-06T13:19:00Z">
        <w:r w:rsidR="00FC773D" w:rsidRPr="003B5E3E">
          <w:rPr>
            <w:highlight w:val="green"/>
          </w:rPr>
          <w:t>2</w:t>
        </w:r>
      </w:ins>
      <w:del w:id="106" w:author="USAID/RFS" w:date="2021-04-06T13:19:00Z">
        <w:r w:rsidR="00DB4C1F" w:rsidRPr="003B5E3E">
          <w:rPr>
            <w:highlight w:val="green"/>
          </w:rPr>
          <w:delText>3</w:delText>
        </w:r>
      </w:del>
      <w:r w:rsidRPr="003B5E3E">
        <w:t>: Summary of Methods for Each Stage of Sampling</w:t>
      </w:r>
      <w:bookmarkEnd w:id="104"/>
    </w:p>
    <w:tbl>
      <w:tblPr>
        <w:tblStyle w:val="TableGrid"/>
        <w:tblW w:w="9360" w:type="dxa"/>
        <w:jc w:val="center"/>
        <w:tblBorders>
          <w:left w:val="dotted" w:sz="4" w:space="0" w:color="FFFFFF" w:themeColor="background1"/>
          <w:right w:val="dotted" w:sz="4" w:space="0" w:color="FFFFFF" w:themeColor="background1"/>
          <w:insideH w:val="single" w:sz="8" w:space="0" w:color="auto"/>
          <w:insideV w:val="none" w:sz="0" w:space="0" w:color="auto"/>
        </w:tblBorders>
        <w:tblCellMar>
          <w:top w:w="43" w:type="dxa"/>
          <w:left w:w="115" w:type="dxa"/>
          <w:bottom w:w="14" w:type="dxa"/>
          <w:right w:w="115" w:type="dxa"/>
        </w:tblCellMar>
        <w:tblLook w:val="04A0" w:firstRow="1" w:lastRow="0" w:firstColumn="1" w:lastColumn="0" w:noHBand="0" w:noVBand="1"/>
      </w:tblPr>
      <w:tblGrid>
        <w:gridCol w:w="2335"/>
        <w:gridCol w:w="1756"/>
        <w:gridCol w:w="1756"/>
        <w:gridCol w:w="1756"/>
        <w:gridCol w:w="1757"/>
      </w:tblGrid>
      <w:tr w:rsidR="00ED42D8" w:rsidRPr="003B5E3E" w14:paraId="169F1067" w14:textId="77777777" w:rsidTr="00E90696">
        <w:trPr>
          <w:cantSplit/>
          <w:jc w:val="center"/>
        </w:trPr>
        <w:tc>
          <w:tcPr>
            <w:tcW w:w="2335" w:type="dxa"/>
            <w:tcBorders>
              <w:top w:val="single" w:sz="4" w:space="0" w:color="auto"/>
              <w:bottom w:val="single" w:sz="8" w:space="0" w:color="auto"/>
            </w:tcBorders>
            <w:shd w:val="clear" w:color="auto" w:fill="387990"/>
          </w:tcPr>
          <w:p w14:paraId="69FA52E3" w14:textId="77777777" w:rsidR="00ED42D8" w:rsidRPr="003B5E3E" w:rsidRDefault="00ED42D8" w:rsidP="00A31CFE">
            <w:pPr>
              <w:pStyle w:val="TableText0"/>
              <w:rPr>
                <w:rFonts w:ascii="Gill Sans MT" w:eastAsia="Arial Unicode MS" w:hAnsi="Gill Sans MT"/>
                <w:color w:val="FFFFFF" w:themeColor="background1"/>
              </w:rPr>
            </w:pPr>
          </w:p>
        </w:tc>
        <w:tc>
          <w:tcPr>
            <w:tcW w:w="1756" w:type="dxa"/>
            <w:tcBorders>
              <w:top w:val="single" w:sz="4" w:space="0" w:color="auto"/>
              <w:bottom w:val="single" w:sz="8" w:space="0" w:color="auto"/>
            </w:tcBorders>
            <w:shd w:val="clear" w:color="auto" w:fill="387990"/>
          </w:tcPr>
          <w:p w14:paraId="434AAB27" w14:textId="499B4FD1" w:rsidR="00ED42D8" w:rsidRPr="003B5E3E" w:rsidRDefault="00ED42D8" w:rsidP="00A31CFE">
            <w:pPr>
              <w:pStyle w:val="TableText0"/>
              <w:jc w:val="center"/>
              <w:rPr>
                <w:rFonts w:ascii="Gill Sans MT" w:eastAsia="Arial Unicode MS" w:hAnsi="Gill Sans MT"/>
                <w:b/>
                <w:color w:val="FFFFFF" w:themeColor="background1"/>
              </w:rPr>
            </w:pPr>
            <w:r w:rsidRPr="003B5E3E">
              <w:rPr>
                <w:rFonts w:ascii="Gill Sans MT" w:eastAsia="Arial Unicode MS" w:hAnsi="Gill Sans MT"/>
                <w:b/>
                <w:color w:val="FFFFFF" w:themeColor="background1"/>
              </w:rPr>
              <w:t xml:space="preserve">Stage 1: Selection of </w:t>
            </w:r>
            <w:del w:id="107" w:author="USAID/RFS" w:date="2021-05-11T01:25:00Z">
              <w:r w:rsidRPr="003B5E3E" w:rsidDel="00F4390D">
                <w:rPr>
                  <w:rFonts w:ascii="Gill Sans MT" w:eastAsia="Arial Unicode MS" w:hAnsi="Gill Sans MT"/>
                  <w:b/>
                  <w:color w:val="FFFFFF" w:themeColor="background1"/>
                </w:rPr>
                <w:delText>clusters</w:delText>
              </w:r>
            </w:del>
            <w:ins w:id="108" w:author="USAID/RFS" w:date="2021-05-11T01:25:00Z">
              <w:r w:rsidR="00F4390D">
                <w:rPr>
                  <w:rFonts w:ascii="Gill Sans MT" w:eastAsia="Arial Unicode MS" w:hAnsi="Gill Sans MT"/>
                  <w:b/>
                  <w:color w:val="FFFFFF" w:themeColor="background1"/>
                </w:rPr>
                <w:t>EAs</w:t>
              </w:r>
            </w:ins>
          </w:p>
        </w:tc>
        <w:tc>
          <w:tcPr>
            <w:tcW w:w="1756" w:type="dxa"/>
            <w:tcBorders>
              <w:top w:val="single" w:sz="4" w:space="0" w:color="auto"/>
              <w:bottom w:val="single" w:sz="8" w:space="0" w:color="auto"/>
            </w:tcBorders>
            <w:shd w:val="clear" w:color="auto" w:fill="387990"/>
          </w:tcPr>
          <w:p w14:paraId="2294C518" w14:textId="4DC88EC1" w:rsidR="00ED42D8" w:rsidRPr="003B5E3E" w:rsidRDefault="00ED42D8" w:rsidP="00A31CFE">
            <w:pPr>
              <w:pStyle w:val="TableText0"/>
              <w:jc w:val="center"/>
              <w:rPr>
                <w:rFonts w:ascii="Gill Sans MT" w:eastAsia="Arial Unicode MS" w:hAnsi="Gill Sans MT"/>
                <w:b/>
                <w:color w:val="FFFFFF" w:themeColor="background1"/>
              </w:rPr>
            </w:pPr>
            <w:r w:rsidRPr="003B5E3E">
              <w:rPr>
                <w:rFonts w:ascii="Gill Sans MT" w:eastAsia="Arial Unicode MS" w:hAnsi="Gill Sans MT"/>
                <w:b/>
                <w:color w:val="FFFFFF" w:themeColor="background1"/>
              </w:rPr>
              <w:t>Stage 2: Selection of segments</w:t>
            </w:r>
            <w:ins w:id="109" w:author="USAID/RFS" w:date="2021-05-11T01:25:00Z">
              <w:r w:rsidR="00F4390D">
                <w:rPr>
                  <w:rFonts w:ascii="Gill Sans MT" w:eastAsia="Arial Unicode MS" w:hAnsi="Gill Sans MT"/>
                  <w:b/>
                  <w:color w:val="FFFFFF" w:themeColor="background1"/>
                </w:rPr>
                <w:t xml:space="preserve"> (if required)</w:t>
              </w:r>
            </w:ins>
          </w:p>
        </w:tc>
        <w:tc>
          <w:tcPr>
            <w:tcW w:w="1756" w:type="dxa"/>
            <w:tcBorders>
              <w:top w:val="single" w:sz="4" w:space="0" w:color="auto"/>
              <w:bottom w:val="single" w:sz="8" w:space="0" w:color="auto"/>
            </w:tcBorders>
            <w:shd w:val="clear" w:color="auto" w:fill="387990"/>
          </w:tcPr>
          <w:p w14:paraId="4059FFF6" w14:textId="77777777" w:rsidR="00ED42D8" w:rsidRPr="003B5E3E" w:rsidRDefault="00ED42D8" w:rsidP="00A31CFE">
            <w:pPr>
              <w:pStyle w:val="TableText0"/>
              <w:jc w:val="center"/>
              <w:rPr>
                <w:rFonts w:ascii="Gill Sans MT" w:eastAsia="Arial Unicode MS" w:hAnsi="Gill Sans MT"/>
                <w:b/>
                <w:color w:val="FFFFFF" w:themeColor="background1"/>
              </w:rPr>
            </w:pPr>
            <w:r w:rsidRPr="003B5E3E">
              <w:rPr>
                <w:rFonts w:ascii="Gill Sans MT" w:eastAsia="Arial Unicode MS" w:hAnsi="Gill Sans MT"/>
                <w:b/>
                <w:color w:val="FFFFFF" w:themeColor="background1"/>
              </w:rPr>
              <w:t>Stage 3: Selection of households</w:t>
            </w:r>
          </w:p>
        </w:tc>
        <w:tc>
          <w:tcPr>
            <w:tcW w:w="1757" w:type="dxa"/>
            <w:tcBorders>
              <w:top w:val="single" w:sz="4" w:space="0" w:color="auto"/>
              <w:bottom w:val="single" w:sz="8" w:space="0" w:color="auto"/>
            </w:tcBorders>
            <w:shd w:val="clear" w:color="auto" w:fill="387990"/>
          </w:tcPr>
          <w:p w14:paraId="57BD5CD4" w14:textId="23AE480E" w:rsidR="00ED42D8" w:rsidRPr="003B5E3E" w:rsidRDefault="00ED42D8" w:rsidP="00A31CFE">
            <w:pPr>
              <w:pStyle w:val="TableText0"/>
              <w:jc w:val="center"/>
              <w:rPr>
                <w:rFonts w:ascii="Gill Sans MT" w:eastAsia="Arial Unicode MS" w:hAnsi="Gill Sans MT"/>
                <w:b/>
                <w:color w:val="FFFFFF" w:themeColor="background1"/>
              </w:rPr>
            </w:pPr>
            <w:r w:rsidRPr="003B5E3E">
              <w:rPr>
                <w:rFonts w:ascii="Gill Sans MT" w:eastAsia="Arial Unicode MS" w:hAnsi="Gill Sans MT"/>
                <w:b/>
                <w:color w:val="FFFFFF" w:themeColor="background1"/>
              </w:rPr>
              <w:t>Stage 4: Selection of individuals</w:t>
            </w:r>
          </w:p>
        </w:tc>
      </w:tr>
      <w:tr w:rsidR="00ED42D8" w:rsidRPr="003B5E3E" w14:paraId="593FE343" w14:textId="77777777" w:rsidTr="00E90696">
        <w:trPr>
          <w:cantSplit/>
          <w:jc w:val="center"/>
        </w:trPr>
        <w:tc>
          <w:tcPr>
            <w:tcW w:w="2335" w:type="dxa"/>
            <w:tcBorders>
              <w:top w:val="single" w:sz="8" w:space="0" w:color="auto"/>
            </w:tcBorders>
            <w:shd w:val="clear" w:color="auto" w:fill="FFFFFF" w:themeFill="background1"/>
            <w:vAlign w:val="center"/>
          </w:tcPr>
          <w:p w14:paraId="6F44FBA8" w14:textId="77777777" w:rsidR="00ED42D8" w:rsidRPr="003B5E3E" w:rsidRDefault="00ED42D8" w:rsidP="00A31CFE">
            <w:pPr>
              <w:pStyle w:val="TableText0"/>
              <w:rPr>
                <w:rFonts w:ascii="Gill Sans MT" w:eastAsia="Arial Unicode MS" w:hAnsi="Gill Sans MT"/>
              </w:rPr>
            </w:pPr>
            <w:r w:rsidRPr="003B5E3E">
              <w:rPr>
                <w:rFonts w:ascii="Gill Sans MT" w:eastAsia="Arial Unicode MS" w:hAnsi="Gill Sans MT"/>
              </w:rPr>
              <w:t>Method of Sampling</w:t>
            </w:r>
          </w:p>
        </w:tc>
        <w:tc>
          <w:tcPr>
            <w:tcW w:w="1756" w:type="dxa"/>
            <w:tcBorders>
              <w:top w:val="single" w:sz="8" w:space="0" w:color="auto"/>
            </w:tcBorders>
            <w:shd w:val="clear" w:color="auto" w:fill="FFFFFF" w:themeFill="background1"/>
            <w:vAlign w:val="center"/>
          </w:tcPr>
          <w:p w14:paraId="44775DBB" w14:textId="77777777" w:rsidR="00ED42D8" w:rsidRPr="003B5E3E" w:rsidRDefault="00ED42D8" w:rsidP="00A31CFE">
            <w:pPr>
              <w:pStyle w:val="TableText0"/>
              <w:jc w:val="center"/>
              <w:rPr>
                <w:rFonts w:ascii="Gill Sans MT" w:eastAsia="Arial Unicode MS" w:hAnsi="Gill Sans MT"/>
              </w:rPr>
            </w:pPr>
            <w:r w:rsidRPr="003B5E3E">
              <w:rPr>
                <w:rFonts w:ascii="Gill Sans MT" w:eastAsia="Arial Unicode MS" w:hAnsi="Gill Sans MT"/>
                <w:color w:val="000000"/>
              </w:rPr>
              <w:t>Systematic PPS</w:t>
            </w:r>
          </w:p>
        </w:tc>
        <w:tc>
          <w:tcPr>
            <w:tcW w:w="1756" w:type="dxa"/>
            <w:tcBorders>
              <w:top w:val="single" w:sz="8" w:space="0" w:color="auto"/>
            </w:tcBorders>
            <w:shd w:val="clear" w:color="auto" w:fill="FFFFFF" w:themeFill="background1"/>
            <w:vAlign w:val="center"/>
          </w:tcPr>
          <w:p w14:paraId="3253B8F5" w14:textId="77777777" w:rsidR="00ED42D8" w:rsidRPr="003B5E3E" w:rsidRDefault="00ED42D8" w:rsidP="00A31CFE">
            <w:pPr>
              <w:pStyle w:val="TableText0"/>
              <w:jc w:val="center"/>
              <w:rPr>
                <w:rFonts w:ascii="Gill Sans MT" w:eastAsia="Arial Unicode MS" w:hAnsi="Gill Sans MT"/>
              </w:rPr>
            </w:pPr>
            <w:r w:rsidRPr="003B5E3E">
              <w:rPr>
                <w:rFonts w:ascii="Gill Sans MT" w:eastAsia="Arial Unicode MS" w:hAnsi="Gill Sans MT"/>
              </w:rPr>
              <w:t>PPS</w:t>
            </w:r>
          </w:p>
        </w:tc>
        <w:tc>
          <w:tcPr>
            <w:tcW w:w="1756" w:type="dxa"/>
            <w:tcBorders>
              <w:top w:val="single" w:sz="8" w:space="0" w:color="auto"/>
            </w:tcBorders>
            <w:shd w:val="clear" w:color="auto" w:fill="FFFFFF" w:themeFill="background1"/>
            <w:vAlign w:val="center"/>
          </w:tcPr>
          <w:p w14:paraId="50EB69AB" w14:textId="1B7A2879" w:rsidR="00ED42D8" w:rsidRPr="003B5E3E" w:rsidRDefault="00ED42D8" w:rsidP="00A31CFE">
            <w:pPr>
              <w:pStyle w:val="TableText0"/>
              <w:jc w:val="center"/>
              <w:rPr>
                <w:rFonts w:ascii="Gill Sans MT" w:eastAsia="Arial Unicode MS" w:hAnsi="Gill Sans MT"/>
              </w:rPr>
            </w:pPr>
            <w:r w:rsidRPr="003B5E3E">
              <w:rPr>
                <w:rFonts w:ascii="Gill Sans MT" w:eastAsia="Arial Unicode MS" w:hAnsi="Gill Sans MT"/>
                <w:color w:val="000000"/>
              </w:rPr>
              <w:t xml:space="preserve">Fractional </w:t>
            </w:r>
            <w:r w:rsidR="00AB673A" w:rsidRPr="003B5E3E">
              <w:rPr>
                <w:rFonts w:ascii="Gill Sans MT" w:eastAsia="Arial Unicode MS" w:hAnsi="Gill Sans MT"/>
                <w:color w:val="000000"/>
              </w:rPr>
              <w:t>i</w:t>
            </w:r>
            <w:r w:rsidRPr="003B5E3E">
              <w:rPr>
                <w:rFonts w:ascii="Gill Sans MT" w:eastAsia="Arial Unicode MS" w:hAnsi="Gill Sans MT"/>
                <w:color w:val="000000"/>
              </w:rPr>
              <w:t xml:space="preserve">nterval </w:t>
            </w:r>
            <w:r w:rsidR="00AB673A" w:rsidRPr="003B5E3E">
              <w:rPr>
                <w:rFonts w:ascii="Gill Sans MT" w:eastAsia="Arial Unicode MS" w:hAnsi="Gill Sans MT"/>
                <w:color w:val="000000"/>
              </w:rPr>
              <w:t>s</w:t>
            </w:r>
            <w:r w:rsidRPr="003B5E3E">
              <w:rPr>
                <w:rFonts w:ascii="Gill Sans MT" w:eastAsia="Arial Unicode MS" w:hAnsi="Gill Sans MT"/>
                <w:color w:val="000000"/>
              </w:rPr>
              <w:t>ystematic</w:t>
            </w:r>
          </w:p>
        </w:tc>
        <w:tc>
          <w:tcPr>
            <w:tcW w:w="1757" w:type="dxa"/>
            <w:tcBorders>
              <w:top w:val="single" w:sz="8" w:space="0" w:color="auto"/>
            </w:tcBorders>
            <w:shd w:val="clear" w:color="auto" w:fill="FFFFFF" w:themeFill="background1"/>
            <w:vAlign w:val="center"/>
          </w:tcPr>
          <w:p w14:paraId="724196B7" w14:textId="77777777" w:rsidR="00ED42D8" w:rsidRPr="003B5E3E" w:rsidRDefault="00ED42D8" w:rsidP="00A31CFE">
            <w:pPr>
              <w:pStyle w:val="TableText0"/>
              <w:jc w:val="center"/>
              <w:rPr>
                <w:rFonts w:ascii="Gill Sans MT" w:eastAsia="Arial Unicode MS" w:hAnsi="Gill Sans MT"/>
              </w:rPr>
            </w:pPr>
            <w:r w:rsidRPr="003B5E3E">
              <w:rPr>
                <w:rFonts w:ascii="Gill Sans MT" w:eastAsia="Arial Unicode MS" w:hAnsi="Gill Sans MT"/>
              </w:rPr>
              <w:t>Take all</w:t>
            </w:r>
          </w:p>
        </w:tc>
      </w:tr>
    </w:tbl>
    <w:p w14:paraId="02FE7A0E" w14:textId="77777777" w:rsidR="00ED42D8" w:rsidRPr="003B5E3E" w:rsidRDefault="00ED42D8" w:rsidP="00ED42D8">
      <w:pPr>
        <w:spacing w:after="0"/>
        <w:rPr>
          <w:rFonts w:ascii="Gill Sans MT" w:eastAsia="Cabin" w:hAnsi="Gill Sans MT"/>
        </w:rPr>
      </w:pPr>
    </w:p>
    <w:p w14:paraId="779D1019" w14:textId="6B91AE22" w:rsidR="00ED42D8" w:rsidRPr="003B5E3E" w:rsidRDefault="00ED42D8" w:rsidP="00ED42D8">
      <w:pPr>
        <w:rPr>
          <w:rFonts w:ascii="Gill Sans MT" w:eastAsia="Cabin" w:hAnsi="Gill Sans MT"/>
        </w:rPr>
      </w:pPr>
      <w:r w:rsidRPr="003B5E3E">
        <w:rPr>
          <w:rFonts w:ascii="Gill Sans MT" w:eastAsia="Cabin" w:hAnsi="Gill Sans MT"/>
        </w:rPr>
        <w:t>The ZOI Midline Survey sample frame will be stratified by [</w:t>
      </w:r>
      <w:r w:rsidRPr="003B5E3E">
        <w:rPr>
          <w:rFonts w:ascii="Gill Sans MT" w:eastAsia="Cabin" w:hAnsi="Gill Sans MT"/>
          <w:highlight w:val="yellow"/>
        </w:rPr>
        <w:t>COUNTRY-SPECIFIC STRATA DEFINITION</w:t>
      </w:r>
      <w:r w:rsidRPr="003B5E3E">
        <w:rPr>
          <w:rFonts w:ascii="Gill Sans MT" w:eastAsia="Cabin" w:hAnsi="Gill Sans MT"/>
        </w:rPr>
        <w:t>]</w:t>
      </w:r>
      <w:r w:rsidRPr="003B5E3E">
        <w:rPr>
          <w:rFonts w:ascii="Gill Sans MT" w:hAnsi="Gill Sans MT"/>
        </w:rPr>
        <w:t xml:space="preserve"> </w:t>
      </w:r>
      <w:r w:rsidRPr="003B5E3E">
        <w:rPr>
          <w:rFonts w:ascii="Gill Sans MT" w:eastAsia="Cabin" w:hAnsi="Gill Sans MT"/>
        </w:rPr>
        <w:t>to create a total of [</w:t>
      </w:r>
      <w:r w:rsidRPr="003B5E3E">
        <w:rPr>
          <w:rFonts w:ascii="Gill Sans MT" w:eastAsia="Cabin" w:hAnsi="Gill Sans MT"/>
          <w:highlight w:val="yellow"/>
        </w:rPr>
        <w:t>XX</w:t>
      </w:r>
      <w:r w:rsidRPr="003B5E3E">
        <w:rPr>
          <w:rFonts w:ascii="Gill Sans MT" w:eastAsia="Cabin" w:hAnsi="Gill Sans MT"/>
        </w:rPr>
        <w:t>] strata. The number of clusters in each stratum will be proportional to the population in the strata, with a minimum of at least one cluster in a stratum; a total of [</w:t>
      </w:r>
      <w:r w:rsidRPr="003B5E3E">
        <w:rPr>
          <w:rFonts w:ascii="Gill Sans MT" w:eastAsia="Cabin" w:hAnsi="Gill Sans MT"/>
          <w:highlight w:val="yellow"/>
        </w:rPr>
        <w:t>XX</w:t>
      </w:r>
      <w:r w:rsidRPr="003B5E3E">
        <w:rPr>
          <w:rFonts w:ascii="Gill Sans MT" w:eastAsia="Cabin" w:hAnsi="Gill Sans MT"/>
        </w:rPr>
        <w:t>] clusters will be selected based on a total overall sample size of [</w:t>
      </w:r>
      <w:r w:rsidRPr="003B5E3E">
        <w:rPr>
          <w:rFonts w:ascii="Gill Sans MT" w:eastAsia="Cabin" w:hAnsi="Gill Sans MT"/>
          <w:highlight w:val="yellow"/>
        </w:rPr>
        <w:t>XX</w:t>
      </w:r>
      <w:r w:rsidRPr="003B5E3E">
        <w:rPr>
          <w:rFonts w:ascii="Gill Sans MT" w:eastAsia="Cabin" w:hAnsi="Gill Sans MT"/>
        </w:rPr>
        <w:t>] (see Section 3.7 for s</w:t>
      </w:r>
      <w:r w:rsidR="003746F5" w:rsidRPr="003B5E3E">
        <w:rPr>
          <w:rFonts w:ascii="Gill Sans MT" w:eastAsia="Cabin" w:hAnsi="Gill Sans MT"/>
        </w:rPr>
        <w:t xml:space="preserve">ample size determination) </w:t>
      </w:r>
      <w:r w:rsidRPr="003B5E3E">
        <w:rPr>
          <w:rFonts w:ascii="Gill Sans MT" w:eastAsia="Cabin" w:hAnsi="Gill Sans MT"/>
        </w:rPr>
        <w:t>and [</w:t>
      </w:r>
      <w:r w:rsidRPr="003B5E3E">
        <w:rPr>
          <w:rFonts w:ascii="Gill Sans MT" w:eastAsia="Cabin" w:hAnsi="Gill Sans MT"/>
          <w:highlight w:val="yellow"/>
        </w:rPr>
        <w:t>XX</w:t>
      </w:r>
      <w:r w:rsidRPr="003B5E3E">
        <w:rPr>
          <w:rFonts w:ascii="Gill Sans MT" w:eastAsia="Cabin" w:hAnsi="Gill Sans MT"/>
        </w:rPr>
        <w:t>] households to be interviewed per cluster. Before fieldwork begins, a complete household listing will be conducted in each cluster, from which [</w:t>
      </w:r>
      <w:r w:rsidRPr="003B5E3E">
        <w:rPr>
          <w:rFonts w:ascii="Gill Sans MT" w:eastAsia="Cabin" w:hAnsi="Gill Sans MT"/>
          <w:highlight w:val="yellow"/>
        </w:rPr>
        <w:t>XX</w:t>
      </w:r>
      <w:r w:rsidRPr="003B5E3E">
        <w:rPr>
          <w:rFonts w:ascii="Gill Sans MT" w:eastAsia="Cabin" w:hAnsi="Gill Sans MT"/>
        </w:rPr>
        <w:t>] households will be selected randomly for interview in each cluster. During fieldwork, if more than one household is discovered in a single dwelling unit, all resident households will be interviewed for the survey.</w:t>
      </w:r>
    </w:p>
    <w:p w14:paraId="5455E09D" w14:textId="77777777" w:rsidR="00257BCA" w:rsidRPr="003B5E3E" w:rsidRDefault="00257BCA" w:rsidP="00D47A81">
      <w:pPr>
        <w:pStyle w:val="Heading2"/>
      </w:pPr>
      <w:bookmarkStart w:id="110" w:name="_Toc68594006"/>
      <w:r w:rsidRPr="003B5E3E">
        <w:t>3.7</w:t>
      </w:r>
      <w:r w:rsidRPr="003B5E3E">
        <w:tab/>
        <w:t>Sample size determination</w:t>
      </w:r>
      <w:bookmarkEnd w:id="110"/>
    </w:p>
    <w:p w14:paraId="7D96D2C7" w14:textId="77777777" w:rsidR="00257BCA" w:rsidRPr="003B5E3E" w:rsidRDefault="00257BCA" w:rsidP="00257BCA">
      <w:pPr>
        <w:rPr>
          <w:rFonts w:ascii="Gill Sans MT" w:eastAsia="Cabin" w:hAnsi="Gill Sans MT"/>
        </w:rPr>
      </w:pPr>
      <w:r w:rsidRPr="003B5E3E">
        <w:rPr>
          <w:rFonts w:ascii="Gill Sans MT" w:eastAsia="Cabin" w:hAnsi="Gill Sans MT"/>
        </w:rPr>
        <w:t>The main aim of the Feed the Future [</w:t>
      </w:r>
      <w:r w:rsidRPr="003B5E3E">
        <w:rPr>
          <w:rFonts w:ascii="Gill Sans MT" w:eastAsia="Cabin" w:hAnsi="Gill Sans MT"/>
          <w:highlight w:val="yellow"/>
        </w:rPr>
        <w:t>COUNTRY</w:t>
      </w:r>
      <w:r w:rsidRPr="003B5E3E">
        <w:rPr>
          <w:rFonts w:ascii="Gill Sans MT" w:eastAsia="Cabin" w:hAnsi="Gill Sans MT"/>
        </w:rPr>
        <w:t>] ZOI Midline Survey [</w:t>
      </w:r>
      <w:r w:rsidRPr="003B5E3E">
        <w:rPr>
          <w:rFonts w:ascii="Gill Sans MT" w:eastAsia="Cabin" w:hAnsi="Gill Sans MT"/>
          <w:highlight w:val="yellow"/>
        </w:rPr>
        <w:t>YEAR(S)</w:t>
      </w:r>
      <w:r w:rsidRPr="003B5E3E">
        <w:rPr>
          <w:rFonts w:ascii="Gill Sans MT" w:eastAsia="Cabin" w:hAnsi="Gill Sans MT"/>
        </w:rPr>
        <w:t xml:space="preserve">] is to provide sample-weighted estimates of indicators (including their standard errors and confidence intervals) to enable the monitoring of the project between the baseline and </w:t>
      </w:r>
      <w:proofErr w:type="spellStart"/>
      <w:r w:rsidRPr="003B5E3E">
        <w:rPr>
          <w:rFonts w:ascii="Gill Sans MT" w:eastAsia="Cabin" w:hAnsi="Gill Sans MT"/>
        </w:rPr>
        <w:t>endline</w:t>
      </w:r>
      <w:proofErr w:type="spellEnd"/>
      <w:r w:rsidRPr="003B5E3E">
        <w:rPr>
          <w:rFonts w:ascii="Gill Sans MT" w:eastAsia="Cabin" w:hAnsi="Gill Sans MT"/>
        </w:rPr>
        <w:t xml:space="preserve"> ZOI Surveys. This requires a descriptive PBS with a sample size that is adequate to enable calculation of reliable indicator estimates at this single point-in-time (i.e., midline) for the P2-ZOI. This protocol describes the process of sample size determination for this ZOI Midline Survey.</w:t>
      </w:r>
    </w:p>
    <w:p w14:paraId="1E212424" w14:textId="77777777" w:rsidR="00257BCA" w:rsidRPr="003B5E3E" w:rsidRDefault="00257BCA" w:rsidP="00257BCA">
      <w:pPr>
        <w:pStyle w:val="Heading3"/>
      </w:pPr>
      <w:r w:rsidRPr="003B5E3E">
        <w:t>Method for calculating sample size</w:t>
      </w:r>
    </w:p>
    <w:p w14:paraId="787438B0" w14:textId="619AE15C" w:rsidR="00257BCA" w:rsidRPr="003B5E3E" w:rsidRDefault="00257BCA" w:rsidP="00257BCA">
      <w:pPr>
        <w:rPr>
          <w:rFonts w:ascii="Gill Sans MT" w:eastAsia="Cabin" w:hAnsi="Gill Sans MT"/>
        </w:rPr>
      </w:pPr>
      <w:r w:rsidRPr="003B5E3E">
        <w:rPr>
          <w:rFonts w:ascii="Gill Sans MT" w:eastAsia="Cabin" w:hAnsi="Gill Sans MT"/>
        </w:rPr>
        <w:t>The Feed the Future PBS Sampling Guide lists the three goal-level indicators relating to poverty, food security, and stunting for the P2-ZOI to be used for sample size determination. Of these three high-level indicators</w:t>
      </w:r>
      <w:r w:rsidR="00DC44E8" w:rsidRPr="003B5E3E">
        <w:rPr>
          <w:rFonts w:ascii="Gill Sans MT" w:eastAsia="Cabin" w:hAnsi="Gill Sans MT"/>
        </w:rPr>
        <w:t>,</w:t>
      </w:r>
      <w:r w:rsidRPr="003B5E3E">
        <w:rPr>
          <w:rFonts w:ascii="Gill Sans MT" w:eastAsia="Cabin" w:hAnsi="Gill Sans MT"/>
        </w:rPr>
        <w:t xml:space="preserve"> only the indicator relating to food security (i.e., Prevalence of Moderate and Severe Food Insecurity [based on FIES]) is an indicator that will be reported for the ZOI Midline Surveys. Therefore, the food security indicator will be used as the key indicator for sample size determination for the ZOI Midline Survey.</w:t>
      </w:r>
    </w:p>
    <w:p w14:paraId="1DAFC04F" w14:textId="77777777" w:rsidR="00257BCA" w:rsidRPr="003B5E3E" w:rsidRDefault="00257BCA" w:rsidP="00257BCA">
      <w:pPr>
        <w:pStyle w:val="Heading3"/>
        <w:rPr>
          <w:sz w:val="22"/>
          <w:szCs w:val="22"/>
        </w:rPr>
      </w:pPr>
      <w:r w:rsidRPr="003B5E3E">
        <w:rPr>
          <w:sz w:val="22"/>
          <w:szCs w:val="22"/>
        </w:rPr>
        <w:t>Computing the initial sample size of the survey</w:t>
      </w:r>
    </w:p>
    <w:p w14:paraId="7A7160A6" w14:textId="1919F514" w:rsidR="00257BCA" w:rsidRPr="003B5E3E" w:rsidRDefault="00257BCA" w:rsidP="00257BCA">
      <w:pPr>
        <w:rPr>
          <w:rFonts w:ascii="Gill Sans MT" w:eastAsia="Cabin" w:hAnsi="Gill Sans MT"/>
        </w:rPr>
      </w:pPr>
      <w:r w:rsidRPr="003B5E3E">
        <w:rPr>
          <w:rFonts w:ascii="Gill Sans MT" w:eastAsia="Cabin" w:hAnsi="Gill Sans MT"/>
        </w:rPr>
        <w:t xml:space="preserve">The initial sample size required for the ZOI Midline Survey will be determined based on an acceptable margin of error for the estimated level and precision of the food security indicator at the midline.   </w:t>
      </w:r>
    </w:p>
    <w:p w14:paraId="6A95CB38" w14:textId="4EE018A8" w:rsidR="00257BCA" w:rsidRPr="003B5E3E" w:rsidRDefault="00257BCA" w:rsidP="00257BCA">
      <w:pPr>
        <w:rPr>
          <w:rFonts w:ascii="Gill Sans MT" w:eastAsia="Cabin" w:hAnsi="Gill Sans MT"/>
        </w:rPr>
      </w:pPr>
      <w:r w:rsidRPr="003B5E3E">
        <w:rPr>
          <w:rFonts w:ascii="Gill Sans MT" w:eastAsia="Cabin" w:hAnsi="Gill Sans MT"/>
          <w:highlight w:val="green"/>
        </w:rPr>
        <w:t xml:space="preserve">Table </w:t>
      </w:r>
      <w:ins w:id="111" w:author="USAID/RFS" w:date="2021-04-06T13:19:00Z">
        <w:r w:rsidR="00FC773D" w:rsidRPr="003B5E3E">
          <w:rPr>
            <w:rFonts w:ascii="Gill Sans MT" w:eastAsia="Cabin" w:hAnsi="Gill Sans MT"/>
            <w:highlight w:val="green"/>
          </w:rPr>
          <w:t>3</w:t>
        </w:r>
      </w:ins>
      <w:ins w:id="112" w:author="ICF" w:date="2021-04-05T11:33:00Z">
        <w:del w:id="113" w:author="USAID/RFS" w:date="2021-04-06T13:19:00Z">
          <w:r w:rsidR="00DB4C1F" w:rsidRPr="003B5E3E">
            <w:rPr>
              <w:rFonts w:ascii="Gill Sans MT" w:eastAsia="Cabin" w:hAnsi="Gill Sans MT"/>
              <w:highlight w:val="green"/>
            </w:rPr>
            <w:delText>4</w:delText>
          </w:r>
        </w:del>
      </w:ins>
      <w:r w:rsidRPr="003B5E3E">
        <w:rPr>
          <w:rFonts w:ascii="Gill Sans MT" w:eastAsia="Cabin" w:hAnsi="Gill Sans MT"/>
        </w:rPr>
        <w:t xml:space="preserve"> presents the calculation of the initial sample size for the ZOI Midline Survey based on the input parameters for the food security indicator as given in </w:t>
      </w:r>
      <w:r w:rsidR="000077F3" w:rsidRPr="003B5E3E">
        <w:rPr>
          <w:rFonts w:ascii="Gill Sans MT" w:eastAsia="Cabin" w:hAnsi="Gill Sans MT"/>
        </w:rPr>
        <w:t>the table</w:t>
      </w:r>
      <w:r w:rsidRPr="003B5E3E">
        <w:rPr>
          <w:rFonts w:ascii="Gill Sans MT" w:eastAsia="Cabin" w:hAnsi="Gill Sans MT"/>
        </w:rPr>
        <w:t xml:space="preserve"> and the formula below. </w:t>
      </w:r>
    </w:p>
    <w:p w14:paraId="061ED281" w14:textId="677E60CC" w:rsidR="00723FCA" w:rsidRPr="003B5E3E" w:rsidRDefault="00723FCA" w:rsidP="00257BCA">
      <w:pPr>
        <w:rPr>
          <w:rFonts w:ascii="Gill Sans MT" w:eastAsia="Cabin" w:hAnsi="Gill Sans MT"/>
        </w:rPr>
      </w:pPr>
    </w:p>
    <w:p w14:paraId="76546C50" w14:textId="718D586B" w:rsidR="00723FCA" w:rsidRPr="003B5E3E" w:rsidRDefault="00723FCA" w:rsidP="00257BCA">
      <w:pPr>
        <w:rPr>
          <w:rFonts w:ascii="Gill Sans MT" w:eastAsia="Cabin" w:hAnsi="Gill Sans MT"/>
        </w:rPr>
      </w:pPr>
    </w:p>
    <w:p w14:paraId="568600B3" w14:textId="77777777" w:rsidR="00723FCA" w:rsidRPr="003B5E3E" w:rsidRDefault="00723FCA" w:rsidP="00257BCA">
      <w:pPr>
        <w:rPr>
          <w:rFonts w:ascii="Gill Sans MT" w:eastAsia="Cabin" w:hAnsi="Gill Sans MT"/>
        </w:rPr>
      </w:pPr>
    </w:p>
    <w:p w14:paraId="0FA21A8F" w14:textId="3C41DA69" w:rsidR="00257BCA" w:rsidRPr="003B5E3E" w:rsidRDefault="00257BCA" w:rsidP="00257BCA">
      <w:pPr>
        <w:pStyle w:val="Tabletitle"/>
      </w:pPr>
      <w:bookmarkStart w:id="114" w:name="_Toc68607680"/>
      <w:commentRangeStart w:id="115"/>
      <w:r w:rsidRPr="003B5E3E">
        <w:rPr>
          <w:highlight w:val="green"/>
        </w:rPr>
        <w:t xml:space="preserve">Table </w:t>
      </w:r>
      <w:commentRangeEnd w:id="115"/>
      <w:r w:rsidR="00506225" w:rsidRPr="003B5E3E">
        <w:rPr>
          <w:rStyle w:val="CommentReference"/>
          <w:b w:val="0"/>
          <w:highlight w:val="green"/>
        </w:rPr>
        <w:commentReference w:id="115"/>
      </w:r>
      <w:ins w:id="116" w:author="USAID/RFS" w:date="2021-04-06T13:19:00Z">
        <w:r w:rsidR="00FC773D" w:rsidRPr="003B5E3E">
          <w:rPr>
            <w:highlight w:val="green"/>
          </w:rPr>
          <w:t>3</w:t>
        </w:r>
      </w:ins>
      <w:del w:id="117" w:author="USAID/RFS" w:date="2021-04-06T13:19:00Z">
        <w:r w:rsidR="00DB4C1F" w:rsidRPr="003B5E3E">
          <w:rPr>
            <w:highlight w:val="green"/>
          </w:rPr>
          <w:delText>4</w:delText>
        </w:r>
      </w:del>
      <w:r w:rsidRPr="003B5E3E">
        <w:t>: Calculation of Initial Sample Size for the Key Feed the Future ZOI Midline Survey Indicator</w:t>
      </w:r>
      <w:bookmarkEnd w:id="114"/>
    </w:p>
    <w:tbl>
      <w:tblPr>
        <w:tblW w:w="4998" w:type="pct"/>
        <w:tblBorders>
          <w:top w:val="single" w:sz="4" w:space="0" w:color="4D4D4F"/>
          <w:bottom w:val="single" w:sz="4" w:space="0" w:color="4D4D4F"/>
          <w:insideH w:val="single" w:sz="4" w:space="0" w:color="4D4D4F"/>
        </w:tblBorders>
        <w:tblLayout w:type="fixed"/>
        <w:tblCellMar>
          <w:top w:w="43" w:type="dxa"/>
          <w:left w:w="115" w:type="dxa"/>
          <w:bottom w:w="14" w:type="dxa"/>
          <w:right w:w="115" w:type="dxa"/>
        </w:tblCellMar>
        <w:tblLook w:val="04A0" w:firstRow="1" w:lastRow="0" w:firstColumn="1" w:lastColumn="0" w:noHBand="0" w:noVBand="1"/>
      </w:tblPr>
      <w:tblGrid>
        <w:gridCol w:w="3204"/>
        <w:gridCol w:w="1025"/>
        <w:gridCol w:w="1025"/>
        <w:gridCol w:w="1026"/>
        <w:gridCol w:w="1025"/>
        <w:gridCol w:w="1025"/>
        <w:gridCol w:w="1026"/>
      </w:tblGrid>
      <w:tr w:rsidR="00257BCA" w:rsidRPr="003B5E3E" w14:paraId="752187BB" w14:textId="77777777" w:rsidTr="00AB0C57">
        <w:trPr>
          <w:cantSplit/>
        </w:trPr>
        <w:tc>
          <w:tcPr>
            <w:tcW w:w="3204" w:type="dxa"/>
            <w:shd w:val="clear" w:color="auto" w:fill="387990"/>
            <w:noWrap/>
            <w:vAlign w:val="center"/>
            <w:hideMark/>
          </w:tcPr>
          <w:p w14:paraId="58E1930D" w14:textId="77777777" w:rsidR="00257BCA" w:rsidRPr="003B5E3E" w:rsidRDefault="00257BCA" w:rsidP="00A31CFE">
            <w:pPr>
              <w:pStyle w:val="TableText0"/>
              <w:rPr>
                <w:rFonts w:ascii="Gill Sans MT" w:hAnsi="Gill Sans MT" w:cs="Calibri"/>
                <w:b/>
                <w:color w:val="FFFFFF" w:themeColor="background1"/>
                <w:szCs w:val="20"/>
              </w:rPr>
            </w:pPr>
            <w:r w:rsidRPr="003B5E3E">
              <w:rPr>
                <w:rFonts w:ascii="Gill Sans MT" w:hAnsi="Gill Sans MT" w:cs="Calibri"/>
                <w:b/>
                <w:color w:val="FFFFFF" w:themeColor="background1"/>
                <w:szCs w:val="20"/>
              </w:rPr>
              <w:t>Indicator</w:t>
            </w:r>
          </w:p>
        </w:tc>
        <w:tc>
          <w:tcPr>
            <w:tcW w:w="1025" w:type="dxa"/>
            <w:shd w:val="clear" w:color="auto" w:fill="387990"/>
            <w:noWrap/>
            <w:vAlign w:val="center"/>
            <w:hideMark/>
          </w:tcPr>
          <w:p w14:paraId="60D32EEA" w14:textId="77777777" w:rsidR="00257BCA" w:rsidRPr="003B5E3E" w:rsidRDefault="00257BCA" w:rsidP="00A31CFE">
            <w:pPr>
              <w:pStyle w:val="TableText0"/>
              <w:jc w:val="center"/>
              <w:rPr>
                <w:rFonts w:ascii="Gill Sans MT" w:hAnsi="Gill Sans MT" w:cs="Calibri"/>
                <w:b/>
                <w:color w:val="FFFFFF" w:themeColor="background1"/>
                <w:szCs w:val="20"/>
              </w:rPr>
            </w:pPr>
            <w:r w:rsidRPr="003B5E3E">
              <w:rPr>
                <w:rFonts w:ascii="Gill Sans MT" w:hAnsi="Gill Sans MT" w:cs="Calibri"/>
                <w:b/>
                <w:color w:val="FFFFFF" w:themeColor="background1"/>
                <w:szCs w:val="20"/>
              </w:rPr>
              <w:t>P</w:t>
            </w:r>
            <w:r w:rsidRPr="003B5E3E">
              <w:rPr>
                <w:rFonts w:ascii="Gill Sans MT" w:hAnsi="Gill Sans MT" w:cs="Calibri"/>
                <w:b/>
                <w:color w:val="FFFFFF" w:themeColor="background1"/>
                <w:szCs w:val="20"/>
                <w:vertAlign w:val="subscript"/>
              </w:rPr>
              <w:t>est</w:t>
            </w:r>
          </w:p>
        </w:tc>
        <w:tc>
          <w:tcPr>
            <w:tcW w:w="1025" w:type="dxa"/>
            <w:shd w:val="clear" w:color="auto" w:fill="387990"/>
            <w:noWrap/>
            <w:vAlign w:val="center"/>
            <w:hideMark/>
          </w:tcPr>
          <w:p w14:paraId="22BB5E90" w14:textId="64DEB55A" w:rsidR="0052430E" w:rsidRPr="003B5E3E" w:rsidRDefault="00257BCA" w:rsidP="00723FCA">
            <w:pPr>
              <w:pStyle w:val="TableText0"/>
              <w:jc w:val="center"/>
              <w:rPr>
                <w:rFonts w:ascii="Gill Sans MT" w:hAnsi="Gill Sans MT"/>
                <w:szCs w:val="20"/>
              </w:rPr>
            </w:pPr>
            <w:r w:rsidRPr="003B5E3E">
              <w:rPr>
                <w:rFonts w:ascii="Gill Sans MT" w:hAnsi="Gill Sans MT" w:cs="Arial"/>
                <w:b/>
                <w:color w:val="FFFFFF" w:themeColor="background1"/>
                <w:szCs w:val="20"/>
              </w:rPr>
              <w:t>1-P</w:t>
            </w:r>
            <w:r w:rsidRPr="003B5E3E">
              <w:rPr>
                <w:rFonts w:ascii="Gill Sans MT" w:hAnsi="Gill Sans MT" w:cs="Arial"/>
                <w:b/>
                <w:color w:val="FFFFFF" w:themeColor="background1"/>
                <w:szCs w:val="20"/>
                <w:vertAlign w:val="subscript"/>
              </w:rPr>
              <w:t>est</w:t>
            </w:r>
          </w:p>
          <w:p w14:paraId="20BBB501" w14:textId="7E6924F2" w:rsidR="0052430E" w:rsidRPr="003B5E3E" w:rsidRDefault="0052430E" w:rsidP="0052430E">
            <w:pPr>
              <w:rPr>
                <w:rFonts w:ascii="Gill Sans MT" w:hAnsi="Gill Sans MT"/>
              </w:rPr>
            </w:pPr>
          </w:p>
        </w:tc>
        <w:tc>
          <w:tcPr>
            <w:tcW w:w="1026" w:type="dxa"/>
            <w:shd w:val="clear" w:color="auto" w:fill="387990"/>
            <w:noWrap/>
            <w:vAlign w:val="center"/>
            <w:hideMark/>
          </w:tcPr>
          <w:p w14:paraId="5C1BB3B7" w14:textId="77777777" w:rsidR="00257BCA" w:rsidRPr="003B5E3E" w:rsidRDefault="00257BCA" w:rsidP="00A31CFE">
            <w:pPr>
              <w:pStyle w:val="TableText0"/>
              <w:jc w:val="center"/>
              <w:rPr>
                <w:rFonts w:ascii="Gill Sans MT" w:hAnsi="Gill Sans MT" w:cs="Calibri"/>
                <w:b/>
                <w:color w:val="FFFFFF" w:themeColor="background1"/>
                <w:szCs w:val="20"/>
              </w:rPr>
            </w:pPr>
            <w:r w:rsidRPr="003B5E3E">
              <w:rPr>
                <w:rFonts w:ascii="Gill Sans MT" w:hAnsi="Gill Sans MT" w:cs="Calibri"/>
                <w:b/>
                <w:color w:val="FFFFFF" w:themeColor="background1"/>
                <w:szCs w:val="20"/>
              </w:rPr>
              <w:t>z</w:t>
            </w:r>
            <w:r w:rsidRPr="003B5E3E">
              <w:rPr>
                <w:rFonts w:ascii="Gill Sans MT" w:hAnsi="Gill Sans MT" w:cs="Calibri"/>
                <w:b/>
                <w:color w:val="FFFFFF" w:themeColor="background1"/>
                <w:szCs w:val="20"/>
                <w:vertAlign w:val="subscript"/>
              </w:rPr>
              <w:t>1-</w:t>
            </w:r>
            <w:r w:rsidRPr="003B5E3E">
              <w:rPr>
                <w:rFonts w:cs="Calibri"/>
                <w:b/>
                <w:color w:val="FFFFFF" w:themeColor="background1"/>
                <w:szCs w:val="20"/>
                <w:vertAlign w:val="subscript"/>
              </w:rPr>
              <w:t>α</w:t>
            </w:r>
            <w:r w:rsidRPr="003B5E3E">
              <w:rPr>
                <w:rFonts w:ascii="Gill Sans MT" w:hAnsi="Gill Sans MT" w:cs="Arial"/>
                <w:b/>
                <w:color w:val="FFFFFF" w:themeColor="background1"/>
                <w:szCs w:val="20"/>
                <w:vertAlign w:val="subscript"/>
              </w:rPr>
              <w:t>/2</w:t>
            </w:r>
          </w:p>
        </w:tc>
        <w:tc>
          <w:tcPr>
            <w:tcW w:w="1025" w:type="dxa"/>
            <w:shd w:val="clear" w:color="auto" w:fill="387990"/>
            <w:noWrap/>
            <w:vAlign w:val="center"/>
            <w:hideMark/>
          </w:tcPr>
          <w:p w14:paraId="2DCA50D8" w14:textId="77777777" w:rsidR="00257BCA" w:rsidRPr="003B5E3E" w:rsidRDefault="00257BCA" w:rsidP="00A31CFE">
            <w:pPr>
              <w:pStyle w:val="TableText0"/>
              <w:jc w:val="center"/>
              <w:rPr>
                <w:rFonts w:ascii="Gill Sans MT" w:hAnsi="Gill Sans MT" w:cs="Calibri"/>
                <w:b/>
                <w:color w:val="FFFFFF" w:themeColor="background1"/>
                <w:szCs w:val="20"/>
              </w:rPr>
            </w:pPr>
            <w:r w:rsidRPr="003B5E3E">
              <w:rPr>
                <w:rFonts w:ascii="Gill Sans MT" w:hAnsi="Gill Sans MT" w:cs="Calibri"/>
                <w:b/>
                <w:color w:val="FFFFFF" w:themeColor="background1"/>
                <w:szCs w:val="20"/>
              </w:rPr>
              <w:t>M</w:t>
            </w:r>
          </w:p>
        </w:tc>
        <w:tc>
          <w:tcPr>
            <w:tcW w:w="1025" w:type="dxa"/>
            <w:shd w:val="clear" w:color="auto" w:fill="387990"/>
            <w:noWrap/>
            <w:vAlign w:val="center"/>
            <w:hideMark/>
          </w:tcPr>
          <w:p w14:paraId="458C2E62" w14:textId="77777777" w:rsidR="00257BCA" w:rsidRPr="003B5E3E" w:rsidRDefault="00257BCA" w:rsidP="00A31CFE">
            <w:pPr>
              <w:pStyle w:val="TableText0"/>
              <w:jc w:val="center"/>
              <w:rPr>
                <w:rFonts w:ascii="Gill Sans MT" w:hAnsi="Gill Sans MT" w:cs="Calibri"/>
                <w:b/>
                <w:color w:val="FFFFFF" w:themeColor="background1"/>
                <w:szCs w:val="20"/>
              </w:rPr>
            </w:pPr>
            <w:r w:rsidRPr="003B5E3E">
              <w:rPr>
                <w:rFonts w:ascii="Gill Sans MT" w:hAnsi="Gill Sans MT" w:cs="Calibri"/>
                <w:b/>
                <w:color w:val="FFFFFF" w:themeColor="background1"/>
                <w:szCs w:val="20"/>
              </w:rPr>
              <w:t>D</w:t>
            </w:r>
          </w:p>
        </w:tc>
        <w:tc>
          <w:tcPr>
            <w:tcW w:w="1026" w:type="dxa"/>
            <w:shd w:val="clear" w:color="auto" w:fill="387990"/>
            <w:noWrap/>
            <w:vAlign w:val="center"/>
            <w:hideMark/>
          </w:tcPr>
          <w:p w14:paraId="2DDC3D1F" w14:textId="77777777" w:rsidR="00257BCA" w:rsidRPr="003B5E3E" w:rsidRDefault="00257BCA" w:rsidP="00A31CFE">
            <w:pPr>
              <w:pStyle w:val="TableText0"/>
              <w:jc w:val="center"/>
              <w:rPr>
                <w:rFonts w:ascii="Gill Sans MT" w:hAnsi="Gill Sans MT" w:cs="Calibri"/>
                <w:b/>
                <w:color w:val="FFFFFF" w:themeColor="background1"/>
                <w:szCs w:val="20"/>
              </w:rPr>
            </w:pPr>
            <w:proofErr w:type="spellStart"/>
            <w:r w:rsidRPr="003B5E3E">
              <w:rPr>
                <w:rFonts w:ascii="Gill Sans MT" w:hAnsi="Gill Sans MT" w:cs="Calibri"/>
                <w:b/>
                <w:color w:val="FFFFFF" w:themeColor="background1"/>
                <w:szCs w:val="20"/>
              </w:rPr>
              <w:t>n</w:t>
            </w:r>
            <w:r w:rsidRPr="003B5E3E">
              <w:rPr>
                <w:rFonts w:ascii="Gill Sans MT" w:hAnsi="Gill Sans MT" w:cs="Calibri"/>
                <w:b/>
                <w:color w:val="FFFFFF" w:themeColor="background1"/>
                <w:szCs w:val="20"/>
                <w:vertAlign w:val="subscript"/>
              </w:rPr>
              <w:t>initial</w:t>
            </w:r>
            <w:proofErr w:type="spellEnd"/>
          </w:p>
        </w:tc>
      </w:tr>
      <w:tr w:rsidR="00257BCA" w:rsidRPr="003B5E3E" w14:paraId="5849A6F1" w14:textId="77777777" w:rsidTr="00A31CFE">
        <w:trPr>
          <w:cantSplit/>
          <w:trHeight w:val="280"/>
        </w:trPr>
        <w:tc>
          <w:tcPr>
            <w:tcW w:w="3204" w:type="dxa"/>
            <w:shd w:val="clear" w:color="auto" w:fill="auto"/>
            <w:noWrap/>
            <w:vAlign w:val="center"/>
            <w:hideMark/>
          </w:tcPr>
          <w:p w14:paraId="12F944AB" w14:textId="77777777" w:rsidR="00257BCA" w:rsidRPr="003B5E3E" w:rsidRDefault="00257BCA" w:rsidP="00A31CFE">
            <w:pPr>
              <w:pStyle w:val="TableText0"/>
              <w:rPr>
                <w:rFonts w:ascii="Gill Sans MT" w:hAnsi="Gill Sans MT"/>
                <w:szCs w:val="20"/>
              </w:rPr>
            </w:pPr>
            <w:r w:rsidRPr="003B5E3E">
              <w:rPr>
                <w:rFonts w:ascii="Gill Sans MT" w:hAnsi="Gill Sans MT"/>
                <w:szCs w:val="20"/>
              </w:rPr>
              <w:t xml:space="preserve">Prevalence of food insecurity </w:t>
            </w:r>
          </w:p>
          <w:p w14:paraId="2260F6FD" w14:textId="11E18007" w:rsidR="0052430E" w:rsidRPr="003B5E3E" w:rsidRDefault="0052430E" w:rsidP="0052430E">
            <w:pPr>
              <w:rPr>
                <w:rFonts w:ascii="Gill Sans MT" w:hAnsi="Gill Sans MT"/>
              </w:rPr>
            </w:pPr>
          </w:p>
        </w:tc>
        <w:tc>
          <w:tcPr>
            <w:tcW w:w="1025" w:type="dxa"/>
            <w:shd w:val="clear" w:color="auto" w:fill="auto"/>
            <w:noWrap/>
            <w:vAlign w:val="bottom"/>
          </w:tcPr>
          <w:p w14:paraId="7CF00AAB" w14:textId="77777777" w:rsidR="00257BCA" w:rsidRPr="003B5E3E" w:rsidRDefault="00257BCA" w:rsidP="00A31CFE">
            <w:pPr>
              <w:pStyle w:val="TableText0"/>
              <w:jc w:val="center"/>
              <w:rPr>
                <w:rFonts w:ascii="Gill Sans MT" w:hAnsi="Gill Sans MT"/>
                <w:szCs w:val="20"/>
              </w:rPr>
            </w:pPr>
          </w:p>
        </w:tc>
        <w:tc>
          <w:tcPr>
            <w:tcW w:w="1025" w:type="dxa"/>
            <w:shd w:val="clear" w:color="auto" w:fill="auto"/>
            <w:noWrap/>
            <w:vAlign w:val="bottom"/>
          </w:tcPr>
          <w:p w14:paraId="7CAA9E86" w14:textId="77777777" w:rsidR="00257BCA" w:rsidRPr="003B5E3E" w:rsidRDefault="00257BCA" w:rsidP="00A31CFE">
            <w:pPr>
              <w:pStyle w:val="TableText0"/>
              <w:jc w:val="center"/>
              <w:rPr>
                <w:rFonts w:ascii="Gill Sans MT" w:hAnsi="Gill Sans MT"/>
                <w:szCs w:val="20"/>
              </w:rPr>
            </w:pPr>
          </w:p>
          <w:p w14:paraId="1FD63C42" w14:textId="3BA9D058" w:rsidR="0052430E" w:rsidRPr="003B5E3E" w:rsidRDefault="0052430E" w:rsidP="0052430E">
            <w:pPr>
              <w:rPr>
                <w:rFonts w:ascii="Gill Sans MT" w:hAnsi="Gill Sans MT"/>
              </w:rPr>
            </w:pPr>
          </w:p>
        </w:tc>
        <w:tc>
          <w:tcPr>
            <w:tcW w:w="1026" w:type="dxa"/>
            <w:shd w:val="clear" w:color="auto" w:fill="auto"/>
            <w:noWrap/>
            <w:vAlign w:val="bottom"/>
          </w:tcPr>
          <w:p w14:paraId="78D26672" w14:textId="77777777" w:rsidR="00257BCA" w:rsidRPr="003B5E3E" w:rsidRDefault="00257BCA" w:rsidP="00A31CFE">
            <w:pPr>
              <w:pStyle w:val="TableText0"/>
              <w:jc w:val="center"/>
              <w:rPr>
                <w:rFonts w:ascii="Gill Sans MT" w:hAnsi="Gill Sans MT"/>
                <w:szCs w:val="20"/>
              </w:rPr>
            </w:pPr>
          </w:p>
        </w:tc>
        <w:tc>
          <w:tcPr>
            <w:tcW w:w="1025" w:type="dxa"/>
            <w:shd w:val="clear" w:color="auto" w:fill="auto"/>
            <w:noWrap/>
            <w:vAlign w:val="bottom"/>
          </w:tcPr>
          <w:p w14:paraId="3AB125A4" w14:textId="77777777" w:rsidR="00257BCA" w:rsidRPr="003B5E3E" w:rsidRDefault="00257BCA" w:rsidP="00A31CFE">
            <w:pPr>
              <w:pStyle w:val="TableText0"/>
              <w:jc w:val="center"/>
              <w:rPr>
                <w:rFonts w:ascii="Gill Sans MT" w:hAnsi="Gill Sans MT"/>
                <w:szCs w:val="20"/>
              </w:rPr>
            </w:pPr>
          </w:p>
        </w:tc>
        <w:tc>
          <w:tcPr>
            <w:tcW w:w="1025" w:type="dxa"/>
            <w:shd w:val="clear" w:color="auto" w:fill="auto"/>
            <w:noWrap/>
            <w:vAlign w:val="bottom"/>
          </w:tcPr>
          <w:p w14:paraId="38FDD2BB" w14:textId="77777777" w:rsidR="00257BCA" w:rsidRPr="003B5E3E" w:rsidRDefault="00257BCA" w:rsidP="00A31CFE">
            <w:pPr>
              <w:pStyle w:val="TableText0"/>
              <w:jc w:val="center"/>
              <w:rPr>
                <w:rFonts w:ascii="Gill Sans MT" w:hAnsi="Gill Sans MT"/>
                <w:szCs w:val="20"/>
              </w:rPr>
            </w:pPr>
          </w:p>
        </w:tc>
        <w:tc>
          <w:tcPr>
            <w:tcW w:w="1026" w:type="dxa"/>
            <w:shd w:val="clear" w:color="auto" w:fill="auto"/>
            <w:noWrap/>
            <w:vAlign w:val="bottom"/>
          </w:tcPr>
          <w:p w14:paraId="7C8A14B7" w14:textId="77777777" w:rsidR="00257BCA" w:rsidRPr="003B5E3E" w:rsidRDefault="00257BCA" w:rsidP="00A31CFE">
            <w:pPr>
              <w:pStyle w:val="TableText0"/>
              <w:jc w:val="center"/>
              <w:rPr>
                <w:rFonts w:ascii="Gill Sans MT" w:hAnsi="Gill Sans MT"/>
                <w:szCs w:val="20"/>
              </w:rPr>
            </w:pPr>
          </w:p>
        </w:tc>
      </w:tr>
    </w:tbl>
    <w:p w14:paraId="4CF3935C" w14:textId="77777777" w:rsidR="00257BCA" w:rsidRPr="003B5E3E" w:rsidRDefault="00A248ED" w:rsidP="00AB0C57">
      <w:pPr>
        <w:spacing w:before="240"/>
        <w:jc w:val="center"/>
        <w:rPr>
          <w:rFonts w:ascii="Gill Sans MT" w:hAnsi="Gill Sans MT"/>
        </w:rPr>
      </w:pPr>
      <m:oMath>
        <m:sSub>
          <m:sSubPr>
            <m:ctrlPr>
              <w:rPr>
                <w:rFonts w:ascii="Cambria Math" w:hAnsi="Cambria Math"/>
                <w:i/>
              </w:rPr>
            </m:ctrlPr>
          </m:sSubPr>
          <m:e>
            <m:r>
              <w:rPr>
                <w:rFonts w:ascii="Cambria Math" w:hAnsi="Cambria Math"/>
              </w:rPr>
              <m:t>n</m:t>
            </m:r>
          </m:e>
          <m:sub>
            <m:r>
              <w:rPr>
                <w:rFonts w:ascii="Cambria Math" w:hAnsi="Cambria Math"/>
              </w:rPr>
              <m:t>initial</m:t>
            </m:r>
          </m:sub>
        </m:s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est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f>
                          <m:fPr>
                            <m:type m:val="skw"/>
                            <m:ctrlPr>
                              <w:rPr>
                                <w:rFonts w:ascii="Cambria Math" w:hAnsi="Cambria Math"/>
                                <w:i/>
                              </w:rPr>
                            </m:ctrlPr>
                          </m:fPr>
                          <m:num>
                            <m:r>
                              <w:rPr>
                                <w:rFonts w:ascii="Cambria Math" w:hAnsi="Cambria Math"/>
                              </w:rPr>
                              <m:t>α</m:t>
                            </m:r>
                          </m:num>
                          <m:den>
                            <m:r>
                              <w:rPr>
                                <w:rFonts w:ascii="Cambria Math" w:hAnsi="Cambria Math"/>
                              </w:rPr>
                              <m:t>2</m:t>
                            </m:r>
                          </m:den>
                        </m:f>
                      </m:sub>
                    </m:sSub>
                  </m:num>
                  <m:den>
                    <m:r>
                      <w:rPr>
                        <w:rFonts w:ascii="Cambria Math" w:hAnsi="Cambria Math"/>
                      </w:rPr>
                      <m:t>M</m:t>
                    </m:r>
                  </m:den>
                </m:f>
              </m:e>
            </m:d>
          </m:e>
          <m:sup>
            <m:r>
              <w:rPr>
                <w:rFonts w:ascii="Cambria Math" w:hAnsi="Cambria Math"/>
              </w:rPr>
              <m:t>2</m:t>
            </m:r>
          </m:sup>
        </m:sSup>
      </m:oMath>
      <w:r w:rsidR="00257BCA" w:rsidRPr="003B5E3E">
        <w:rPr>
          <w:rFonts w:ascii="Gill Sans MT" w:hAnsi="Gill Sans MT"/>
        </w:rPr>
        <w:t xml:space="preserve">                                     (1)</w:t>
      </w:r>
    </w:p>
    <w:p w14:paraId="3769168D" w14:textId="77777777" w:rsidR="00257BCA" w:rsidRPr="003B5E3E" w:rsidRDefault="00257BCA" w:rsidP="00257BCA">
      <w:pPr>
        <w:rPr>
          <w:rFonts w:ascii="Gill Sans MT" w:hAnsi="Gill Sans MT"/>
        </w:rPr>
      </w:pPr>
      <w:r w:rsidRPr="003B5E3E">
        <w:rPr>
          <w:rFonts w:ascii="Gill Sans MT" w:hAnsi="Gill Sans MT"/>
        </w:rPr>
        <w:t>Where,</w:t>
      </w:r>
    </w:p>
    <w:p w14:paraId="5592E8CD" w14:textId="77777777" w:rsidR="00257BCA" w:rsidRPr="003B5E3E" w:rsidRDefault="00A248ED" w:rsidP="00257BCA">
      <w:pPr>
        <w:ind w:left="720"/>
        <w:rPr>
          <w:rFonts w:ascii="Gill Sans MT" w:hAnsi="Gill Sans MT"/>
        </w:rPr>
      </w:pPr>
      <m:oMath>
        <m:sSub>
          <m:sSubPr>
            <m:ctrlPr>
              <w:rPr>
                <w:rFonts w:ascii="Cambria Math" w:hAnsi="Cambria Math"/>
                <w:i/>
              </w:rPr>
            </m:ctrlPr>
          </m:sSubPr>
          <m:e>
            <m:r>
              <w:rPr>
                <w:rFonts w:ascii="Cambria Math" w:hAnsi="Cambria Math"/>
              </w:rPr>
              <m:t>n</m:t>
            </m:r>
          </m:e>
          <m:sub>
            <m:r>
              <w:rPr>
                <w:rFonts w:ascii="Cambria Math" w:hAnsi="Cambria Math"/>
              </w:rPr>
              <m:t>initial</m:t>
            </m:r>
          </m:sub>
        </m:sSub>
      </m:oMath>
      <w:r w:rsidR="00257BCA" w:rsidRPr="003B5E3E">
        <w:rPr>
          <w:rFonts w:ascii="Gill Sans MT" w:hAnsi="Gill Sans MT"/>
        </w:rPr>
        <w:t xml:space="preserve"> = estimated initial sample size required for the survey based on the indicator, Prevalence of food insecurity.</w:t>
      </w:r>
    </w:p>
    <w:p w14:paraId="7FF9E88B" w14:textId="77777777" w:rsidR="00257BCA" w:rsidRPr="003B5E3E" w:rsidRDefault="00001D58" w:rsidP="00257BCA">
      <w:pPr>
        <w:ind w:left="720"/>
        <w:rPr>
          <w:rFonts w:ascii="Gill Sans MT" w:hAnsi="Gill Sans MT"/>
        </w:rPr>
      </w:pPr>
      <m:oMath>
        <m:r>
          <w:rPr>
            <w:rFonts w:ascii="Cambria Math" w:hAnsi="Cambria Math"/>
          </w:rPr>
          <m:t>D</m:t>
        </m:r>
      </m:oMath>
      <w:r w:rsidR="00257BCA" w:rsidRPr="003B5E3E">
        <w:rPr>
          <w:rFonts w:ascii="Gill Sans MT" w:hAnsi="Gill Sans MT"/>
        </w:rPr>
        <w:t xml:space="preserve"> = the estimated design effect of the survey. This estimate will be computed using the baseline data because the sample design for the midline is similar to the baseline.</w:t>
      </w:r>
    </w:p>
    <w:p w14:paraId="315B282A" w14:textId="77777777" w:rsidR="00257BCA" w:rsidRPr="003B5E3E" w:rsidRDefault="00A248ED" w:rsidP="00257BCA">
      <w:pPr>
        <w:ind w:left="720"/>
        <w:rPr>
          <w:rFonts w:ascii="Gill Sans MT" w:hAnsi="Gill Sans MT"/>
        </w:rPr>
      </w:pPr>
      <m:oMath>
        <m:sSub>
          <m:sSubPr>
            <m:ctrlPr>
              <w:rPr>
                <w:rFonts w:ascii="Cambria Math" w:hAnsi="Cambria Math"/>
                <w:i/>
              </w:rPr>
            </m:ctrlPr>
          </m:sSubPr>
          <m:e>
            <m:r>
              <w:rPr>
                <w:rFonts w:ascii="Cambria Math" w:hAnsi="Cambria Math"/>
              </w:rPr>
              <m:t>P</m:t>
            </m:r>
          </m:e>
          <m:sub>
            <m:r>
              <w:rPr>
                <w:rFonts w:ascii="Cambria Math" w:hAnsi="Cambria Math"/>
              </w:rPr>
              <m:t>est</m:t>
            </m:r>
          </m:sub>
        </m:sSub>
      </m:oMath>
      <w:r w:rsidR="00257BCA" w:rsidRPr="003B5E3E">
        <w:rPr>
          <w:rFonts w:ascii="Gill Sans MT" w:hAnsi="Gill Sans MT"/>
        </w:rPr>
        <w:t xml:space="preserve"> = the estimated prevalence of food insecurity at the midline. This value can be derived from the baseline estimate after adjusting for the expected target decrease to be achieved between the baseline and midline surveys.</w:t>
      </w:r>
    </w:p>
    <w:p w14:paraId="11209CEA" w14:textId="70B338DD" w:rsidR="00257BCA" w:rsidRPr="003B5E3E" w:rsidRDefault="00A248ED" w:rsidP="00257BCA">
      <w:pPr>
        <w:ind w:left="720"/>
        <w:rPr>
          <w:rFonts w:ascii="Gill Sans MT" w:hAnsi="Gill Sans MT"/>
        </w:rPr>
      </w:pPr>
      <m:oMath>
        <m:sSub>
          <m:sSubPr>
            <m:ctrlPr>
              <w:rPr>
                <w:rFonts w:ascii="Cambria Math" w:hAnsi="Cambria Math"/>
                <w:i/>
              </w:rPr>
            </m:ctrlPr>
          </m:sSubPr>
          <m:e>
            <m:r>
              <w:rPr>
                <w:rFonts w:ascii="Cambria Math" w:hAnsi="Cambria Math"/>
              </w:rPr>
              <m:t>z</m:t>
            </m:r>
          </m:e>
          <m:sub>
            <m:r>
              <w:rPr>
                <w:rFonts w:ascii="Cambria Math" w:hAnsi="Cambria Math"/>
              </w:rPr>
              <m:t>1-</m:t>
            </m:r>
            <m:f>
              <m:fPr>
                <m:type m:val="skw"/>
                <m:ctrlPr>
                  <w:rPr>
                    <w:rFonts w:ascii="Cambria Math" w:hAnsi="Cambria Math"/>
                    <w:i/>
                  </w:rPr>
                </m:ctrlPr>
              </m:fPr>
              <m:num>
                <m:r>
                  <w:rPr>
                    <w:rFonts w:ascii="Cambria Math" w:hAnsi="Cambria Math"/>
                  </w:rPr>
                  <m:t>α</m:t>
                </m:r>
              </m:num>
              <m:den>
                <m:r>
                  <w:rPr>
                    <w:rFonts w:ascii="Cambria Math" w:hAnsi="Cambria Math"/>
                  </w:rPr>
                  <m:t>2</m:t>
                </m:r>
              </m:den>
            </m:f>
          </m:sub>
        </m:sSub>
      </m:oMath>
      <w:r w:rsidR="00257BCA" w:rsidRPr="003B5E3E">
        <w:rPr>
          <w:rFonts w:ascii="Gill Sans MT" w:hAnsi="Gill Sans MT"/>
        </w:rPr>
        <w:t xml:space="preserve">= the critical value for the Normal Probability Distribution. The significance level is set at </w:t>
      </w:r>
      <m:oMath>
        <m:r>
          <w:rPr>
            <w:rFonts w:ascii="Cambria Math" w:hAnsi="Cambria Math"/>
          </w:rPr>
          <m:t>α</m:t>
        </m:r>
      </m:oMath>
      <w:r w:rsidR="00257BCA" w:rsidRPr="003B5E3E">
        <w:rPr>
          <w:rFonts w:ascii="Gill Sans MT" w:hAnsi="Gill Sans MT"/>
        </w:rPr>
        <w:t xml:space="preserve"> = 0.05, giving a value of </w:t>
      </w:r>
      <m:oMath>
        <m:sSub>
          <m:sSubPr>
            <m:ctrlPr>
              <w:rPr>
                <w:rFonts w:ascii="Cambria Math" w:hAnsi="Cambria Math"/>
                <w:i/>
              </w:rPr>
            </m:ctrlPr>
          </m:sSubPr>
          <m:e>
            <m:r>
              <w:rPr>
                <w:rFonts w:ascii="Cambria Math" w:hAnsi="Cambria Math"/>
              </w:rPr>
              <m:t>z</m:t>
            </m:r>
          </m:e>
          <m:sub>
            <m:r>
              <w:rPr>
                <w:rFonts w:ascii="Cambria Math" w:hAnsi="Cambria Math"/>
              </w:rPr>
              <m:t>0.975</m:t>
            </m:r>
          </m:sub>
        </m:sSub>
      </m:oMath>
      <w:r w:rsidR="00257BCA" w:rsidRPr="003B5E3E">
        <w:rPr>
          <w:rFonts w:ascii="Gill Sans MT" w:hAnsi="Gill Sans MT"/>
        </w:rPr>
        <w:t xml:space="preserve"> = 1.96.</w:t>
      </w:r>
    </w:p>
    <w:p w14:paraId="2B3085B1" w14:textId="13DBC221" w:rsidR="00257BCA" w:rsidRPr="003B5E3E" w:rsidRDefault="00001D58" w:rsidP="00257BCA">
      <w:pPr>
        <w:ind w:left="720"/>
        <w:rPr>
          <w:rFonts w:ascii="Gill Sans MT" w:hAnsi="Gill Sans MT"/>
        </w:rPr>
      </w:pPr>
      <m:oMath>
        <m:r>
          <w:rPr>
            <w:rFonts w:ascii="Cambria Math" w:hAnsi="Cambria Math"/>
          </w:rPr>
          <m:t>M</m:t>
        </m:r>
      </m:oMath>
      <w:r w:rsidR="00257BCA" w:rsidRPr="003B5E3E">
        <w:rPr>
          <w:rFonts w:ascii="Gill Sans MT" w:hAnsi="Gill Sans MT"/>
        </w:rPr>
        <w:t xml:space="preserve"> = is the margin of error. The margin of error to be used for the ZOI Midline Survey is 5</w:t>
      </w:r>
      <w:r w:rsidR="00724CB1" w:rsidRPr="003B5E3E">
        <w:rPr>
          <w:rFonts w:ascii="Gill Sans MT" w:hAnsi="Gill Sans MT"/>
        </w:rPr>
        <w:t xml:space="preserve"> percent</w:t>
      </w:r>
      <w:r w:rsidR="00257BCA" w:rsidRPr="003B5E3E">
        <w:rPr>
          <w:rFonts w:ascii="Gill Sans MT" w:hAnsi="Gill Sans MT"/>
        </w:rPr>
        <w:t xml:space="preserve"> </w:t>
      </w:r>
      <w:r w:rsidR="00724CB1" w:rsidRPr="003B5E3E">
        <w:rPr>
          <w:rFonts w:ascii="Gill Sans MT" w:hAnsi="Gill Sans MT"/>
        </w:rPr>
        <w:t>(</w:t>
      </w:r>
      <w:r w:rsidR="00257BCA" w:rsidRPr="003B5E3E">
        <w:rPr>
          <w:rFonts w:ascii="Gill Sans MT" w:hAnsi="Gill Sans MT"/>
        </w:rPr>
        <w:t>i.e.</w:t>
      </w:r>
      <w:r w:rsidR="00DA0D82" w:rsidRPr="003B5E3E">
        <w:rPr>
          <w:rFonts w:ascii="Gill Sans MT" w:hAnsi="Gill Sans MT"/>
        </w:rPr>
        <w:t>,</w:t>
      </w:r>
      <w:r w:rsidR="00257BCA" w:rsidRPr="003B5E3E">
        <w:rPr>
          <w:rFonts w:ascii="Gill Sans MT" w:hAnsi="Gill Sans MT"/>
        </w:rPr>
        <w:t xml:space="preserve"> M = 0.05</w:t>
      </w:r>
      <w:r w:rsidR="00724CB1" w:rsidRPr="003B5E3E">
        <w:rPr>
          <w:rFonts w:ascii="Gill Sans MT" w:hAnsi="Gill Sans MT"/>
        </w:rPr>
        <w:t>)</w:t>
      </w:r>
      <w:r w:rsidR="00257BCA" w:rsidRPr="003B5E3E">
        <w:rPr>
          <w:rFonts w:ascii="Gill Sans MT" w:hAnsi="Gill Sans MT"/>
        </w:rPr>
        <w:t xml:space="preserve">. </w:t>
      </w:r>
    </w:p>
    <w:p w14:paraId="7F85921E" w14:textId="0B3EB062" w:rsidR="00257BCA" w:rsidRPr="003B5E3E" w:rsidRDefault="00257BCA" w:rsidP="00257BCA">
      <w:pPr>
        <w:rPr>
          <w:rFonts w:ascii="Gill Sans MT" w:hAnsi="Gill Sans MT"/>
          <w:bCs/>
        </w:rPr>
      </w:pPr>
      <w:r w:rsidRPr="003B5E3E">
        <w:rPr>
          <w:rFonts w:ascii="Gill Sans MT" w:hAnsi="Gill Sans MT"/>
        </w:rPr>
        <w:t xml:space="preserve">Based on the formula and assumptions, the computation produced an initial sample size of </w:t>
      </w:r>
      <m:oMath>
        <m:sSub>
          <m:sSubPr>
            <m:ctrlPr>
              <w:rPr>
                <w:rFonts w:ascii="Cambria Math" w:hAnsi="Cambria Math"/>
                <w:i/>
              </w:rPr>
            </m:ctrlPr>
          </m:sSubPr>
          <m:e>
            <m:r>
              <w:rPr>
                <w:rFonts w:ascii="Cambria Math" w:hAnsi="Cambria Math"/>
              </w:rPr>
              <m:t>n</m:t>
            </m:r>
          </m:e>
          <m:sub>
            <m:r>
              <w:rPr>
                <w:rFonts w:ascii="Cambria Math" w:hAnsi="Cambria Math"/>
              </w:rPr>
              <m:t>initial</m:t>
            </m:r>
          </m:sub>
        </m:sSub>
        <m:r>
          <w:rPr>
            <w:rFonts w:ascii="Cambria Math" w:hAnsi="Cambria Math"/>
          </w:rPr>
          <m:t>=[</m:t>
        </m:r>
        <m:r>
          <m:rPr>
            <m:sty m:val="p"/>
          </m:rPr>
          <w:rPr>
            <w:rFonts w:ascii="Cambria Math" w:hAnsi="Cambria Math"/>
            <w:highlight w:val="yellow"/>
          </w:rPr>
          <m:t>XXX</m:t>
        </m:r>
        <m:r>
          <m:rPr>
            <m:sty m:val="p"/>
          </m:rPr>
          <w:rPr>
            <w:rFonts w:ascii="Cambria Math" w:hAnsi="Cambria Math"/>
          </w:rPr>
          <m:t>]</m:t>
        </m:r>
      </m:oMath>
      <w:r w:rsidRPr="003B5E3E">
        <w:rPr>
          <w:rFonts w:ascii="Gill Sans MT" w:hAnsi="Gill Sans MT"/>
        </w:rPr>
        <w:t xml:space="preserve"> for “prevalence of moderate and severe food insecurity (based on FIES)</w:t>
      </w:r>
      <w:r w:rsidR="007B42E4" w:rsidRPr="003B5E3E">
        <w:rPr>
          <w:rFonts w:ascii="Gill Sans MT" w:hAnsi="Gill Sans MT"/>
        </w:rPr>
        <w:t>.</w:t>
      </w:r>
      <w:r w:rsidRPr="003B5E3E">
        <w:rPr>
          <w:rFonts w:ascii="Gill Sans MT" w:hAnsi="Gill Sans MT"/>
        </w:rPr>
        <w:t xml:space="preserve">” </w:t>
      </w:r>
      <w:r w:rsidRPr="003B5E3E">
        <w:rPr>
          <w:rFonts w:ascii="Gill Sans MT" w:eastAsia="Cabin" w:hAnsi="Gill Sans MT"/>
        </w:rPr>
        <w:t>Further information on sample size calculations is available in the Sampling Guide.</w:t>
      </w:r>
      <w:r w:rsidRPr="003B5E3E">
        <w:rPr>
          <w:rStyle w:val="FootnoteReference"/>
          <w:rFonts w:ascii="Gill Sans MT" w:eastAsia="Cabin" w:hAnsi="Gill Sans MT"/>
        </w:rPr>
        <w:footnoteReference w:id="3"/>
      </w:r>
    </w:p>
    <w:p w14:paraId="4243794B" w14:textId="77777777" w:rsidR="00257BCA" w:rsidRPr="003B5E3E" w:rsidRDefault="00257BCA" w:rsidP="00257BCA">
      <w:pPr>
        <w:pStyle w:val="Heading3"/>
        <w:rPr>
          <w:sz w:val="22"/>
          <w:szCs w:val="22"/>
        </w:rPr>
      </w:pPr>
      <w:r w:rsidRPr="003B5E3E">
        <w:rPr>
          <w:sz w:val="22"/>
          <w:szCs w:val="22"/>
        </w:rPr>
        <w:t xml:space="preserve">Computing the final ZOI Midline Survey sample size </w:t>
      </w:r>
    </w:p>
    <w:p w14:paraId="3190F768" w14:textId="77777777" w:rsidR="00257BCA" w:rsidRPr="003B5E3E" w:rsidRDefault="00257BCA" w:rsidP="00257BCA">
      <w:pPr>
        <w:rPr>
          <w:rFonts w:ascii="Gill Sans MT" w:eastAsia="Arial Unicode MS" w:hAnsi="Gill Sans MT"/>
        </w:rPr>
      </w:pPr>
      <w:r w:rsidRPr="003B5E3E">
        <w:rPr>
          <w:rFonts w:ascii="Gill Sans MT" w:hAnsi="Gill Sans MT"/>
        </w:rPr>
        <w:t>B</w:t>
      </w:r>
      <w:r w:rsidRPr="003B5E3E">
        <w:rPr>
          <w:rFonts w:ascii="Gill Sans MT" w:hAnsi="Gill Sans MT"/>
          <w:bCs/>
        </w:rPr>
        <w:t>efore the survey sample size can be finalized, an adjustment to the initial sample size should be made to account for anticipated household non-response during the ZOI Midline Survey. T</w:t>
      </w:r>
      <w:r w:rsidRPr="003B5E3E">
        <w:rPr>
          <w:rFonts w:ascii="Gill Sans MT" w:eastAsia="Arial Unicode MS" w:hAnsi="Gill Sans MT"/>
        </w:rPr>
        <w:t xml:space="preserve">he final sample size, denoted by </w:t>
      </w:r>
      <m:oMath>
        <m:sSub>
          <m:sSubPr>
            <m:ctrlPr>
              <w:rPr>
                <w:rFonts w:ascii="Cambria Math" w:eastAsia="Arial Unicode MS" w:hAnsi="Cambria Math"/>
                <w:i/>
              </w:rPr>
            </m:ctrlPr>
          </m:sSubPr>
          <m:e>
            <m:r>
              <w:rPr>
                <w:rFonts w:ascii="Cambria Math" w:eastAsia="Arial Unicode MS" w:hAnsi="Cambria Math"/>
              </w:rPr>
              <m:t>n</m:t>
            </m:r>
          </m:e>
          <m:sub>
            <m:r>
              <w:rPr>
                <w:rFonts w:ascii="Cambria Math" w:eastAsia="Arial Unicode MS" w:hAnsi="Cambria Math"/>
              </w:rPr>
              <m:t>final</m:t>
            </m:r>
          </m:sub>
        </m:sSub>
      </m:oMath>
      <w:r w:rsidRPr="003B5E3E">
        <w:rPr>
          <w:rFonts w:ascii="Gill Sans MT" w:eastAsia="Arial Unicode MS" w:hAnsi="Gill Sans MT"/>
        </w:rPr>
        <w:t>, which is a product of the initial sample size and the anticipated non-response adjustment, then becomes:</w:t>
      </w:r>
    </w:p>
    <w:p w14:paraId="21701D5C" w14:textId="77777777" w:rsidR="00257BCA" w:rsidRPr="003B5E3E" w:rsidRDefault="00A248ED" w:rsidP="00257BCA">
      <w:pPr>
        <w:rPr>
          <w:rFonts w:ascii="Gill Sans MT" w:hAnsi="Gill Sans MT"/>
        </w:rPr>
      </w:pPr>
      <m:oMathPara>
        <m:oMath>
          <m:sSub>
            <m:sSubPr>
              <m:ctrlPr>
                <w:rPr>
                  <w:rFonts w:ascii="Cambria Math" w:eastAsia="Arial Unicode MS" w:hAnsi="Cambria Math"/>
                  <w:i/>
                </w:rPr>
              </m:ctrlPr>
            </m:sSubPr>
            <m:e>
              <m:r>
                <w:rPr>
                  <w:rFonts w:ascii="Cambria Math" w:eastAsia="Arial Unicode MS" w:hAnsi="Cambria Math"/>
                </w:rPr>
                <m:t>n</m:t>
              </m:r>
            </m:e>
            <m:sub>
              <m:r>
                <w:rPr>
                  <w:rFonts w:ascii="Cambria Math" w:eastAsia="Arial Unicode MS" w:hAnsi="Cambria Math"/>
                </w:rPr>
                <m:t>final</m:t>
              </m:r>
            </m:sub>
          </m:sSub>
          <m:r>
            <w:rPr>
              <w:rFonts w:ascii="Cambria Math" w:eastAsia="Arial Unicode MS" w:hAnsi="Cambria Math"/>
            </w:rPr>
            <m:t>=</m:t>
          </m:r>
          <m:sSub>
            <m:sSubPr>
              <m:ctrlPr>
                <w:rPr>
                  <w:rFonts w:ascii="Cambria Math" w:eastAsia="Arial Unicode MS" w:hAnsi="Cambria Math"/>
                  <w:i/>
                </w:rPr>
              </m:ctrlPr>
            </m:sSubPr>
            <m:e>
              <m:sSub>
                <m:sSubPr>
                  <m:ctrlPr>
                    <w:rPr>
                      <w:rFonts w:ascii="Cambria Math" w:eastAsia="Arial Unicode MS" w:hAnsi="Cambria Math"/>
                      <w:i/>
                    </w:rPr>
                  </m:ctrlPr>
                </m:sSubPr>
                <m:e>
                  <m:r>
                    <w:rPr>
                      <w:rFonts w:ascii="Cambria Math" w:eastAsia="Arial Unicode MS" w:hAnsi="Cambria Math"/>
                    </w:rPr>
                    <m:t xml:space="preserve"> n</m:t>
                  </m:r>
                </m:e>
                <m:sub>
                  <m:r>
                    <w:rPr>
                      <w:rFonts w:ascii="Cambria Math" w:eastAsia="Arial Unicode MS" w:hAnsi="Cambria Math"/>
                    </w:rPr>
                    <m:t>initial</m:t>
                  </m:r>
                </m:sub>
              </m:sSub>
              <m:r>
                <w:rPr>
                  <w:rFonts w:ascii="Cambria Math" w:eastAsia="Arial Unicode MS" w:hAnsi="Cambria Math"/>
                </w:rPr>
                <m:t>*adj</m:t>
              </m:r>
            </m:e>
            <m:sub>
              <m:r>
                <w:rPr>
                  <w:rFonts w:ascii="Cambria Math" w:eastAsia="Arial Unicode MS" w:hAnsi="Cambria Math"/>
                </w:rPr>
                <m:t>1</m:t>
              </m:r>
            </m:sub>
          </m:sSub>
          <m:r>
            <w:rPr>
              <w:rFonts w:ascii="Cambria Math" w:eastAsia="Arial Unicode MS" w:hAnsi="Cambria Math"/>
            </w:rPr>
            <m:t xml:space="preserve">  </m:t>
          </m:r>
        </m:oMath>
      </m:oMathPara>
    </w:p>
    <w:p w14:paraId="65231E53" w14:textId="0BFD909D" w:rsidR="00257BCA" w:rsidRPr="003B5E3E" w:rsidRDefault="00257BCA" w:rsidP="00257BCA">
      <w:pPr>
        <w:rPr>
          <w:rFonts w:ascii="Gill Sans MT" w:hAnsi="Gill Sans MT"/>
        </w:rPr>
      </w:pPr>
      <w:r w:rsidRPr="003B5E3E">
        <w:rPr>
          <w:rFonts w:ascii="Gill Sans MT" w:hAnsi="Gill Sans MT"/>
          <w:highlight w:val="green"/>
        </w:rPr>
        <w:t xml:space="preserve">Table </w:t>
      </w:r>
      <w:ins w:id="118" w:author="USAID/RFS" w:date="2021-04-06T13:19:00Z">
        <w:r w:rsidR="00FC773D" w:rsidRPr="003B5E3E">
          <w:rPr>
            <w:rFonts w:ascii="Gill Sans MT" w:hAnsi="Gill Sans MT"/>
            <w:highlight w:val="green"/>
          </w:rPr>
          <w:t>4</w:t>
        </w:r>
      </w:ins>
      <w:ins w:id="119" w:author="ICF" w:date="2021-04-05T14:26:00Z">
        <w:del w:id="120" w:author="USAID/RFS" w:date="2021-04-06T13:19:00Z">
          <w:r w:rsidR="00027C2A" w:rsidRPr="003B5E3E">
            <w:rPr>
              <w:rFonts w:ascii="Gill Sans MT" w:hAnsi="Gill Sans MT"/>
              <w:highlight w:val="green"/>
            </w:rPr>
            <w:delText>5</w:delText>
          </w:r>
        </w:del>
      </w:ins>
      <w:r w:rsidRPr="003B5E3E">
        <w:rPr>
          <w:rFonts w:ascii="Gill Sans MT" w:hAnsi="Gill Sans MT"/>
        </w:rPr>
        <w:t xml:space="preserve"> illustrates the computation of the final sample size for three key Feed the Future ZOI PBS indicators. </w:t>
      </w:r>
    </w:p>
    <w:p w14:paraId="0F4F3012" w14:textId="6232980A" w:rsidR="00257BCA" w:rsidRPr="003B5E3E" w:rsidRDefault="00257BCA" w:rsidP="00257BCA">
      <w:pPr>
        <w:pStyle w:val="Tabletitle"/>
      </w:pPr>
      <w:bookmarkStart w:id="121" w:name="_Toc68607681"/>
      <w:commentRangeStart w:id="122"/>
      <w:r w:rsidRPr="003B5E3E">
        <w:rPr>
          <w:highlight w:val="green"/>
        </w:rPr>
        <w:t xml:space="preserve">Table </w:t>
      </w:r>
      <w:ins w:id="123" w:author="USAID/RFS" w:date="2021-04-06T13:19:00Z">
        <w:r w:rsidR="00FC773D" w:rsidRPr="003B5E3E">
          <w:rPr>
            <w:highlight w:val="green"/>
          </w:rPr>
          <w:t>4</w:t>
        </w:r>
      </w:ins>
      <w:ins w:id="124" w:author="ICF" w:date="2021-04-05T14:26:00Z">
        <w:del w:id="125" w:author="USAID/RFS" w:date="2021-04-06T13:19:00Z">
          <w:r w:rsidR="00027C2A" w:rsidRPr="003B5E3E">
            <w:rPr>
              <w:highlight w:val="green"/>
            </w:rPr>
            <w:delText>5</w:delText>
          </w:r>
        </w:del>
      </w:ins>
      <w:commentRangeEnd w:id="122"/>
      <w:r w:rsidR="006F2ED2" w:rsidRPr="003B5E3E">
        <w:rPr>
          <w:rStyle w:val="CommentReference"/>
          <w:b w:val="0"/>
        </w:rPr>
        <w:commentReference w:id="122"/>
      </w:r>
      <w:r w:rsidRPr="003B5E3E">
        <w:rPr>
          <w:highlight w:val="green"/>
        </w:rPr>
        <w:t>:</w:t>
      </w:r>
      <w:r w:rsidRPr="003B5E3E">
        <w:t xml:space="preserve"> Calculation of Final Sample Size for the Key Feed the Future ZOI Survey Indicator</w:t>
      </w:r>
      <w:bookmarkEnd w:id="121"/>
    </w:p>
    <w:tbl>
      <w:tblPr>
        <w:tblW w:w="5178" w:type="pct"/>
        <w:tblInd w:w="-5" w:type="dxa"/>
        <w:tblBorders>
          <w:top w:val="single" w:sz="4" w:space="0" w:color="auto"/>
          <w:bottom w:val="single" w:sz="4" w:space="0" w:color="auto"/>
          <w:insideH w:val="single" w:sz="4" w:space="0" w:color="4D4D4F"/>
        </w:tblBorders>
        <w:tblLayout w:type="fixed"/>
        <w:tblCellMar>
          <w:top w:w="43" w:type="dxa"/>
          <w:left w:w="115" w:type="dxa"/>
          <w:bottom w:w="14" w:type="dxa"/>
          <w:right w:w="115" w:type="dxa"/>
        </w:tblCellMar>
        <w:tblLook w:val="04A0" w:firstRow="1" w:lastRow="0" w:firstColumn="1" w:lastColumn="0" w:noHBand="0" w:noVBand="1"/>
      </w:tblPr>
      <w:tblGrid>
        <w:gridCol w:w="3833"/>
        <w:gridCol w:w="1953"/>
        <w:gridCol w:w="1953"/>
        <w:gridCol w:w="1954"/>
      </w:tblGrid>
      <w:tr w:rsidR="00F25FA4" w:rsidRPr="003B5E3E" w14:paraId="728101FD" w14:textId="77777777" w:rsidTr="00F25FA4">
        <w:trPr>
          <w:cantSplit/>
        </w:trPr>
        <w:tc>
          <w:tcPr>
            <w:tcW w:w="3833" w:type="dxa"/>
            <w:tcBorders>
              <w:top w:val="single" w:sz="4" w:space="0" w:color="auto"/>
              <w:bottom w:val="single" w:sz="4" w:space="0" w:color="4D4D4F"/>
            </w:tcBorders>
            <w:shd w:val="clear" w:color="auto" w:fill="387990"/>
            <w:noWrap/>
            <w:vAlign w:val="center"/>
            <w:hideMark/>
          </w:tcPr>
          <w:p w14:paraId="6BF3D4D0" w14:textId="77777777" w:rsidR="00257BCA" w:rsidRPr="003B5E3E" w:rsidRDefault="00257BCA" w:rsidP="00A31CFE">
            <w:pPr>
              <w:pStyle w:val="TableText0"/>
              <w:rPr>
                <w:rFonts w:ascii="Gill Sans MT" w:hAnsi="Gill Sans MT"/>
                <w:b/>
                <w:color w:val="FFFFFF" w:themeColor="background1"/>
                <w:szCs w:val="20"/>
              </w:rPr>
            </w:pPr>
            <w:r w:rsidRPr="003B5E3E">
              <w:rPr>
                <w:rFonts w:ascii="Gill Sans MT" w:hAnsi="Gill Sans MT"/>
                <w:b/>
                <w:color w:val="FFFFFF" w:themeColor="background1"/>
                <w:szCs w:val="20"/>
              </w:rPr>
              <w:t>Indicator</w:t>
            </w:r>
          </w:p>
        </w:tc>
        <w:tc>
          <w:tcPr>
            <w:tcW w:w="1953" w:type="dxa"/>
            <w:tcBorders>
              <w:top w:val="single" w:sz="4" w:space="0" w:color="auto"/>
              <w:bottom w:val="single" w:sz="4" w:space="0" w:color="4D4D4F"/>
            </w:tcBorders>
            <w:shd w:val="clear" w:color="auto" w:fill="387990"/>
            <w:noWrap/>
            <w:vAlign w:val="center"/>
            <w:hideMark/>
          </w:tcPr>
          <w:p w14:paraId="04382B33" w14:textId="77777777" w:rsidR="00257BCA" w:rsidRPr="003B5E3E" w:rsidRDefault="00257BCA" w:rsidP="00A31CFE">
            <w:pPr>
              <w:pStyle w:val="TableText0"/>
              <w:jc w:val="center"/>
              <w:rPr>
                <w:rFonts w:ascii="Gill Sans MT" w:hAnsi="Gill Sans MT"/>
                <w:b/>
                <w:color w:val="FFFFFF" w:themeColor="background1"/>
                <w:szCs w:val="20"/>
              </w:rPr>
            </w:pPr>
            <w:proofErr w:type="spellStart"/>
            <w:r w:rsidRPr="003B5E3E">
              <w:rPr>
                <w:rFonts w:ascii="Gill Sans MT" w:hAnsi="Gill Sans MT"/>
                <w:b/>
                <w:color w:val="FFFFFF" w:themeColor="background1"/>
                <w:szCs w:val="20"/>
              </w:rPr>
              <w:t>n</w:t>
            </w:r>
            <w:r w:rsidRPr="003B5E3E">
              <w:rPr>
                <w:rFonts w:ascii="Gill Sans MT" w:hAnsi="Gill Sans MT"/>
                <w:b/>
                <w:color w:val="FFFFFF" w:themeColor="background1"/>
                <w:szCs w:val="20"/>
                <w:vertAlign w:val="subscript"/>
              </w:rPr>
              <w:t>initial</w:t>
            </w:r>
            <w:proofErr w:type="spellEnd"/>
          </w:p>
        </w:tc>
        <w:tc>
          <w:tcPr>
            <w:tcW w:w="1953" w:type="dxa"/>
            <w:tcBorders>
              <w:top w:val="single" w:sz="4" w:space="0" w:color="auto"/>
              <w:bottom w:val="single" w:sz="4" w:space="0" w:color="4D4D4F"/>
            </w:tcBorders>
            <w:shd w:val="clear" w:color="auto" w:fill="387990"/>
            <w:noWrap/>
            <w:vAlign w:val="center"/>
            <w:hideMark/>
          </w:tcPr>
          <w:p w14:paraId="79DDEBE9" w14:textId="77777777" w:rsidR="00257BCA" w:rsidRPr="003B5E3E" w:rsidRDefault="00257BCA" w:rsidP="00A31CFE">
            <w:pPr>
              <w:pStyle w:val="TableText0"/>
              <w:jc w:val="center"/>
              <w:rPr>
                <w:rFonts w:ascii="Gill Sans MT" w:hAnsi="Gill Sans MT"/>
                <w:b/>
                <w:color w:val="FFFFFF" w:themeColor="background1"/>
                <w:szCs w:val="20"/>
              </w:rPr>
            </w:pPr>
            <w:r w:rsidRPr="003B5E3E">
              <w:rPr>
                <w:rFonts w:ascii="Gill Sans MT" w:hAnsi="Gill Sans MT"/>
                <w:b/>
                <w:color w:val="FFFFFF" w:themeColor="background1"/>
                <w:szCs w:val="20"/>
              </w:rPr>
              <w:t>adj</w:t>
            </w:r>
            <w:r w:rsidRPr="003B5E3E">
              <w:rPr>
                <w:rFonts w:ascii="Gill Sans MT" w:hAnsi="Gill Sans MT"/>
                <w:b/>
                <w:color w:val="FFFFFF" w:themeColor="background1"/>
                <w:szCs w:val="20"/>
                <w:vertAlign w:val="subscript"/>
              </w:rPr>
              <w:t>1</w:t>
            </w:r>
          </w:p>
        </w:tc>
        <w:tc>
          <w:tcPr>
            <w:tcW w:w="1954" w:type="dxa"/>
            <w:tcBorders>
              <w:top w:val="single" w:sz="4" w:space="0" w:color="auto"/>
              <w:bottom w:val="single" w:sz="4" w:space="0" w:color="4D4D4F"/>
            </w:tcBorders>
            <w:shd w:val="clear" w:color="auto" w:fill="387990"/>
            <w:noWrap/>
            <w:vAlign w:val="center"/>
            <w:hideMark/>
          </w:tcPr>
          <w:p w14:paraId="51B0462D" w14:textId="77777777" w:rsidR="00257BCA" w:rsidRPr="003B5E3E" w:rsidRDefault="00257BCA" w:rsidP="00A31CFE">
            <w:pPr>
              <w:pStyle w:val="TableText0"/>
              <w:jc w:val="center"/>
              <w:rPr>
                <w:rFonts w:ascii="Gill Sans MT" w:hAnsi="Gill Sans MT"/>
                <w:b/>
                <w:color w:val="FFFFFF" w:themeColor="background1"/>
                <w:szCs w:val="20"/>
              </w:rPr>
            </w:pPr>
            <w:proofErr w:type="spellStart"/>
            <w:r w:rsidRPr="003B5E3E">
              <w:rPr>
                <w:rFonts w:ascii="Gill Sans MT" w:hAnsi="Gill Sans MT"/>
                <w:b/>
                <w:color w:val="FFFFFF" w:themeColor="background1"/>
                <w:szCs w:val="20"/>
              </w:rPr>
              <w:t>n</w:t>
            </w:r>
            <w:r w:rsidRPr="003B5E3E">
              <w:rPr>
                <w:rFonts w:ascii="Gill Sans MT" w:hAnsi="Gill Sans MT"/>
                <w:b/>
                <w:color w:val="FFFFFF" w:themeColor="background1"/>
                <w:szCs w:val="20"/>
                <w:vertAlign w:val="subscript"/>
              </w:rPr>
              <w:t>final</w:t>
            </w:r>
            <w:proofErr w:type="spellEnd"/>
          </w:p>
        </w:tc>
      </w:tr>
      <w:tr w:rsidR="00257BCA" w:rsidRPr="003B5E3E" w14:paraId="3439ACD5" w14:textId="77777777" w:rsidTr="00AB0C57">
        <w:trPr>
          <w:cantSplit/>
        </w:trPr>
        <w:tc>
          <w:tcPr>
            <w:tcW w:w="3833" w:type="dxa"/>
            <w:tcBorders>
              <w:top w:val="single" w:sz="4" w:space="0" w:color="4D4D4F"/>
            </w:tcBorders>
            <w:shd w:val="clear" w:color="auto" w:fill="auto"/>
            <w:noWrap/>
            <w:vAlign w:val="bottom"/>
            <w:hideMark/>
          </w:tcPr>
          <w:p w14:paraId="5A36385A" w14:textId="77777777" w:rsidR="00257BCA" w:rsidRPr="003B5E3E" w:rsidRDefault="00257BCA" w:rsidP="00A31CFE">
            <w:pPr>
              <w:pStyle w:val="TableText0"/>
              <w:rPr>
                <w:rFonts w:ascii="Gill Sans MT" w:hAnsi="Gill Sans MT"/>
                <w:szCs w:val="20"/>
              </w:rPr>
            </w:pPr>
            <w:r w:rsidRPr="003B5E3E">
              <w:rPr>
                <w:rFonts w:ascii="Gill Sans MT" w:hAnsi="Gill Sans MT"/>
                <w:szCs w:val="20"/>
              </w:rPr>
              <w:t>Prevalence of food insecurity</w:t>
            </w:r>
          </w:p>
        </w:tc>
        <w:tc>
          <w:tcPr>
            <w:tcW w:w="1953" w:type="dxa"/>
            <w:tcBorders>
              <w:top w:val="single" w:sz="4" w:space="0" w:color="4D4D4F"/>
            </w:tcBorders>
            <w:shd w:val="clear" w:color="auto" w:fill="auto"/>
            <w:noWrap/>
            <w:vAlign w:val="bottom"/>
          </w:tcPr>
          <w:p w14:paraId="6D1CAED5" w14:textId="77777777" w:rsidR="00257BCA" w:rsidRPr="003B5E3E" w:rsidRDefault="00257BCA" w:rsidP="00A31CFE">
            <w:pPr>
              <w:pStyle w:val="TableText0"/>
              <w:jc w:val="center"/>
              <w:rPr>
                <w:rFonts w:ascii="Gill Sans MT" w:hAnsi="Gill Sans MT"/>
                <w:szCs w:val="20"/>
              </w:rPr>
            </w:pPr>
          </w:p>
        </w:tc>
        <w:tc>
          <w:tcPr>
            <w:tcW w:w="1953" w:type="dxa"/>
            <w:tcBorders>
              <w:top w:val="single" w:sz="4" w:space="0" w:color="4D4D4F"/>
            </w:tcBorders>
            <w:shd w:val="clear" w:color="auto" w:fill="auto"/>
            <w:noWrap/>
            <w:vAlign w:val="bottom"/>
          </w:tcPr>
          <w:p w14:paraId="006C0EEE" w14:textId="77777777" w:rsidR="00257BCA" w:rsidRPr="003B5E3E" w:rsidRDefault="00257BCA" w:rsidP="00A31CFE">
            <w:pPr>
              <w:pStyle w:val="TableText0"/>
              <w:jc w:val="center"/>
              <w:rPr>
                <w:rFonts w:ascii="Gill Sans MT" w:hAnsi="Gill Sans MT"/>
                <w:szCs w:val="20"/>
              </w:rPr>
            </w:pPr>
          </w:p>
        </w:tc>
        <w:tc>
          <w:tcPr>
            <w:tcW w:w="1954" w:type="dxa"/>
            <w:tcBorders>
              <w:top w:val="single" w:sz="4" w:space="0" w:color="4D4D4F"/>
            </w:tcBorders>
            <w:shd w:val="clear" w:color="auto" w:fill="auto"/>
            <w:noWrap/>
            <w:vAlign w:val="bottom"/>
          </w:tcPr>
          <w:p w14:paraId="4C856327" w14:textId="77777777" w:rsidR="00257BCA" w:rsidRPr="003B5E3E" w:rsidRDefault="00257BCA" w:rsidP="00A31CFE">
            <w:pPr>
              <w:pStyle w:val="TableText0"/>
              <w:jc w:val="center"/>
              <w:rPr>
                <w:rFonts w:ascii="Gill Sans MT" w:hAnsi="Gill Sans MT"/>
                <w:szCs w:val="20"/>
              </w:rPr>
            </w:pPr>
          </w:p>
        </w:tc>
      </w:tr>
    </w:tbl>
    <w:p w14:paraId="23A82845" w14:textId="77777777" w:rsidR="00257BCA" w:rsidRPr="003B5E3E" w:rsidRDefault="00257BCA" w:rsidP="00257BCA">
      <w:pPr>
        <w:spacing w:after="0"/>
        <w:rPr>
          <w:rFonts w:ascii="Gill Sans MT" w:hAnsi="Gill Sans MT"/>
        </w:rPr>
      </w:pPr>
    </w:p>
    <w:p w14:paraId="051D9E16" w14:textId="0D43919C" w:rsidR="00257BCA" w:rsidRPr="003B5E3E" w:rsidRDefault="00430953" w:rsidP="00257BCA">
      <w:pPr>
        <w:rPr>
          <w:rFonts w:ascii="Gill Sans MT" w:hAnsi="Gill Sans MT"/>
        </w:rPr>
      </w:pPr>
      <w:commentRangeStart w:id="126"/>
      <w:r w:rsidRPr="003B5E3E">
        <w:rPr>
          <w:rFonts w:ascii="Gill Sans MT" w:hAnsi="Gill Sans MT"/>
        </w:rPr>
        <w:t>The</w:t>
      </w:r>
      <w:commentRangeEnd w:id="126"/>
      <w:r w:rsidR="00163414" w:rsidRPr="003B5E3E">
        <w:rPr>
          <w:rStyle w:val="CommentReference"/>
          <w:rFonts w:ascii="Gill Sans MT" w:hAnsi="Gill Sans MT"/>
        </w:rPr>
        <w:commentReference w:id="126"/>
      </w:r>
      <w:r w:rsidR="00154A73" w:rsidRPr="003B5E3E">
        <w:rPr>
          <w:rFonts w:ascii="Gill Sans MT" w:hAnsi="Gill Sans MT"/>
        </w:rPr>
        <w:t xml:space="preserve"> </w:t>
      </w:r>
      <w:r w:rsidR="008E560D" w:rsidRPr="003B5E3E">
        <w:rPr>
          <w:rFonts w:ascii="Gill Sans MT" w:hAnsi="Gill Sans MT"/>
        </w:rPr>
        <w:t>final</w:t>
      </w:r>
      <w:r w:rsidR="00EA3733" w:rsidRPr="003B5E3E" w:rsidDel="00605BDC">
        <w:rPr>
          <w:rFonts w:ascii="Gill Sans MT" w:hAnsi="Gill Sans MT"/>
        </w:rPr>
        <w:t xml:space="preserve"> </w:t>
      </w:r>
      <w:r w:rsidR="00EA3733" w:rsidRPr="003B5E3E">
        <w:rPr>
          <w:rFonts w:ascii="Gill Sans MT" w:hAnsi="Gill Sans MT"/>
        </w:rPr>
        <w:t xml:space="preserve">sample size </w:t>
      </w:r>
      <w:r w:rsidR="003423E9" w:rsidRPr="003B5E3E">
        <w:rPr>
          <w:rFonts w:ascii="Gill Sans MT" w:hAnsi="Gill Sans MT"/>
        </w:rPr>
        <w:t xml:space="preserve">for the [COUNTRY] ZOI Midline Survey </w:t>
      </w:r>
      <w:r w:rsidRPr="003B5E3E">
        <w:rPr>
          <w:rFonts w:ascii="Gill Sans MT" w:hAnsi="Gill Sans MT"/>
        </w:rPr>
        <w:t xml:space="preserve">is </w:t>
      </w:r>
      <w:r w:rsidR="00864B07" w:rsidRPr="003B5E3E">
        <w:rPr>
          <w:rFonts w:ascii="Gill Sans MT" w:hAnsi="Gill Sans MT"/>
        </w:rPr>
        <w:t>[</w:t>
      </w:r>
      <w:r w:rsidRPr="003B5E3E">
        <w:rPr>
          <w:rFonts w:ascii="Gill Sans MT" w:hAnsi="Gill Sans MT"/>
          <w:highlight w:val="yellow"/>
        </w:rPr>
        <w:t>XX</w:t>
      </w:r>
      <w:r w:rsidR="00864B07" w:rsidRPr="003B5E3E">
        <w:rPr>
          <w:rFonts w:ascii="Gill Sans MT" w:hAnsi="Gill Sans MT"/>
        </w:rPr>
        <w:t>]</w:t>
      </w:r>
      <w:r w:rsidRPr="003B5E3E">
        <w:rPr>
          <w:rFonts w:ascii="Gill Sans MT" w:hAnsi="Gill Sans MT"/>
        </w:rPr>
        <w:t xml:space="preserve">. </w:t>
      </w:r>
    </w:p>
    <w:p w14:paraId="78F3BA37" w14:textId="23A612D3" w:rsidR="00C87E91" w:rsidRPr="003B5E3E" w:rsidRDefault="00C87E91" w:rsidP="00D47A81">
      <w:pPr>
        <w:pStyle w:val="Heading2"/>
      </w:pPr>
      <w:bookmarkStart w:id="127" w:name="_Toc68594007"/>
      <w:r w:rsidRPr="003B5E3E">
        <w:t>3.</w:t>
      </w:r>
      <w:r w:rsidR="00CA6060" w:rsidRPr="003B5E3E">
        <w:t>9</w:t>
      </w:r>
      <w:r w:rsidRPr="003B5E3E">
        <w:tab/>
        <w:t xml:space="preserve">Consent </w:t>
      </w:r>
      <w:r w:rsidR="00A03280" w:rsidRPr="003B5E3E">
        <w:t>p</w:t>
      </w:r>
      <w:r w:rsidRPr="003B5E3E">
        <w:t>rocess</w:t>
      </w:r>
      <w:bookmarkEnd w:id="127"/>
    </w:p>
    <w:p w14:paraId="1D6633EC" w14:textId="2574678E" w:rsidR="00C87E91" w:rsidRPr="003B5E3E" w:rsidRDefault="00434CFF" w:rsidP="00AB0C57">
      <w:pPr>
        <w:pStyle w:val="BodyText1"/>
      </w:pPr>
      <w:r w:rsidRPr="003B5E3E">
        <w:rPr>
          <w:rFonts w:eastAsia="Cabin"/>
          <w:highlight w:val="yellow"/>
        </w:rPr>
        <w:t>[CONTRACTOR]</w:t>
      </w:r>
      <w:r w:rsidRPr="003B5E3E">
        <w:t xml:space="preserve"> </w:t>
      </w:r>
      <w:r w:rsidR="00C87E91" w:rsidRPr="003B5E3E">
        <w:t xml:space="preserve">follows a number of procedures to ensure that survey work undertaken on the contract, including the </w:t>
      </w:r>
      <w:r w:rsidR="00C87E91" w:rsidRPr="003B5E3E">
        <w:rPr>
          <w:rFonts w:eastAsia="Cabin"/>
        </w:rPr>
        <w:t xml:space="preserve">Feed the Future </w:t>
      </w:r>
      <w:r w:rsidR="00676C61" w:rsidRPr="003B5E3E">
        <w:rPr>
          <w:rFonts w:eastAsia="Cabin"/>
        </w:rPr>
        <w:t>[</w:t>
      </w:r>
      <w:r w:rsidR="00676C61" w:rsidRPr="003B5E3E">
        <w:rPr>
          <w:rFonts w:eastAsia="Cabin"/>
          <w:highlight w:val="yellow"/>
        </w:rPr>
        <w:t>COUNTRY</w:t>
      </w:r>
      <w:r w:rsidR="00676C61" w:rsidRPr="003B5E3E">
        <w:rPr>
          <w:rFonts w:eastAsia="Cabin"/>
        </w:rPr>
        <w:t xml:space="preserve">] </w:t>
      </w:r>
      <w:r w:rsidR="00C87E91" w:rsidRPr="003B5E3E">
        <w:rPr>
          <w:rFonts w:eastAsia="Cabin"/>
        </w:rPr>
        <w:t xml:space="preserve">ZOI </w:t>
      </w:r>
      <w:r w:rsidR="00874C04" w:rsidRPr="003B5E3E">
        <w:rPr>
          <w:rFonts w:eastAsia="Cabin"/>
        </w:rPr>
        <w:t xml:space="preserve">Midline </w:t>
      </w:r>
      <w:r w:rsidR="00C87E91" w:rsidRPr="003B5E3E">
        <w:rPr>
          <w:rFonts w:eastAsia="Cabin"/>
        </w:rPr>
        <w:t>Survey</w:t>
      </w:r>
      <w:r w:rsidR="00676C61" w:rsidRPr="003B5E3E">
        <w:rPr>
          <w:rFonts w:eastAsia="Cabin"/>
        </w:rPr>
        <w:t xml:space="preserve"> [</w:t>
      </w:r>
      <w:r w:rsidR="00676C61" w:rsidRPr="003B5E3E">
        <w:rPr>
          <w:rFonts w:eastAsia="Cabin"/>
          <w:highlight w:val="yellow"/>
        </w:rPr>
        <w:t>YEAR(S)</w:t>
      </w:r>
      <w:r w:rsidR="00676C61" w:rsidRPr="003B5E3E">
        <w:rPr>
          <w:rFonts w:eastAsia="Cabin"/>
        </w:rPr>
        <w:t>]</w:t>
      </w:r>
      <w:r w:rsidR="00C87E91" w:rsidRPr="003B5E3E">
        <w:t xml:space="preserve">, adheres to ethical research standards, </w:t>
      </w:r>
      <w:r w:rsidRPr="003B5E3E">
        <w:t xml:space="preserve">which </w:t>
      </w:r>
      <w:r w:rsidR="001E517D" w:rsidRPr="003B5E3E">
        <w:t xml:space="preserve">will </w:t>
      </w:r>
      <w:r w:rsidRPr="003B5E3E">
        <w:t>include the following provisions</w:t>
      </w:r>
      <w:r w:rsidR="00C87E91" w:rsidRPr="003B5E3E">
        <w:t>.</w:t>
      </w:r>
    </w:p>
    <w:p w14:paraId="35D67A95" w14:textId="76978092" w:rsidR="00BD3BEB" w:rsidRPr="003B5E3E" w:rsidRDefault="001F1931" w:rsidP="00AB0C57">
      <w:pPr>
        <w:pStyle w:val="BodyText1"/>
      </w:pPr>
      <w:r w:rsidRPr="003B5E3E">
        <w:rPr>
          <w:b/>
        </w:rPr>
        <w:t>Institutional Review Board (</w:t>
      </w:r>
      <w:r w:rsidR="00C87E91" w:rsidRPr="003B5E3E">
        <w:rPr>
          <w:b/>
        </w:rPr>
        <w:t>IRB</w:t>
      </w:r>
      <w:r w:rsidRPr="003B5E3E">
        <w:rPr>
          <w:b/>
        </w:rPr>
        <w:t>)</w:t>
      </w:r>
      <w:r w:rsidR="00C87E91" w:rsidRPr="003B5E3E">
        <w:rPr>
          <w:b/>
        </w:rPr>
        <w:t xml:space="preserve"> </w:t>
      </w:r>
      <w:r w:rsidR="005E3F63" w:rsidRPr="003B5E3E">
        <w:rPr>
          <w:b/>
        </w:rPr>
        <w:t>a</w:t>
      </w:r>
      <w:r w:rsidR="00C87E91" w:rsidRPr="003B5E3E">
        <w:rPr>
          <w:b/>
        </w:rPr>
        <w:t>pproval</w:t>
      </w:r>
      <w:r w:rsidR="00C87E91" w:rsidRPr="003B5E3E">
        <w:t xml:space="preserve">. A generic protocol and survey instrument for the </w:t>
      </w:r>
      <w:r w:rsidR="00C87E91" w:rsidRPr="003B5E3E">
        <w:rPr>
          <w:rFonts w:eastAsia="Times New Roman"/>
        </w:rPr>
        <w:t xml:space="preserve">Feed the Future </w:t>
      </w:r>
      <w:r w:rsidR="003224B2" w:rsidRPr="003B5E3E">
        <w:rPr>
          <w:rFonts w:eastAsia="Cabin"/>
        </w:rPr>
        <w:t>[</w:t>
      </w:r>
      <w:r w:rsidR="003224B2" w:rsidRPr="003B5E3E">
        <w:rPr>
          <w:rFonts w:eastAsia="Cabin"/>
          <w:highlight w:val="yellow"/>
        </w:rPr>
        <w:t>COUNTRY</w:t>
      </w:r>
      <w:r w:rsidR="003224B2" w:rsidRPr="003B5E3E">
        <w:rPr>
          <w:rFonts w:eastAsia="Cabin"/>
        </w:rPr>
        <w:t xml:space="preserve">] </w:t>
      </w:r>
      <w:r w:rsidR="00C87E91" w:rsidRPr="003B5E3E">
        <w:rPr>
          <w:rFonts w:eastAsia="Times New Roman"/>
        </w:rPr>
        <w:t xml:space="preserve">ZOI </w:t>
      </w:r>
      <w:r w:rsidR="00D558E9" w:rsidRPr="003B5E3E">
        <w:rPr>
          <w:rFonts w:eastAsia="Times New Roman"/>
        </w:rPr>
        <w:t xml:space="preserve">Midline </w:t>
      </w:r>
      <w:r w:rsidR="00C87E91" w:rsidRPr="003B5E3E">
        <w:rPr>
          <w:rFonts w:eastAsia="Times New Roman"/>
        </w:rPr>
        <w:t xml:space="preserve">Survey </w:t>
      </w:r>
      <w:r w:rsidR="003224B2" w:rsidRPr="003B5E3E">
        <w:rPr>
          <w:rFonts w:eastAsia="Cabin"/>
        </w:rPr>
        <w:t>[</w:t>
      </w:r>
      <w:r w:rsidR="003224B2" w:rsidRPr="003B5E3E">
        <w:rPr>
          <w:rFonts w:eastAsia="Cabin"/>
          <w:highlight w:val="yellow"/>
        </w:rPr>
        <w:t>YEAR(S)</w:t>
      </w:r>
      <w:r w:rsidR="003224B2" w:rsidRPr="003B5E3E">
        <w:rPr>
          <w:rFonts w:eastAsia="Cabin"/>
        </w:rPr>
        <w:t>]</w:t>
      </w:r>
      <w:r w:rsidR="00C87E91" w:rsidRPr="003B5E3E">
        <w:rPr>
          <w:rFonts w:eastAsia="Times New Roman"/>
        </w:rPr>
        <w:t xml:space="preserve"> </w:t>
      </w:r>
      <w:r w:rsidR="00C87E91" w:rsidRPr="003B5E3E">
        <w:t xml:space="preserve">has been submitted to the </w:t>
      </w:r>
      <w:r w:rsidR="00C87E91" w:rsidRPr="003B5E3E">
        <w:rPr>
          <w:rFonts w:eastAsia="Cabin"/>
          <w:highlight w:val="yellow"/>
        </w:rPr>
        <w:t>[CONTRACTOR]</w:t>
      </w:r>
      <w:r w:rsidR="00C87E91" w:rsidRPr="003B5E3E">
        <w:rPr>
          <w:rFonts w:eastAsia="Cabin"/>
        </w:rPr>
        <w:t xml:space="preserve"> </w:t>
      </w:r>
      <w:r w:rsidR="00C87E91" w:rsidRPr="003B5E3E">
        <w:t xml:space="preserve">IRB and provisionally approved by that board. Final approval by the </w:t>
      </w:r>
      <w:r w:rsidR="00C87E91" w:rsidRPr="003B5E3E">
        <w:rPr>
          <w:rFonts w:eastAsia="Cabin"/>
          <w:highlight w:val="yellow"/>
        </w:rPr>
        <w:t>[CONTRACTOR]</w:t>
      </w:r>
      <w:r w:rsidR="00C87E91" w:rsidRPr="003B5E3E">
        <w:t xml:space="preserve"> IRB for the survey will be contingent on </w:t>
      </w:r>
      <w:r w:rsidR="00BD3BEB" w:rsidRPr="003B5E3E">
        <w:t>receiving</w:t>
      </w:r>
      <w:r w:rsidR="00C87E91" w:rsidRPr="003B5E3E">
        <w:t xml:space="preserve"> documentation signifying approval by an ethics committee in </w:t>
      </w:r>
      <w:r w:rsidR="001E517D" w:rsidRPr="003B5E3E">
        <w:t>[</w:t>
      </w:r>
      <w:r w:rsidR="00C87E91" w:rsidRPr="003B5E3E">
        <w:rPr>
          <w:highlight w:val="yellow"/>
        </w:rPr>
        <w:t>COUNTRY</w:t>
      </w:r>
      <w:r w:rsidR="001E517D" w:rsidRPr="003B5E3E">
        <w:t>]</w:t>
      </w:r>
      <w:r w:rsidR="00C87E91" w:rsidRPr="003B5E3E">
        <w:t xml:space="preserve">. </w:t>
      </w:r>
    </w:p>
    <w:p w14:paraId="2B2C6D31" w14:textId="2D3822B9" w:rsidR="00C87E91" w:rsidRPr="003B5E3E" w:rsidRDefault="00C87E91" w:rsidP="00AB0C57">
      <w:pPr>
        <w:pStyle w:val="BodyText1"/>
      </w:pPr>
      <w:r w:rsidRPr="003B5E3E">
        <w:t xml:space="preserve">Any deviations from the protocol as approved by the </w:t>
      </w:r>
      <w:r w:rsidRPr="003B5E3E">
        <w:rPr>
          <w:rFonts w:eastAsia="Cabin"/>
          <w:highlight w:val="yellow"/>
        </w:rPr>
        <w:t>[CONTRACTOR]</w:t>
      </w:r>
      <w:r w:rsidRPr="003B5E3E">
        <w:rPr>
          <w:rFonts w:eastAsia="Cabin"/>
        </w:rPr>
        <w:t xml:space="preserve"> </w:t>
      </w:r>
      <w:r w:rsidRPr="003B5E3E">
        <w:t xml:space="preserve">IRB must be reported to the </w:t>
      </w:r>
      <w:r w:rsidRPr="003B5E3E">
        <w:rPr>
          <w:rFonts w:eastAsia="Cabin"/>
          <w:highlight w:val="yellow"/>
        </w:rPr>
        <w:t>[CONTRACTOR]</w:t>
      </w:r>
      <w:r w:rsidRPr="003B5E3E">
        <w:rPr>
          <w:rFonts w:eastAsia="Cabin"/>
        </w:rPr>
        <w:t xml:space="preserve"> </w:t>
      </w:r>
      <w:r w:rsidR="00D558E9" w:rsidRPr="003B5E3E">
        <w:t>Project Director</w:t>
      </w:r>
      <w:r w:rsidRPr="003B5E3E">
        <w:t xml:space="preserve"> and the </w:t>
      </w:r>
      <w:r w:rsidRPr="003B5E3E">
        <w:rPr>
          <w:rFonts w:eastAsia="Cabin"/>
          <w:highlight w:val="yellow"/>
        </w:rPr>
        <w:t>[CONTRACTOR]</w:t>
      </w:r>
      <w:r w:rsidRPr="003B5E3E">
        <w:rPr>
          <w:rFonts w:eastAsia="Cabin"/>
        </w:rPr>
        <w:t xml:space="preserve"> </w:t>
      </w:r>
      <w:r w:rsidRPr="003B5E3E">
        <w:t>IRB.</w:t>
      </w:r>
    </w:p>
    <w:p w14:paraId="75A5EC8D" w14:textId="45E5975E" w:rsidR="00C87E91" w:rsidRPr="003B5E3E" w:rsidRDefault="00BD3BEB" w:rsidP="00AB0C57">
      <w:pPr>
        <w:pStyle w:val="BodyText1"/>
      </w:pPr>
      <w:bookmarkStart w:id="128" w:name="h.3o7alnk" w:colFirst="0" w:colLast="0"/>
      <w:bookmarkEnd w:id="128"/>
      <w:r w:rsidRPr="003B5E3E">
        <w:rPr>
          <w:b/>
        </w:rPr>
        <w:t>Staff t</w:t>
      </w:r>
      <w:r w:rsidR="00C87E91" w:rsidRPr="003B5E3E">
        <w:rPr>
          <w:b/>
        </w:rPr>
        <w:t xml:space="preserve">raining in </w:t>
      </w:r>
      <w:r w:rsidRPr="003B5E3E">
        <w:rPr>
          <w:b/>
        </w:rPr>
        <w:t xml:space="preserve">protection of </w:t>
      </w:r>
      <w:r w:rsidR="005E3F63" w:rsidRPr="003B5E3E">
        <w:rPr>
          <w:b/>
        </w:rPr>
        <w:t>h</w:t>
      </w:r>
      <w:r w:rsidR="00C87E91" w:rsidRPr="003B5E3E">
        <w:rPr>
          <w:b/>
        </w:rPr>
        <w:t xml:space="preserve">uman </w:t>
      </w:r>
      <w:r w:rsidR="005E3F63" w:rsidRPr="003B5E3E">
        <w:rPr>
          <w:b/>
        </w:rPr>
        <w:t>s</w:t>
      </w:r>
      <w:r w:rsidR="00C87E91" w:rsidRPr="003B5E3E">
        <w:rPr>
          <w:b/>
        </w:rPr>
        <w:t xml:space="preserve">ubjects. </w:t>
      </w:r>
      <w:r w:rsidR="00C87E91" w:rsidRPr="003B5E3E">
        <w:t xml:space="preserve">As described in </w:t>
      </w:r>
      <w:r w:rsidR="001F1931" w:rsidRPr="003B5E3E">
        <w:t>S</w:t>
      </w:r>
      <w:r w:rsidR="00C87E91" w:rsidRPr="003B5E3E">
        <w:t xml:space="preserve">ection </w:t>
      </w:r>
      <w:r w:rsidR="00E26B64" w:rsidRPr="003B5E3E">
        <w:t>3.15</w:t>
      </w:r>
      <w:r w:rsidRPr="003B5E3E">
        <w:t>,</w:t>
      </w:r>
      <w:r w:rsidR="00C87E91" w:rsidRPr="003B5E3E">
        <w:rPr>
          <w:color w:val="FF0000"/>
        </w:rPr>
        <w:t xml:space="preserve"> </w:t>
      </w:r>
      <w:r w:rsidR="00C87E91" w:rsidRPr="003B5E3E">
        <w:t xml:space="preserve">all </w:t>
      </w:r>
      <w:r w:rsidR="007B24FD" w:rsidRPr="003B5E3E">
        <w:t>F</w:t>
      </w:r>
      <w:r w:rsidR="00C87E91" w:rsidRPr="003B5E3E">
        <w:t xml:space="preserve">ield </w:t>
      </w:r>
      <w:r w:rsidR="007B24FD" w:rsidRPr="003B5E3E">
        <w:t>S</w:t>
      </w:r>
      <w:r w:rsidR="00C87E91" w:rsidRPr="003B5E3E">
        <w:t xml:space="preserve">upervisors and </w:t>
      </w:r>
      <w:r w:rsidR="007B24FD" w:rsidRPr="003B5E3E">
        <w:t>I</w:t>
      </w:r>
      <w:r w:rsidR="00C87E91" w:rsidRPr="003B5E3E">
        <w:t xml:space="preserve">nterviewers will </w:t>
      </w:r>
      <w:r w:rsidRPr="003B5E3E">
        <w:t>receive training</w:t>
      </w:r>
      <w:r w:rsidR="00C87E91" w:rsidRPr="003B5E3E">
        <w:t xml:space="preserve"> </w:t>
      </w:r>
      <w:r w:rsidRPr="003B5E3E">
        <w:t xml:space="preserve">in protection of </w:t>
      </w:r>
      <w:r w:rsidR="00C87E91" w:rsidRPr="003B5E3E">
        <w:t>human subjects.</w:t>
      </w:r>
    </w:p>
    <w:p w14:paraId="15E7FD9A" w14:textId="4D3CD19C" w:rsidR="00B849D1" w:rsidRPr="003B5E3E" w:rsidRDefault="00C87E91" w:rsidP="00C87E91">
      <w:pPr>
        <w:rPr>
          <w:rFonts w:ascii="Gill Sans MT" w:hAnsi="Gill Sans MT"/>
        </w:rPr>
      </w:pPr>
      <w:bookmarkStart w:id="129" w:name="h.23ckvvd" w:colFirst="0" w:colLast="0"/>
      <w:bookmarkEnd w:id="129"/>
      <w:r w:rsidRPr="003B5E3E">
        <w:rPr>
          <w:rFonts w:ascii="Gill Sans MT" w:hAnsi="Gill Sans MT"/>
          <w:b/>
        </w:rPr>
        <w:t xml:space="preserve">Informed </w:t>
      </w:r>
      <w:r w:rsidR="005E3F63" w:rsidRPr="003B5E3E">
        <w:rPr>
          <w:rFonts w:ascii="Gill Sans MT" w:hAnsi="Gill Sans MT"/>
          <w:b/>
        </w:rPr>
        <w:t>c</w:t>
      </w:r>
      <w:r w:rsidRPr="003B5E3E">
        <w:rPr>
          <w:rFonts w:ascii="Gill Sans MT" w:hAnsi="Gill Sans MT"/>
          <w:b/>
        </w:rPr>
        <w:t>onsent</w:t>
      </w:r>
      <w:r w:rsidR="00B849D1" w:rsidRPr="003B5E3E">
        <w:rPr>
          <w:rFonts w:ascii="Gill Sans MT" w:hAnsi="Gill Sans MT"/>
          <w:b/>
        </w:rPr>
        <w:t xml:space="preserve"> and vulnerable populations (children)</w:t>
      </w:r>
      <w:r w:rsidRPr="003B5E3E">
        <w:rPr>
          <w:rFonts w:ascii="Gill Sans MT" w:hAnsi="Gill Sans MT"/>
          <w:b/>
        </w:rPr>
        <w:t>.</w:t>
      </w:r>
      <w:r w:rsidRPr="003B5E3E">
        <w:rPr>
          <w:rFonts w:ascii="Gill Sans MT" w:hAnsi="Gill Sans MT"/>
        </w:rPr>
        <w:t xml:space="preserve"> </w:t>
      </w:r>
      <w:r w:rsidR="0098319C" w:rsidRPr="003B5E3E">
        <w:rPr>
          <w:rFonts w:ascii="Gill Sans MT" w:hAnsi="Gill Sans MT"/>
        </w:rPr>
        <w:t xml:space="preserve">Appendix </w:t>
      </w:r>
      <w:r w:rsidRPr="003B5E3E">
        <w:rPr>
          <w:rFonts w:ascii="Gill Sans MT" w:hAnsi="Gill Sans MT"/>
        </w:rPr>
        <w:t xml:space="preserve">A </w:t>
      </w:r>
      <w:r w:rsidR="001F1931" w:rsidRPr="003B5E3E">
        <w:rPr>
          <w:rFonts w:ascii="Gill Sans MT" w:hAnsi="Gill Sans MT"/>
        </w:rPr>
        <w:t xml:space="preserve">contains </w:t>
      </w:r>
      <w:r w:rsidRPr="003B5E3E">
        <w:rPr>
          <w:rFonts w:ascii="Gill Sans MT" w:hAnsi="Gill Sans MT"/>
        </w:rPr>
        <w:t xml:space="preserve">the </w:t>
      </w:r>
      <w:r w:rsidR="00971172" w:rsidRPr="003B5E3E">
        <w:rPr>
          <w:rFonts w:ascii="Gill Sans MT" w:hAnsi="Gill Sans MT"/>
          <w:i/>
        </w:rPr>
        <w:t xml:space="preserve">Feed the Future </w:t>
      </w:r>
      <w:r w:rsidR="00140DD3" w:rsidRPr="003B5E3E">
        <w:rPr>
          <w:rFonts w:ascii="Gill Sans MT" w:hAnsi="Gill Sans MT"/>
          <w:i/>
        </w:rPr>
        <w:t>[</w:t>
      </w:r>
      <w:r w:rsidR="00140DD3" w:rsidRPr="003B5E3E">
        <w:rPr>
          <w:rFonts w:ascii="Gill Sans MT" w:hAnsi="Gill Sans MT"/>
          <w:i/>
          <w:highlight w:val="yellow"/>
        </w:rPr>
        <w:t>COUNTRY</w:t>
      </w:r>
      <w:r w:rsidR="00140DD3" w:rsidRPr="003B5E3E">
        <w:rPr>
          <w:rFonts w:ascii="Gill Sans MT" w:hAnsi="Gill Sans MT"/>
          <w:i/>
        </w:rPr>
        <w:t xml:space="preserve">] </w:t>
      </w:r>
      <w:r w:rsidR="00971172" w:rsidRPr="003B5E3E">
        <w:rPr>
          <w:rFonts w:ascii="Gill Sans MT" w:hAnsi="Gill Sans MT"/>
          <w:i/>
        </w:rPr>
        <w:t xml:space="preserve">Zone of Influence </w:t>
      </w:r>
      <w:r w:rsidR="0098319C" w:rsidRPr="003B5E3E">
        <w:rPr>
          <w:rFonts w:ascii="Gill Sans MT" w:hAnsi="Gill Sans MT"/>
          <w:i/>
        </w:rPr>
        <w:t xml:space="preserve">Midline </w:t>
      </w:r>
      <w:r w:rsidRPr="003B5E3E">
        <w:rPr>
          <w:rFonts w:ascii="Gill Sans MT" w:hAnsi="Gill Sans MT"/>
          <w:i/>
        </w:rPr>
        <w:t xml:space="preserve">Survey Instrument </w:t>
      </w:r>
      <w:r w:rsidR="00140DD3" w:rsidRPr="003B5E3E">
        <w:rPr>
          <w:rFonts w:ascii="Gill Sans MT" w:hAnsi="Gill Sans MT"/>
          <w:i/>
        </w:rPr>
        <w:t>[</w:t>
      </w:r>
      <w:r w:rsidR="00140DD3" w:rsidRPr="003B5E3E">
        <w:rPr>
          <w:rFonts w:ascii="Gill Sans MT" w:hAnsi="Gill Sans MT"/>
          <w:i/>
          <w:highlight w:val="yellow"/>
        </w:rPr>
        <w:t>YEAR(S)</w:t>
      </w:r>
      <w:r w:rsidR="00140DD3" w:rsidRPr="003B5E3E">
        <w:rPr>
          <w:rFonts w:ascii="Gill Sans MT" w:hAnsi="Gill Sans MT"/>
          <w:i/>
        </w:rPr>
        <w:t>]</w:t>
      </w:r>
      <w:r w:rsidRPr="003B5E3E">
        <w:rPr>
          <w:rFonts w:ascii="Gill Sans MT" w:hAnsi="Gill Sans MT"/>
          <w:i/>
        </w:rPr>
        <w:t xml:space="preserve"> </w:t>
      </w:r>
      <w:r w:rsidR="00BD3BEB" w:rsidRPr="003B5E3E">
        <w:rPr>
          <w:rFonts w:ascii="Gill Sans MT" w:hAnsi="Gill Sans MT"/>
        </w:rPr>
        <w:t xml:space="preserve">with </w:t>
      </w:r>
      <w:r w:rsidRPr="003B5E3E">
        <w:rPr>
          <w:rFonts w:ascii="Gill Sans MT" w:hAnsi="Gill Sans MT"/>
        </w:rPr>
        <w:t>an informed consent statement. The statement addresses all of the major elements of informed consent. Interviewers will be trained to understand the purpose and content of informed consent, to read the informed consent statement to respondents, and to answer respondents’ questions about the survey or informed consent. Only household members who have provided informed consent will be asked questions</w:t>
      </w:r>
      <w:r w:rsidR="00BD3BEB" w:rsidRPr="003B5E3E">
        <w:rPr>
          <w:rFonts w:ascii="Gill Sans MT" w:hAnsi="Gill Sans MT"/>
        </w:rPr>
        <w:t>.</w:t>
      </w:r>
      <w:r w:rsidRPr="003B5E3E">
        <w:rPr>
          <w:rFonts w:ascii="Gill Sans MT" w:hAnsi="Gill Sans MT"/>
        </w:rPr>
        <w:t xml:space="preserve"> </w:t>
      </w:r>
      <w:r w:rsidR="00B849D1" w:rsidRPr="003B5E3E">
        <w:rPr>
          <w:rFonts w:ascii="Gill Sans MT" w:hAnsi="Gill Sans MT"/>
        </w:rPr>
        <w:t xml:space="preserve">These household members will indicate consent orally, which will be documented by the </w:t>
      </w:r>
      <w:r w:rsidR="00B56349" w:rsidRPr="003B5E3E">
        <w:rPr>
          <w:rFonts w:ascii="Gill Sans MT" w:hAnsi="Gill Sans MT"/>
        </w:rPr>
        <w:t>I</w:t>
      </w:r>
      <w:r w:rsidR="00B849D1" w:rsidRPr="003B5E3E">
        <w:rPr>
          <w:rFonts w:ascii="Gill Sans MT" w:hAnsi="Gill Sans MT"/>
        </w:rPr>
        <w:t>nterviewer. A copy of the informed consent statement, translated as appropriate, will be left with the household.</w:t>
      </w:r>
    </w:p>
    <w:p w14:paraId="766D787D" w14:textId="65A37730" w:rsidR="00C87E91" w:rsidRPr="003B5E3E" w:rsidRDefault="00B849D1" w:rsidP="00C87E91">
      <w:pPr>
        <w:rPr>
          <w:rFonts w:ascii="Gill Sans MT" w:hAnsi="Gill Sans MT"/>
        </w:rPr>
      </w:pPr>
      <w:r w:rsidRPr="003B5E3E">
        <w:rPr>
          <w:rFonts w:ascii="Gill Sans MT" w:hAnsi="Gill Sans MT"/>
        </w:rPr>
        <w:t>Children are considered a vulnerable population</w:t>
      </w:r>
      <w:r w:rsidR="0035452C" w:rsidRPr="003B5E3E">
        <w:rPr>
          <w:rFonts w:ascii="Gill Sans MT" w:hAnsi="Gill Sans MT"/>
        </w:rPr>
        <w:t>, requiring special consideration in any study protocol</w:t>
      </w:r>
      <w:r w:rsidRPr="003B5E3E">
        <w:rPr>
          <w:rFonts w:ascii="Gill Sans MT" w:hAnsi="Gill Sans MT"/>
        </w:rPr>
        <w:t xml:space="preserve">. </w:t>
      </w:r>
      <w:r w:rsidR="0035452C" w:rsidRPr="003B5E3E">
        <w:rPr>
          <w:rFonts w:ascii="Gill Sans MT" w:hAnsi="Gill Sans MT"/>
        </w:rPr>
        <w:t xml:space="preserve">By regulatory definition, children are persons who have not attained the legal age for consent to treatments or procedures involved in the research, under applicable law of the jurisdiction in which the research will be conducted. International law considers any person under 18 years </w:t>
      </w:r>
      <w:r w:rsidR="001F1931" w:rsidRPr="003B5E3E">
        <w:rPr>
          <w:rFonts w:ascii="Gill Sans MT" w:hAnsi="Gill Sans MT"/>
        </w:rPr>
        <w:t xml:space="preserve">of age </w:t>
      </w:r>
      <w:r w:rsidR="0035452C" w:rsidRPr="003B5E3E">
        <w:rPr>
          <w:rFonts w:ascii="Gill Sans MT" w:hAnsi="Gill Sans MT"/>
        </w:rPr>
        <w:t>to be a child. For this study,</w:t>
      </w:r>
      <w:r w:rsidRPr="003B5E3E">
        <w:rPr>
          <w:rFonts w:ascii="Gill Sans MT" w:hAnsi="Gill Sans MT"/>
        </w:rPr>
        <w:t xml:space="preserve"> children 15-17 </w:t>
      </w:r>
      <w:r w:rsidR="001F1931" w:rsidRPr="003B5E3E">
        <w:rPr>
          <w:rFonts w:ascii="Gill Sans MT" w:hAnsi="Gill Sans MT"/>
        </w:rPr>
        <w:t xml:space="preserve">years of age </w:t>
      </w:r>
      <w:r w:rsidRPr="003B5E3E">
        <w:rPr>
          <w:rFonts w:ascii="Gill Sans MT" w:hAnsi="Gill Sans MT"/>
        </w:rPr>
        <w:t xml:space="preserve">may be eligible for interview. </w:t>
      </w:r>
      <w:r w:rsidR="0035452C" w:rsidRPr="003B5E3E">
        <w:rPr>
          <w:rFonts w:ascii="Gill Sans MT" w:hAnsi="Gill Sans MT"/>
        </w:rPr>
        <w:t xml:space="preserve">Any household members 15-17 </w:t>
      </w:r>
      <w:r w:rsidR="001F1931" w:rsidRPr="003B5E3E">
        <w:rPr>
          <w:rFonts w:ascii="Gill Sans MT" w:hAnsi="Gill Sans MT"/>
        </w:rPr>
        <w:t xml:space="preserve">years of age </w:t>
      </w:r>
      <w:r w:rsidR="0035452C" w:rsidRPr="003B5E3E">
        <w:rPr>
          <w:rFonts w:ascii="Gill Sans MT" w:hAnsi="Gill Sans MT"/>
        </w:rPr>
        <w:t xml:space="preserve">who are eligible for interview (either as a respondent to </w:t>
      </w:r>
      <w:commentRangeStart w:id="130"/>
      <w:commentRangeStart w:id="131"/>
      <w:r w:rsidR="0035452C" w:rsidRPr="003B5E3E">
        <w:rPr>
          <w:rFonts w:ascii="Gill Sans MT" w:hAnsi="Gill Sans MT"/>
        </w:rPr>
        <w:t xml:space="preserve">the women’s </w:t>
      </w:r>
      <w:r w:rsidR="00AB7F5B" w:rsidRPr="003B5E3E">
        <w:rPr>
          <w:rFonts w:ascii="Gill Sans MT" w:hAnsi="Gill Sans MT"/>
        </w:rPr>
        <w:t>nutrition module</w:t>
      </w:r>
      <w:r w:rsidR="0035452C" w:rsidRPr="003B5E3E">
        <w:rPr>
          <w:rFonts w:ascii="Gill Sans MT" w:hAnsi="Gill Sans MT"/>
        </w:rPr>
        <w:t xml:space="preserve"> or as a respondent to the agricultur</w:t>
      </w:r>
      <w:r w:rsidR="00BB3FF0" w:rsidRPr="003B5E3E">
        <w:rPr>
          <w:rFonts w:ascii="Gill Sans MT" w:hAnsi="Gill Sans MT"/>
        </w:rPr>
        <w:t>e technologies module</w:t>
      </w:r>
      <w:commentRangeEnd w:id="130"/>
      <w:r w:rsidR="00723FCA" w:rsidRPr="003B5E3E">
        <w:rPr>
          <w:rStyle w:val="CommentReference"/>
          <w:rFonts w:ascii="Gill Sans MT" w:hAnsi="Gill Sans MT"/>
        </w:rPr>
        <w:commentReference w:id="130"/>
      </w:r>
      <w:commentRangeEnd w:id="131"/>
      <w:r w:rsidR="0009446C">
        <w:rPr>
          <w:rStyle w:val="CommentReference"/>
        </w:rPr>
        <w:commentReference w:id="131"/>
      </w:r>
      <w:r w:rsidR="0035452C" w:rsidRPr="003B5E3E">
        <w:rPr>
          <w:rFonts w:ascii="Gill Sans MT" w:hAnsi="Gill Sans MT"/>
        </w:rPr>
        <w:t xml:space="preserve">) will have the opportunity to provide informed assent; a </w:t>
      </w:r>
      <w:r w:rsidR="00C87E91" w:rsidRPr="003B5E3E">
        <w:rPr>
          <w:rFonts w:ascii="Gill Sans MT" w:hAnsi="Gill Sans MT"/>
        </w:rPr>
        <w:t xml:space="preserve">parent </w:t>
      </w:r>
      <w:r w:rsidR="00BD3BEB" w:rsidRPr="003B5E3E">
        <w:rPr>
          <w:rFonts w:ascii="Gill Sans MT" w:hAnsi="Gill Sans MT"/>
        </w:rPr>
        <w:t>will</w:t>
      </w:r>
      <w:r w:rsidR="0035452C" w:rsidRPr="003B5E3E">
        <w:rPr>
          <w:rFonts w:ascii="Gill Sans MT" w:hAnsi="Gill Sans MT"/>
        </w:rPr>
        <w:t xml:space="preserve"> also</w:t>
      </w:r>
      <w:r w:rsidR="00BD3BEB" w:rsidRPr="003B5E3E">
        <w:rPr>
          <w:rFonts w:ascii="Gill Sans MT" w:hAnsi="Gill Sans MT"/>
        </w:rPr>
        <w:t xml:space="preserve"> be asked to provide</w:t>
      </w:r>
      <w:r w:rsidR="00C87E91" w:rsidRPr="003B5E3E">
        <w:rPr>
          <w:rFonts w:ascii="Gill Sans MT" w:hAnsi="Gill Sans MT"/>
        </w:rPr>
        <w:t xml:space="preserve"> </w:t>
      </w:r>
      <w:r w:rsidR="0035452C" w:rsidRPr="003B5E3E">
        <w:rPr>
          <w:rFonts w:ascii="Gill Sans MT" w:hAnsi="Gill Sans MT"/>
        </w:rPr>
        <w:t>informed con</w:t>
      </w:r>
      <w:r w:rsidRPr="003B5E3E">
        <w:rPr>
          <w:rFonts w:ascii="Gill Sans MT" w:hAnsi="Gill Sans MT"/>
        </w:rPr>
        <w:t>sent</w:t>
      </w:r>
      <w:r w:rsidR="0035452C" w:rsidRPr="003B5E3E">
        <w:rPr>
          <w:rFonts w:ascii="Gill Sans MT" w:hAnsi="Gill Sans MT"/>
        </w:rPr>
        <w:t xml:space="preserve"> for these household members</w:t>
      </w:r>
      <w:r w:rsidRPr="003B5E3E">
        <w:rPr>
          <w:rFonts w:ascii="Gill Sans MT" w:hAnsi="Gill Sans MT"/>
        </w:rPr>
        <w:t>.</w:t>
      </w:r>
      <w:r w:rsidR="00C87E91" w:rsidRPr="003B5E3E">
        <w:rPr>
          <w:rFonts w:ascii="Gill Sans MT" w:hAnsi="Gill Sans MT"/>
        </w:rPr>
        <w:t xml:space="preserve"> </w:t>
      </w:r>
      <w:r w:rsidR="0082367A" w:rsidRPr="003B5E3E">
        <w:rPr>
          <w:rFonts w:ascii="Gill Sans MT" w:hAnsi="Gill Sans MT"/>
        </w:rPr>
        <w:t>Any</w:t>
      </w:r>
      <w:r w:rsidR="00AA68EA" w:rsidRPr="003B5E3E">
        <w:rPr>
          <w:rFonts w:ascii="Gill Sans MT" w:hAnsi="Gill Sans MT"/>
        </w:rPr>
        <w:t xml:space="preserve"> </w:t>
      </w:r>
      <w:r w:rsidR="007C77EC" w:rsidRPr="003B5E3E">
        <w:rPr>
          <w:rFonts w:ascii="Gill Sans MT" w:hAnsi="Gill Sans MT"/>
        </w:rPr>
        <w:t>h</w:t>
      </w:r>
      <w:r w:rsidR="00500E12" w:rsidRPr="003B5E3E">
        <w:rPr>
          <w:rFonts w:ascii="Gill Sans MT" w:hAnsi="Gill Sans MT"/>
        </w:rPr>
        <w:t xml:space="preserve">ousehold </w:t>
      </w:r>
      <w:r w:rsidR="0082367A" w:rsidRPr="003B5E3E">
        <w:rPr>
          <w:rFonts w:ascii="Gill Sans MT" w:hAnsi="Gill Sans MT"/>
        </w:rPr>
        <w:t>members</w:t>
      </w:r>
      <w:r w:rsidR="00325915" w:rsidRPr="003B5E3E" w:rsidDel="001F1931">
        <w:rPr>
          <w:rFonts w:ascii="Gill Sans MT" w:hAnsi="Gill Sans MT"/>
        </w:rPr>
        <w:t xml:space="preserve"> </w:t>
      </w:r>
      <w:r w:rsidR="00325915" w:rsidRPr="003B5E3E">
        <w:rPr>
          <w:rFonts w:ascii="Gill Sans MT" w:hAnsi="Gill Sans MT"/>
        </w:rPr>
        <w:t xml:space="preserve">15-17 </w:t>
      </w:r>
      <w:r w:rsidR="001F1931" w:rsidRPr="003B5E3E">
        <w:rPr>
          <w:rFonts w:ascii="Gill Sans MT" w:hAnsi="Gill Sans MT"/>
        </w:rPr>
        <w:t xml:space="preserve">years of age </w:t>
      </w:r>
      <w:r w:rsidR="0082367A" w:rsidRPr="003B5E3E">
        <w:rPr>
          <w:rFonts w:ascii="Gill Sans MT" w:hAnsi="Gill Sans MT"/>
        </w:rPr>
        <w:t xml:space="preserve">who are eligible for interview </w:t>
      </w:r>
      <w:r w:rsidR="00CF759E" w:rsidRPr="003B5E3E">
        <w:rPr>
          <w:rFonts w:ascii="Gill Sans MT" w:hAnsi="Gill Sans MT"/>
        </w:rPr>
        <w:t>and are</w:t>
      </w:r>
      <w:r w:rsidR="00621CCA" w:rsidRPr="003B5E3E">
        <w:rPr>
          <w:rFonts w:ascii="Gill Sans MT" w:hAnsi="Gill Sans MT"/>
        </w:rPr>
        <w:t xml:space="preserve"> married</w:t>
      </w:r>
      <w:r w:rsidR="00F82DFD" w:rsidRPr="003B5E3E">
        <w:rPr>
          <w:rFonts w:ascii="Gill Sans MT" w:hAnsi="Gill Sans MT"/>
        </w:rPr>
        <w:t xml:space="preserve"> (or formerly married)</w:t>
      </w:r>
      <w:r w:rsidR="00EF697E" w:rsidRPr="003B5E3E">
        <w:rPr>
          <w:rFonts w:ascii="Gill Sans MT" w:hAnsi="Gill Sans MT"/>
        </w:rPr>
        <w:t xml:space="preserve"> or </w:t>
      </w:r>
      <w:r w:rsidR="009418C7" w:rsidRPr="003B5E3E">
        <w:rPr>
          <w:rFonts w:ascii="Gill Sans MT" w:hAnsi="Gill Sans MT"/>
        </w:rPr>
        <w:t>live alone</w:t>
      </w:r>
      <w:r w:rsidR="00C45A25" w:rsidRPr="003B5E3E">
        <w:rPr>
          <w:rFonts w:ascii="Gill Sans MT" w:hAnsi="Gill Sans MT"/>
        </w:rPr>
        <w:t xml:space="preserve"> are </w:t>
      </w:r>
      <w:r w:rsidR="009F5010" w:rsidRPr="003B5E3E">
        <w:rPr>
          <w:rFonts w:ascii="Gill Sans MT" w:hAnsi="Gill Sans MT"/>
        </w:rPr>
        <w:t xml:space="preserve">considered </w:t>
      </w:r>
      <w:r w:rsidR="00621CCA" w:rsidRPr="003B5E3E">
        <w:rPr>
          <w:rFonts w:ascii="Gill Sans MT" w:hAnsi="Gill Sans MT"/>
        </w:rPr>
        <w:t>emancipated minor</w:t>
      </w:r>
      <w:r w:rsidR="00AD03B7" w:rsidRPr="003B5E3E">
        <w:rPr>
          <w:rFonts w:ascii="Gill Sans MT" w:hAnsi="Gill Sans MT"/>
        </w:rPr>
        <w:t>s</w:t>
      </w:r>
      <w:r w:rsidR="0029332A" w:rsidRPr="003B5E3E">
        <w:rPr>
          <w:rFonts w:ascii="Gill Sans MT" w:hAnsi="Gill Sans MT"/>
        </w:rPr>
        <w:t xml:space="preserve"> and treated like adul</w:t>
      </w:r>
      <w:r w:rsidR="0059237F" w:rsidRPr="003B5E3E">
        <w:rPr>
          <w:rFonts w:ascii="Gill Sans MT" w:hAnsi="Gill Sans MT"/>
        </w:rPr>
        <w:t>t</w:t>
      </w:r>
      <w:r w:rsidR="00AD03B7" w:rsidRPr="003B5E3E">
        <w:rPr>
          <w:rFonts w:ascii="Gill Sans MT" w:hAnsi="Gill Sans MT"/>
        </w:rPr>
        <w:t>s</w:t>
      </w:r>
      <w:r w:rsidR="0059237F" w:rsidRPr="003B5E3E">
        <w:rPr>
          <w:rFonts w:ascii="Gill Sans MT" w:hAnsi="Gill Sans MT"/>
        </w:rPr>
        <w:t xml:space="preserve"> and their consent is sufficient. </w:t>
      </w:r>
    </w:p>
    <w:p w14:paraId="393BC398" w14:textId="44641B80" w:rsidR="00C87E91" w:rsidRPr="003B5E3E" w:rsidRDefault="00C87E91" w:rsidP="00C87E91">
      <w:pPr>
        <w:rPr>
          <w:rFonts w:ascii="Gill Sans MT" w:hAnsi="Gill Sans MT"/>
        </w:rPr>
      </w:pPr>
      <w:bookmarkStart w:id="132" w:name="h.ihv636" w:colFirst="0" w:colLast="0"/>
      <w:bookmarkEnd w:id="132"/>
      <w:r w:rsidRPr="003B5E3E">
        <w:rPr>
          <w:rFonts w:ascii="Gill Sans MT" w:hAnsi="Gill Sans MT"/>
          <w:b/>
        </w:rPr>
        <w:t xml:space="preserve">Confidentiality </w:t>
      </w:r>
      <w:r w:rsidR="005E3F63" w:rsidRPr="003B5E3E">
        <w:rPr>
          <w:rFonts w:ascii="Gill Sans MT" w:hAnsi="Gill Sans MT"/>
          <w:b/>
        </w:rPr>
        <w:t>p</w:t>
      </w:r>
      <w:r w:rsidRPr="003B5E3E">
        <w:rPr>
          <w:rFonts w:ascii="Gill Sans MT" w:hAnsi="Gill Sans MT"/>
          <w:b/>
        </w:rPr>
        <w:t>rotections.</w:t>
      </w:r>
      <w:r w:rsidRPr="003B5E3E">
        <w:rPr>
          <w:rFonts w:ascii="Gill Sans MT" w:hAnsi="Gill Sans MT"/>
        </w:rPr>
        <w:t xml:space="preserve"> Respect for the confidentiality of respondent information will be maintained throughout the survey process. Interviewers will not be allowed to interview anyone they know or to discuss any identified respondent’s information with anyone other than the field team member</w:t>
      </w:r>
      <w:r w:rsidR="00CB11C2" w:rsidRPr="003B5E3E">
        <w:rPr>
          <w:rFonts w:ascii="Gill Sans MT" w:hAnsi="Gill Sans MT"/>
        </w:rPr>
        <w:t>s</w:t>
      </w:r>
      <w:r w:rsidRPr="003B5E3E">
        <w:rPr>
          <w:rFonts w:ascii="Gill Sans MT" w:hAnsi="Gill Sans MT"/>
        </w:rPr>
        <w:t xml:space="preserve"> or </w:t>
      </w:r>
      <w:r w:rsidR="002B3A06" w:rsidRPr="003B5E3E">
        <w:rPr>
          <w:rFonts w:ascii="Gill Sans MT" w:hAnsi="Gill Sans MT"/>
        </w:rPr>
        <w:t>F</w:t>
      </w:r>
      <w:r w:rsidRPr="003B5E3E">
        <w:rPr>
          <w:rFonts w:ascii="Gill Sans MT" w:hAnsi="Gill Sans MT"/>
        </w:rPr>
        <w:t xml:space="preserve">ield </w:t>
      </w:r>
      <w:r w:rsidR="002B3A06" w:rsidRPr="003B5E3E">
        <w:rPr>
          <w:rFonts w:ascii="Gill Sans MT" w:hAnsi="Gill Sans MT"/>
        </w:rPr>
        <w:t>S</w:t>
      </w:r>
      <w:r w:rsidRPr="003B5E3E">
        <w:rPr>
          <w:rFonts w:ascii="Gill Sans MT" w:hAnsi="Gill Sans MT"/>
        </w:rPr>
        <w:t xml:space="preserve">upervisor. All data transmitted to the </w:t>
      </w:r>
      <w:r w:rsidRPr="003B5E3E">
        <w:rPr>
          <w:rFonts w:ascii="Gill Sans MT" w:eastAsia="Cabin" w:hAnsi="Gill Sans MT"/>
          <w:highlight w:val="yellow"/>
        </w:rPr>
        <w:t>[CONTRACTOR]</w:t>
      </w:r>
      <w:r w:rsidRPr="003B5E3E">
        <w:rPr>
          <w:rFonts w:ascii="Gill Sans MT" w:hAnsi="Gill Sans MT"/>
        </w:rPr>
        <w:t xml:space="preserve"> </w:t>
      </w:r>
      <w:r w:rsidR="008141A3" w:rsidRPr="003B5E3E">
        <w:rPr>
          <w:rFonts w:ascii="Gill Sans MT" w:hAnsi="Gill Sans MT"/>
        </w:rPr>
        <w:t xml:space="preserve">secure FTP </w:t>
      </w:r>
      <w:r w:rsidRPr="003B5E3E">
        <w:rPr>
          <w:rFonts w:ascii="Gill Sans MT" w:hAnsi="Gill Sans MT"/>
        </w:rPr>
        <w:t xml:space="preserve">server will be encrypted. </w:t>
      </w:r>
      <w:r w:rsidR="00411DA5" w:rsidRPr="003B5E3E">
        <w:rPr>
          <w:rFonts w:ascii="Gill Sans MT" w:hAnsi="Gill Sans MT"/>
        </w:rPr>
        <w:t xml:space="preserve">Datasets for internal USAID use will retain only personally identifiable information that </w:t>
      </w:r>
      <w:r w:rsidR="00FE734B" w:rsidRPr="003B5E3E">
        <w:rPr>
          <w:rFonts w:ascii="Gill Sans MT" w:hAnsi="Gill Sans MT"/>
        </w:rPr>
        <w:t xml:space="preserve">is </w:t>
      </w:r>
      <w:r w:rsidR="00411DA5" w:rsidRPr="003B5E3E">
        <w:rPr>
          <w:rFonts w:ascii="Gill Sans MT" w:hAnsi="Gill Sans MT"/>
        </w:rPr>
        <w:t>essential to analysis (</w:t>
      </w:r>
      <w:r w:rsidR="00EA5621" w:rsidRPr="003B5E3E">
        <w:rPr>
          <w:rFonts w:ascii="Gill Sans MT" w:hAnsi="Gill Sans MT"/>
        </w:rPr>
        <w:t xml:space="preserve">e.g., </w:t>
      </w:r>
      <w:r w:rsidR="00411DA5" w:rsidRPr="003B5E3E">
        <w:rPr>
          <w:rFonts w:ascii="Gill Sans MT" w:hAnsi="Gill Sans MT"/>
        </w:rPr>
        <w:t xml:space="preserve">household </w:t>
      </w:r>
      <w:r w:rsidR="00FE734B" w:rsidRPr="003B5E3E">
        <w:rPr>
          <w:rFonts w:ascii="Gill Sans MT" w:hAnsi="Gill Sans MT"/>
        </w:rPr>
        <w:t xml:space="preserve">Global Positioning System </w:t>
      </w:r>
      <w:r w:rsidR="00411DA5" w:rsidRPr="003B5E3E">
        <w:rPr>
          <w:rFonts w:ascii="Gill Sans MT" w:hAnsi="Gill Sans MT"/>
        </w:rPr>
        <w:t xml:space="preserve">coordinates and plot perimeter polygons); these data will not be shared publicly. All </w:t>
      </w:r>
      <w:r w:rsidR="00FE734B" w:rsidRPr="003B5E3E">
        <w:rPr>
          <w:rFonts w:ascii="Gill Sans MT" w:hAnsi="Gill Sans MT"/>
        </w:rPr>
        <w:t xml:space="preserve">personally identifiable information </w:t>
      </w:r>
      <w:r w:rsidR="00411DA5" w:rsidRPr="003B5E3E">
        <w:rPr>
          <w:rFonts w:ascii="Gill Sans MT" w:hAnsi="Gill Sans MT"/>
        </w:rPr>
        <w:t>and other information that would allow deduction of respondent identities will be stripped from datasets before they are made public</w:t>
      </w:r>
      <w:r w:rsidR="00FF37E3" w:rsidRPr="003B5E3E">
        <w:rPr>
          <w:rFonts w:ascii="Gill Sans MT" w:hAnsi="Gill Sans MT"/>
        </w:rPr>
        <w:t xml:space="preserve">, according to </w:t>
      </w:r>
      <w:r w:rsidR="00FF37E3" w:rsidRPr="003B5E3E">
        <w:rPr>
          <w:rFonts w:ascii="Gill Sans MT" w:hAnsi="Gill Sans MT"/>
          <w:i/>
        </w:rPr>
        <w:t xml:space="preserve">Feed the </w:t>
      </w:r>
      <w:r w:rsidR="00F86892" w:rsidRPr="003B5E3E">
        <w:rPr>
          <w:rFonts w:ascii="Gill Sans MT" w:hAnsi="Gill Sans MT"/>
          <w:i/>
        </w:rPr>
        <w:t>Future Protocol for Preparing Non-Public, Restricted, and Public Access Datasets</w:t>
      </w:r>
      <w:r w:rsidR="00411DA5" w:rsidRPr="003B5E3E">
        <w:rPr>
          <w:rFonts w:ascii="Gill Sans MT" w:hAnsi="Gill Sans MT"/>
        </w:rPr>
        <w:t>. All staff working with survey data both in</w:t>
      </w:r>
      <w:r w:rsidR="00985CFE" w:rsidRPr="003B5E3E">
        <w:rPr>
          <w:rFonts w:ascii="Gill Sans MT" w:hAnsi="Gill Sans MT"/>
        </w:rPr>
        <w:t>-</w:t>
      </w:r>
      <w:r w:rsidR="00411DA5" w:rsidRPr="003B5E3E">
        <w:rPr>
          <w:rFonts w:ascii="Gill Sans MT" w:hAnsi="Gill Sans MT"/>
        </w:rPr>
        <w:t xml:space="preserve">country and at </w:t>
      </w:r>
      <w:r w:rsidR="00411DA5" w:rsidRPr="003B5E3E">
        <w:rPr>
          <w:rFonts w:ascii="Gill Sans MT" w:eastAsia="Cabin" w:hAnsi="Gill Sans MT"/>
          <w:highlight w:val="yellow"/>
        </w:rPr>
        <w:t>[CONTRACTOR]</w:t>
      </w:r>
      <w:r w:rsidR="00411DA5" w:rsidRPr="003B5E3E">
        <w:rPr>
          <w:rFonts w:ascii="Gill Sans MT" w:eastAsia="Cabin" w:hAnsi="Gill Sans MT"/>
        </w:rPr>
        <w:t xml:space="preserve"> </w:t>
      </w:r>
      <w:r w:rsidR="00411DA5" w:rsidRPr="003B5E3E">
        <w:rPr>
          <w:rFonts w:ascii="Gill Sans MT" w:hAnsi="Gill Sans MT"/>
        </w:rPr>
        <w:t>offices will sign confidentiality statements before working with the survey.</w:t>
      </w:r>
    </w:p>
    <w:p w14:paraId="4E5C1704" w14:textId="7C4BC514" w:rsidR="00C87E91" w:rsidRPr="003B5E3E" w:rsidRDefault="00C87E91" w:rsidP="00D47A81">
      <w:pPr>
        <w:pStyle w:val="Heading2"/>
      </w:pPr>
      <w:bookmarkStart w:id="133" w:name="_Toc68594008"/>
      <w:commentRangeStart w:id="134"/>
      <w:r w:rsidRPr="003B5E3E">
        <w:t>3.</w:t>
      </w:r>
      <w:r w:rsidR="00CA6060" w:rsidRPr="003B5E3E">
        <w:t>10</w:t>
      </w:r>
      <w:commentRangeEnd w:id="134"/>
      <w:r w:rsidR="0041455A">
        <w:rPr>
          <w:rStyle w:val="CommentReference"/>
          <w:rFonts w:ascii="Calibri" w:hAnsi="Calibri"/>
          <w:b w:val="0"/>
          <w:color w:val="auto"/>
        </w:rPr>
        <w:commentReference w:id="134"/>
      </w:r>
      <w:r w:rsidRPr="003B5E3E">
        <w:tab/>
        <w:t xml:space="preserve">Other </w:t>
      </w:r>
      <w:r w:rsidR="005E3F63" w:rsidRPr="003B5E3E">
        <w:t>e</w:t>
      </w:r>
      <w:r w:rsidRPr="003B5E3E">
        <w:t xml:space="preserve">thical </w:t>
      </w:r>
      <w:r w:rsidR="005E3F63" w:rsidRPr="003B5E3E">
        <w:t>c</w:t>
      </w:r>
      <w:r w:rsidRPr="003B5E3E">
        <w:t xml:space="preserve">oncerns or </w:t>
      </w:r>
      <w:r w:rsidR="005E3F63" w:rsidRPr="003B5E3E">
        <w:t>i</w:t>
      </w:r>
      <w:r w:rsidRPr="003B5E3E">
        <w:t>ssues</w:t>
      </w:r>
      <w:bookmarkEnd w:id="133"/>
    </w:p>
    <w:p w14:paraId="7C954A50" w14:textId="36D6B7AD" w:rsidR="00C87E91" w:rsidRPr="003B5E3E" w:rsidRDefault="00411DA5" w:rsidP="009955CE">
      <w:pPr>
        <w:pStyle w:val="BodyText1"/>
      </w:pPr>
      <w:r w:rsidRPr="003B5E3E">
        <w:t>[</w:t>
      </w:r>
      <w:r w:rsidRPr="003B5E3E">
        <w:rPr>
          <w:highlight w:val="yellow"/>
        </w:rPr>
        <w:t>xx</w:t>
      </w:r>
      <w:r w:rsidRPr="003B5E3E">
        <w:t>]</w:t>
      </w:r>
    </w:p>
    <w:p w14:paraId="3A612CCA" w14:textId="3D41FF8D" w:rsidR="00C87E91" w:rsidRPr="003B5E3E" w:rsidRDefault="00C87E91" w:rsidP="00D47A81">
      <w:pPr>
        <w:pStyle w:val="Heading2"/>
        <w:keepNext/>
      </w:pPr>
      <w:bookmarkStart w:id="135" w:name="_Toc68594009"/>
      <w:r w:rsidRPr="003B5E3E">
        <w:t>3.11</w:t>
      </w:r>
      <w:r w:rsidRPr="003B5E3E">
        <w:tab/>
        <w:t xml:space="preserve">Logistics and </w:t>
      </w:r>
      <w:r w:rsidR="00F15EEE" w:rsidRPr="003B5E3E">
        <w:t>s</w:t>
      </w:r>
      <w:r w:rsidRPr="003B5E3E">
        <w:t>upplies</w:t>
      </w:r>
      <w:bookmarkEnd w:id="135"/>
    </w:p>
    <w:p w14:paraId="2900ACFE" w14:textId="5071EAD9" w:rsidR="00C87E91" w:rsidRPr="003B5E3E" w:rsidRDefault="00C87E91" w:rsidP="00C87E91">
      <w:pPr>
        <w:rPr>
          <w:rFonts w:ascii="Gill Sans MT" w:hAnsi="Gill Sans MT"/>
        </w:rPr>
      </w:pPr>
      <w:r w:rsidRPr="003B5E3E">
        <w:rPr>
          <w:rFonts w:ascii="Gill Sans MT" w:eastAsia="Cabin" w:hAnsi="Gill Sans MT"/>
        </w:rPr>
        <w:t>The [</w:t>
      </w:r>
      <w:r w:rsidR="007D1525" w:rsidRPr="003B5E3E">
        <w:rPr>
          <w:rFonts w:ascii="Gill Sans MT" w:eastAsia="Cabin" w:hAnsi="Gill Sans MT"/>
          <w:highlight w:val="yellow"/>
        </w:rPr>
        <w:t xml:space="preserve">SURVEY </w:t>
      </w:r>
      <w:r w:rsidRPr="003B5E3E">
        <w:rPr>
          <w:rFonts w:ascii="Gill Sans MT" w:eastAsia="Cabin" w:hAnsi="Gill Sans MT"/>
          <w:highlight w:val="yellow"/>
        </w:rPr>
        <w:t>SUBCONTRACTOR</w:t>
      </w:r>
      <w:r w:rsidRPr="003B5E3E">
        <w:rPr>
          <w:rFonts w:ascii="Gill Sans MT" w:eastAsia="Cabin" w:hAnsi="Gill Sans MT"/>
        </w:rPr>
        <w:t xml:space="preserve">] Field Manager, assisted by the </w:t>
      </w:r>
      <w:r w:rsidR="00B41D1B" w:rsidRPr="003B5E3E">
        <w:rPr>
          <w:rFonts w:ascii="Gill Sans MT" w:eastAsia="Cabin" w:hAnsi="Gill Sans MT"/>
        </w:rPr>
        <w:t>Quality Control and Support (</w:t>
      </w:r>
      <w:r w:rsidRPr="003B5E3E">
        <w:rPr>
          <w:rFonts w:ascii="Gill Sans MT" w:eastAsia="Cabin" w:hAnsi="Gill Sans MT"/>
        </w:rPr>
        <w:t>QCS</w:t>
      </w:r>
      <w:r w:rsidR="00B41D1B" w:rsidRPr="003B5E3E">
        <w:rPr>
          <w:rFonts w:ascii="Gill Sans MT" w:eastAsia="Cabin" w:hAnsi="Gill Sans MT"/>
        </w:rPr>
        <w:t>)</w:t>
      </w:r>
      <w:r w:rsidRPr="003B5E3E">
        <w:rPr>
          <w:rFonts w:ascii="Gill Sans MT" w:eastAsia="Cabin" w:hAnsi="Gill Sans MT"/>
        </w:rPr>
        <w:t xml:space="preserve"> teams, will be responsible for making logistical arrangements for the field teams</w:t>
      </w:r>
      <w:r w:rsidR="005E3F63" w:rsidRPr="003B5E3E">
        <w:rPr>
          <w:rFonts w:ascii="Gill Sans MT" w:eastAsia="Cabin" w:hAnsi="Gill Sans MT"/>
        </w:rPr>
        <w:t>,</w:t>
      </w:r>
      <w:r w:rsidRPr="003B5E3E">
        <w:rPr>
          <w:rFonts w:ascii="Gill Sans MT" w:eastAsia="Cabin" w:hAnsi="Gill Sans MT"/>
        </w:rPr>
        <w:t xml:space="preserve"> includ</w:t>
      </w:r>
      <w:r w:rsidR="005E3F63" w:rsidRPr="003B5E3E">
        <w:rPr>
          <w:rFonts w:ascii="Gill Sans MT" w:eastAsia="Cabin" w:hAnsi="Gill Sans MT"/>
        </w:rPr>
        <w:t>ing</w:t>
      </w:r>
      <w:r w:rsidRPr="003B5E3E">
        <w:rPr>
          <w:rFonts w:ascii="Gill Sans MT" w:eastAsia="Cabin" w:hAnsi="Gill Sans MT"/>
        </w:rPr>
        <w:t xml:space="preserve"> ensuring the availability of working vehicles to transport the field teams within and between clusters</w:t>
      </w:r>
      <w:r w:rsidR="005E3F63" w:rsidRPr="003B5E3E">
        <w:rPr>
          <w:rFonts w:ascii="Gill Sans MT" w:eastAsia="Cabin" w:hAnsi="Gill Sans MT"/>
        </w:rPr>
        <w:t>,</w:t>
      </w:r>
      <w:r w:rsidRPr="003B5E3E">
        <w:rPr>
          <w:rFonts w:ascii="Gill Sans MT" w:eastAsia="Cabin" w:hAnsi="Gill Sans MT"/>
        </w:rPr>
        <w:t xml:space="preserve"> arranging for food and lodging for field teams</w:t>
      </w:r>
      <w:r w:rsidR="005E3F63" w:rsidRPr="003B5E3E">
        <w:rPr>
          <w:rFonts w:ascii="Gill Sans MT" w:eastAsia="Cabin" w:hAnsi="Gill Sans MT"/>
        </w:rPr>
        <w:t>,</w:t>
      </w:r>
      <w:r w:rsidRPr="003B5E3E">
        <w:rPr>
          <w:rFonts w:ascii="Gill Sans MT" w:eastAsia="Cabin" w:hAnsi="Gill Sans MT"/>
        </w:rPr>
        <w:t xml:space="preserve"> providing advances to </w:t>
      </w:r>
      <w:r w:rsidR="00D22B60" w:rsidRPr="003B5E3E">
        <w:rPr>
          <w:rFonts w:ascii="Gill Sans MT" w:eastAsia="Cabin" w:hAnsi="Gill Sans MT"/>
        </w:rPr>
        <w:t>F</w:t>
      </w:r>
      <w:r w:rsidRPr="003B5E3E">
        <w:rPr>
          <w:rFonts w:ascii="Gill Sans MT" w:eastAsia="Cabin" w:hAnsi="Gill Sans MT"/>
        </w:rPr>
        <w:t xml:space="preserve">ield </w:t>
      </w:r>
      <w:r w:rsidR="00D22B60" w:rsidRPr="003B5E3E">
        <w:rPr>
          <w:rFonts w:ascii="Gill Sans MT" w:eastAsia="Cabin" w:hAnsi="Gill Sans MT"/>
        </w:rPr>
        <w:t>S</w:t>
      </w:r>
      <w:r w:rsidRPr="003B5E3E">
        <w:rPr>
          <w:rFonts w:ascii="Gill Sans MT" w:eastAsia="Cabin" w:hAnsi="Gill Sans MT"/>
        </w:rPr>
        <w:t>upervisors to cover cash outlays</w:t>
      </w:r>
      <w:r w:rsidR="005E3F63" w:rsidRPr="003B5E3E">
        <w:rPr>
          <w:rFonts w:ascii="Gill Sans MT" w:eastAsia="Cabin" w:hAnsi="Gill Sans MT"/>
        </w:rPr>
        <w:t>,</w:t>
      </w:r>
      <w:r w:rsidRPr="003B5E3E">
        <w:rPr>
          <w:rFonts w:ascii="Gill Sans MT" w:eastAsia="Cabin" w:hAnsi="Gill Sans MT"/>
        </w:rPr>
        <w:t xml:space="preserve"> providing alternative sources of electrical supply to charge tablet</w:t>
      </w:r>
      <w:r w:rsidR="003B5E3E" w:rsidRPr="003B5E3E">
        <w:rPr>
          <w:rFonts w:ascii="Gill Sans MT" w:eastAsia="Cabin" w:hAnsi="Gill Sans MT"/>
        </w:rPr>
        <w:t xml:space="preserve"> computer</w:t>
      </w:r>
      <w:r w:rsidRPr="003B5E3E">
        <w:rPr>
          <w:rFonts w:ascii="Gill Sans MT" w:eastAsia="Cabin" w:hAnsi="Gill Sans MT"/>
        </w:rPr>
        <w:t>s</w:t>
      </w:r>
      <w:r w:rsidR="005E3F63" w:rsidRPr="003B5E3E">
        <w:rPr>
          <w:rFonts w:ascii="Gill Sans MT" w:eastAsia="Cabin" w:hAnsi="Gill Sans MT"/>
        </w:rPr>
        <w:t>,</w:t>
      </w:r>
      <w:r w:rsidRPr="003B5E3E">
        <w:rPr>
          <w:rFonts w:ascii="Gill Sans MT" w:eastAsia="Cabin" w:hAnsi="Gill Sans MT"/>
        </w:rPr>
        <w:t xml:space="preserve"> addressing any medical or emergency needs that arise during </w:t>
      </w:r>
      <w:r w:rsidR="004D43B5" w:rsidRPr="003B5E3E">
        <w:rPr>
          <w:rFonts w:ascii="Gill Sans MT" w:eastAsia="Cabin" w:hAnsi="Gill Sans MT"/>
        </w:rPr>
        <w:t>fieldwork</w:t>
      </w:r>
      <w:r w:rsidR="005E3F63" w:rsidRPr="003B5E3E">
        <w:rPr>
          <w:rFonts w:ascii="Gill Sans MT" w:eastAsia="Cabin" w:hAnsi="Gill Sans MT"/>
        </w:rPr>
        <w:t>,</w:t>
      </w:r>
      <w:r w:rsidRPr="003B5E3E">
        <w:rPr>
          <w:rFonts w:ascii="Gill Sans MT" w:eastAsia="Cabin" w:hAnsi="Gill Sans MT"/>
        </w:rPr>
        <w:t xml:space="preserve"> and ensuring the security of field teams. [</w:t>
      </w:r>
      <w:r w:rsidRPr="003B5E3E">
        <w:rPr>
          <w:rFonts w:ascii="Gill Sans MT" w:eastAsia="Cabin" w:hAnsi="Gill Sans MT"/>
          <w:highlight w:val="yellow"/>
        </w:rPr>
        <w:t>SURVEY SUBCONTRACTOR</w:t>
      </w:r>
      <w:r w:rsidRPr="003B5E3E">
        <w:rPr>
          <w:rFonts w:ascii="Gill Sans MT" w:eastAsia="Cabin" w:hAnsi="Gill Sans MT"/>
        </w:rPr>
        <w:t>] will follow its standard procedures for providing this logistical support. All field teams will be supplied with the following</w:t>
      </w:r>
      <w:r w:rsidR="005E3F63" w:rsidRPr="003B5E3E">
        <w:rPr>
          <w:rFonts w:ascii="Gill Sans MT" w:eastAsia="Cabin" w:hAnsi="Gill Sans MT"/>
        </w:rPr>
        <w:t xml:space="preserve"> materials</w:t>
      </w:r>
      <w:r w:rsidRPr="003B5E3E">
        <w:rPr>
          <w:rFonts w:ascii="Gill Sans MT" w:eastAsia="Cabin" w:hAnsi="Gill Sans MT"/>
        </w:rPr>
        <w:t>:</w:t>
      </w:r>
    </w:p>
    <w:p w14:paraId="0F2B5F95" w14:textId="77777777" w:rsidR="00C87E91" w:rsidRPr="003B5E3E" w:rsidRDefault="00C87E91" w:rsidP="00C87E91">
      <w:pPr>
        <w:tabs>
          <w:tab w:val="left" w:pos="-1439"/>
          <w:tab w:val="left" w:pos="-719"/>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40" w:lineRule="auto"/>
        <w:rPr>
          <w:rFonts w:ascii="Gill Sans MT" w:hAnsi="Gill Sans MT"/>
        </w:rPr>
      </w:pPr>
      <w:r w:rsidRPr="003B5E3E">
        <w:rPr>
          <w:rFonts w:ascii="Gill Sans MT" w:eastAsia="Cabin" w:hAnsi="Gill Sans MT"/>
          <w:b/>
        </w:rPr>
        <w:t>Fieldwork documents</w:t>
      </w:r>
    </w:p>
    <w:p w14:paraId="0DFE8EE1" w14:textId="3C19ED9F" w:rsidR="00C87E91" w:rsidRPr="003B5E3E" w:rsidRDefault="00C87E91" w:rsidP="00AB0C57">
      <w:pPr>
        <w:pStyle w:val="Bulletedlist"/>
      </w:pPr>
      <w:r w:rsidRPr="003B5E3E">
        <w:t>Supervisor’s Manual</w:t>
      </w:r>
    </w:p>
    <w:p w14:paraId="79BC069B" w14:textId="44FF243B" w:rsidR="00C87E91" w:rsidRPr="003B5E3E" w:rsidRDefault="00C87E91" w:rsidP="00AB0C57">
      <w:pPr>
        <w:pStyle w:val="Bulletedlist"/>
      </w:pPr>
      <w:r w:rsidRPr="003B5E3E">
        <w:t>Interviewer’s Manual</w:t>
      </w:r>
    </w:p>
    <w:p w14:paraId="199D8804" w14:textId="77777777" w:rsidR="00C87E91" w:rsidRPr="003B5E3E" w:rsidRDefault="00C87E91" w:rsidP="00AB0C57">
      <w:pPr>
        <w:pStyle w:val="Bulletedlist"/>
      </w:pPr>
      <w:r w:rsidRPr="003B5E3E">
        <w:t xml:space="preserve">Maps and lists of </w:t>
      </w:r>
      <w:r w:rsidRPr="003B5E3E">
        <w:rPr>
          <w:rFonts w:eastAsia="Cabin"/>
        </w:rPr>
        <w:t>selected households for all clusters in the assigned area</w:t>
      </w:r>
    </w:p>
    <w:p w14:paraId="4B77D3F3" w14:textId="77777777" w:rsidR="00C87E91" w:rsidRPr="003B5E3E" w:rsidRDefault="00C87E91" w:rsidP="00AB0C57">
      <w:pPr>
        <w:pStyle w:val="Bulletedlist"/>
      </w:pPr>
      <w:r w:rsidRPr="003B5E3E">
        <w:t>Letters of introduction</w:t>
      </w:r>
    </w:p>
    <w:p w14:paraId="4F0AEA97" w14:textId="424722CC" w:rsidR="00C87E91" w:rsidRPr="003B5E3E" w:rsidRDefault="00F64154" w:rsidP="00AB0C57">
      <w:pPr>
        <w:pStyle w:val="Bulletedlist"/>
      </w:pPr>
      <w:r w:rsidRPr="003B5E3E">
        <w:t>Supply of p</w:t>
      </w:r>
      <w:r w:rsidR="006B63DB" w:rsidRPr="003B5E3E">
        <w:rPr>
          <w:rFonts w:eastAsia="Cabin"/>
        </w:rPr>
        <w:t xml:space="preserve">aper </w:t>
      </w:r>
      <w:r w:rsidR="00C87E91" w:rsidRPr="003B5E3E">
        <w:rPr>
          <w:rFonts w:eastAsia="Cabin"/>
        </w:rPr>
        <w:t>questionnaires</w:t>
      </w:r>
      <w:r w:rsidRPr="003B5E3E">
        <w:rPr>
          <w:rFonts w:eastAsia="Cabin"/>
        </w:rPr>
        <w:t xml:space="preserve"> (all translations)</w:t>
      </w:r>
      <w:r w:rsidR="00C87E91" w:rsidRPr="003B5E3E">
        <w:rPr>
          <w:rFonts w:eastAsia="Cabin"/>
        </w:rPr>
        <w:t xml:space="preserve"> for use in emergency</w:t>
      </w:r>
    </w:p>
    <w:p w14:paraId="70D69079" w14:textId="6420DF29" w:rsidR="00C87E91" w:rsidRPr="003B5E3E" w:rsidRDefault="00C87E91" w:rsidP="00AB0C57">
      <w:pPr>
        <w:pStyle w:val="Bulletedlist"/>
      </w:pPr>
      <w:r w:rsidRPr="003B5E3E">
        <w:t>Supervisor’s Control Sheets</w:t>
      </w:r>
    </w:p>
    <w:p w14:paraId="72716831" w14:textId="5C53D914" w:rsidR="00C87E91" w:rsidRPr="003B5E3E" w:rsidRDefault="00C87E91" w:rsidP="00AB0C57">
      <w:pPr>
        <w:pStyle w:val="Bulletedlist"/>
      </w:pPr>
      <w:r w:rsidRPr="003B5E3E">
        <w:t xml:space="preserve">Interviewer’s </w:t>
      </w:r>
      <w:r w:rsidR="00F64154" w:rsidRPr="003B5E3E">
        <w:rPr>
          <w:rFonts w:eastAsia="Cabin"/>
        </w:rPr>
        <w:t>Assignment</w:t>
      </w:r>
      <w:r w:rsidRPr="003B5E3E">
        <w:rPr>
          <w:rFonts w:eastAsia="Cabin"/>
        </w:rPr>
        <w:t xml:space="preserve"> Sheets</w:t>
      </w:r>
    </w:p>
    <w:p w14:paraId="03B711EC" w14:textId="77777777" w:rsidR="00C87E91" w:rsidRPr="003B5E3E" w:rsidRDefault="00C87E91" w:rsidP="00AB0C57">
      <w:pPr>
        <w:pStyle w:val="Bulletedlist"/>
      </w:pPr>
      <w:r w:rsidRPr="003B5E3E">
        <w:t xml:space="preserve">Informed consent forms </w:t>
      </w:r>
    </w:p>
    <w:p w14:paraId="2137306D" w14:textId="77777777" w:rsidR="00C87E91" w:rsidRPr="003B5E3E" w:rsidRDefault="00C87E91" w:rsidP="00AB0C57">
      <w:pPr>
        <w:pStyle w:val="Bulletedlist"/>
      </w:pPr>
      <w:r w:rsidRPr="003B5E3E">
        <w:t>Household roster forms</w:t>
      </w:r>
    </w:p>
    <w:p w14:paraId="68D02763" w14:textId="77777777" w:rsidR="00C87E91" w:rsidRPr="003B5E3E" w:rsidRDefault="00C87E91" w:rsidP="00AB0C57">
      <w:pPr>
        <w:pStyle w:val="Bulletedlist"/>
      </w:pPr>
      <w:r w:rsidRPr="003B5E3E">
        <w:t>Vehicle mileage and expenditure log forms</w:t>
      </w:r>
    </w:p>
    <w:p w14:paraId="269B06E4" w14:textId="77777777" w:rsidR="00C87E91" w:rsidRPr="003B5E3E" w:rsidRDefault="00C87E91" w:rsidP="00C87E91">
      <w:pPr>
        <w:rPr>
          <w:rFonts w:ascii="Gill Sans MT" w:hAnsi="Gill Sans MT"/>
        </w:rPr>
      </w:pPr>
      <w:r w:rsidRPr="003B5E3E">
        <w:rPr>
          <w:rFonts w:ascii="Gill Sans MT" w:eastAsia="Cabin" w:hAnsi="Gill Sans MT"/>
          <w:b/>
        </w:rPr>
        <w:t>Supplies</w:t>
      </w:r>
    </w:p>
    <w:p w14:paraId="24641E37" w14:textId="77777777" w:rsidR="00C87E91" w:rsidRPr="003B5E3E" w:rsidRDefault="00C87E91" w:rsidP="00AB0C57">
      <w:pPr>
        <w:pStyle w:val="Bulletedlist"/>
      </w:pPr>
      <w:r w:rsidRPr="003B5E3E">
        <w:t>Clipboards, briefcases, backpacks</w:t>
      </w:r>
    </w:p>
    <w:p w14:paraId="2FE7DF1A" w14:textId="5BB8F961" w:rsidR="00C87E91" w:rsidRPr="003B5E3E" w:rsidRDefault="00C87E91" w:rsidP="00AB0C57">
      <w:pPr>
        <w:pStyle w:val="Bulletedlist"/>
      </w:pPr>
      <w:r w:rsidRPr="003B5E3E">
        <w:t xml:space="preserve">Identification for the </w:t>
      </w:r>
      <w:r w:rsidR="00F218F9" w:rsidRPr="003B5E3E">
        <w:t>I</w:t>
      </w:r>
      <w:r w:rsidRPr="003B5E3E">
        <w:t>nterviewers</w:t>
      </w:r>
    </w:p>
    <w:p w14:paraId="6D66A7FB" w14:textId="77777777" w:rsidR="00C87E91" w:rsidRPr="003B5E3E" w:rsidRDefault="00C87E91" w:rsidP="00AB0C57">
      <w:pPr>
        <w:pStyle w:val="Bulletedlist"/>
      </w:pPr>
      <w:r w:rsidRPr="003B5E3E">
        <w:t>Paperclips, scissors, string, staplers and staples, tape, pens, a</w:t>
      </w:r>
      <w:r w:rsidRPr="003B5E3E">
        <w:rPr>
          <w:rFonts w:eastAsia="Cabin"/>
        </w:rPr>
        <w:t>nd pencils</w:t>
      </w:r>
    </w:p>
    <w:p w14:paraId="47DECDA4" w14:textId="6401CD0B" w:rsidR="00C87E91" w:rsidRPr="003B5E3E" w:rsidRDefault="00C87E91" w:rsidP="00AB0C57">
      <w:pPr>
        <w:pStyle w:val="Bulletedlist"/>
      </w:pPr>
      <w:r w:rsidRPr="003B5E3E">
        <w:t>Tablet</w:t>
      </w:r>
      <w:r w:rsidR="003B5E3E" w:rsidRPr="003B5E3E">
        <w:t xml:space="preserve"> computer</w:t>
      </w:r>
      <w:r w:rsidR="00AF2C04" w:rsidRPr="003B5E3E">
        <w:t>s</w:t>
      </w:r>
      <w:r w:rsidRPr="003B5E3E">
        <w:t xml:space="preserve"> configured with </w:t>
      </w:r>
      <w:r w:rsidR="00F218F9" w:rsidRPr="003B5E3E">
        <w:t>I</w:t>
      </w:r>
      <w:r w:rsidR="00100E58" w:rsidRPr="003B5E3E">
        <w:t>nterviewers</w:t>
      </w:r>
      <w:r w:rsidR="00100E58" w:rsidRPr="003B5E3E">
        <w:rPr>
          <w:rFonts w:eastAsia="Cabin"/>
        </w:rPr>
        <w:t xml:space="preserve">’ </w:t>
      </w:r>
      <w:r w:rsidRPr="003B5E3E">
        <w:rPr>
          <w:rFonts w:eastAsia="Cabin"/>
        </w:rPr>
        <w:t>assignment</w:t>
      </w:r>
      <w:r w:rsidR="00100E58" w:rsidRPr="003B5E3E">
        <w:rPr>
          <w:rFonts w:eastAsia="Cabin"/>
        </w:rPr>
        <w:t>s</w:t>
      </w:r>
      <w:r w:rsidRPr="003B5E3E">
        <w:rPr>
          <w:rFonts w:eastAsia="Cabin"/>
        </w:rPr>
        <w:t xml:space="preserve"> </w:t>
      </w:r>
    </w:p>
    <w:p w14:paraId="4983F7BA" w14:textId="235F9896" w:rsidR="00C87E91" w:rsidRPr="003B5E3E" w:rsidRDefault="00C87E91" w:rsidP="00AB0C57">
      <w:pPr>
        <w:pStyle w:val="Bulletedlist"/>
      </w:pPr>
      <w:r w:rsidRPr="003B5E3E">
        <w:t xml:space="preserve">Equipment for </w:t>
      </w:r>
      <w:r w:rsidR="002E44A6" w:rsidRPr="003B5E3E">
        <w:rPr>
          <w:rFonts w:eastAsia="Cabin"/>
        </w:rPr>
        <w:t xml:space="preserve">simultaneously </w:t>
      </w:r>
      <w:r w:rsidRPr="003B5E3E">
        <w:rPr>
          <w:rFonts w:eastAsia="Cabin"/>
        </w:rPr>
        <w:t>charging multiple tablet</w:t>
      </w:r>
      <w:r w:rsidR="003B5E3E" w:rsidRPr="003B5E3E">
        <w:rPr>
          <w:rFonts w:eastAsia="Cabin"/>
        </w:rPr>
        <w:t xml:space="preserve"> computer</w:t>
      </w:r>
      <w:r w:rsidRPr="003B5E3E">
        <w:rPr>
          <w:rFonts w:eastAsia="Cabin"/>
        </w:rPr>
        <w:t>s, including adapters</w:t>
      </w:r>
      <w:r w:rsidR="00100E58" w:rsidRPr="003B5E3E">
        <w:rPr>
          <w:rFonts w:eastAsia="Cabin"/>
        </w:rPr>
        <w:t>,</w:t>
      </w:r>
      <w:r w:rsidRPr="003B5E3E">
        <w:rPr>
          <w:rFonts w:eastAsia="Cabin"/>
        </w:rPr>
        <w:t xml:space="preserve"> if needed</w:t>
      </w:r>
    </w:p>
    <w:p w14:paraId="66C36AAB" w14:textId="617A41C2" w:rsidR="00C87E91" w:rsidRPr="003B5E3E" w:rsidRDefault="00C87E91" w:rsidP="00AB0C57">
      <w:pPr>
        <w:pStyle w:val="Bulletedlist"/>
      </w:pPr>
      <w:r w:rsidRPr="003B5E3E">
        <w:t>Additional batteries for tablet</w:t>
      </w:r>
      <w:r w:rsidRPr="003B5E3E">
        <w:rPr>
          <w:rFonts w:eastAsia="Cabin"/>
        </w:rPr>
        <w:t xml:space="preserve"> computers</w:t>
      </w:r>
    </w:p>
    <w:p w14:paraId="71E002A0" w14:textId="40446A3C" w:rsidR="00C87E91" w:rsidRPr="003B5E3E" w:rsidRDefault="00C87E91" w:rsidP="00AB0C57">
      <w:pPr>
        <w:pStyle w:val="Bulletedlist"/>
      </w:pPr>
      <w:r w:rsidRPr="003B5E3E">
        <w:t xml:space="preserve">Waterproof containers and envelopes to store paperwork and, if appropriate, completed </w:t>
      </w:r>
      <w:r w:rsidR="00966049" w:rsidRPr="003B5E3E">
        <w:rPr>
          <w:rFonts w:eastAsia="Cabin"/>
        </w:rPr>
        <w:t xml:space="preserve">paper </w:t>
      </w:r>
      <w:r w:rsidRPr="003B5E3E">
        <w:rPr>
          <w:rFonts w:eastAsia="Cabin"/>
        </w:rPr>
        <w:t xml:space="preserve">questionnaires </w:t>
      </w:r>
    </w:p>
    <w:p w14:paraId="39D1B288" w14:textId="77777777" w:rsidR="00C87E91" w:rsidRPr="003B5E3E" w:rsidRDefault="00C87E91" w:rsidP="00AB0C57">
      <w:pPr>
        <w:pStyle w:val="Bulletedlist"/>
      </w:pPr>
      <w:r w:rsidRPr="003B5E3E">
        <w:t>First aid kit</w:t>
      </w:r>
    </w:p>
    <w:p w14:paraId="3CBACF5E" w14:textId="318B155F" w:rsidR="00C87E91" w:rsidRPr="003B5E3E" w:rsidRDefault="00C87E91" w:rsidP="00AB0C57">
      <w:pPr>
        <w:pStyle w:val="Bulletedlist"/>
      </w:pPr>
      <w:r w:rsidRPr="003B5E3E">
        <w:t xml:space="preserve">Cell </w:t>
      </w:r>
      <w:r w:rsidRPr="003B5E3E">
        <w:rPr>
          <w:rFonts w:eastAsia="Cabin"/>
        </w:rPr>
        <w:t>phone</w:t>
      </w:r>
      <w:r w:rsidR="008017CD" w:rsidRPr="003B5E3E">
        <w:rPr>
          <w:rFonts w:eastAsia="Cabin"/>
        </w:rPr>
        <w:t>s</w:t>
      </w:r>
      <w:r w:rsidRPr="003B5E3E">
        <w:rPr>
          <w:rFonts w:eastAsia="Cabin"/>
        </w:rPr>
        <w:t xml:space="preserve"> with SIM card</w:t>
      </w:r>
      <w:r w:rsidR="008017CD" w:rsidRPr="003B5E3E">
        <w:rPr>
          <w:rFonts w:eastAsia="Cabin"/>
        </w:rPr>
        <w:t>s</w:t>
      </w:r>
      <w:r w:rsidRPr="003B5E3E">
        <w:rPr>
          <w:rFonts w:eastAsia="Cabin"/>
        </w:rPr>
        <w:t xml:space="preserve"> and charger</w:t>
      </w:r>
      <w:r w:rsidR="008017CD" w:rsidRPr="003B5E3E">
        <w:rPr>
          <w:rFonts w:eastAsia="Cabin"/>
        </w:rPr>
        <w:t>s</w:t>
      </w:r>
    </w:p>
    <w:p w14:paraId="65B21952" w14:textId="3065FB63" w:rsidR="00C87E91" w:rsidRPr="003B5E3E" w:rsidRDefault="00C87E91" w:rsidP="00AB0C57">
      <w:pPr>
        <w:pStyle w:val="Bulletedlist"/>
      </w:pPr>
      <w:r w:rsidRPr="003B5E3E">
        <w:t>Internet transmission devices</w:t>
      </w:r>
      <w:r w:rsidR="00EA1A13" w:rsidRPr="003B5E3E">
        <w:rPr>
          <w:rFonts w:eastAsia="Cabin"/>
        </w:rPr>
        <w:t>, such as</w:t>
      </w:r>
      <w:r w:rsidRPr="003B5E3E">
        <w:rPr>
          <w:rFonts w:eastAsia="Cabin"/>
        </w:rPr>
        <w:t xml:space="preserve"> hot spots</w:t>
      </w:r>
    </w:p>
    <w:p w14:paraId="07102863" w14:textId="7B35DE32" w:rsidR="00C87E91" w:rsidRPr="003B5E3E" w:rsidRDefault="00C87E91" w:rsidP="00C87E91">
      <w:pPr>
        <w:rPr>
          <w:rFonts w:ascii="Gill Sans MT" w:hAnsi="Gill Sans MT"/>
          <w:b/>
        </w:rPr>
      </w:pPr>
      <w:r w:rsidRPr="003B5E3E">
        <w:rPr>
          <w:rFonts w:ascii="Gill Sans MT" w:eastAsia="Cabin" w:hAnsi="Gill Sans MT"/>
        </w:rPr>
        <w:t xml:space="preserve">The field teams will be provided with ample supplies of these materials when they deploy to the field. The QCS teams will </w:t>
      </w:r>
      <w:r w:rsidR="002E44A6" w:rsidRPr="003B5E3E">
        <w:rPr>
          <w:rFonts w:ascii="Gill Sans MT" w:eastAsia="Cabin" w:hAnsi="Gill Sans MT"/>
        </w:rPr>
        <w:t xml:space="preserve">deliver </w:t>
      </w:r>
      <w:r w:rsidRPr="003B5E3E">
        <w:rPr>
          <w:rFonts w:ascii="Gill Sans MT" w:eastAsia="Cabin" w:hAnsi="Gill Sans MT"/>
        </w:rPr>
        <w:t>additional supplies</w:t>
      </w:r>
      <w:r w:rsidR="002E44A6" w:rsidRPr="003B5E3E">
        <w:rPr>
          <w:rFonts w:ascii="Gill Sans MT" w:eastAsia="Cabin" w:hAnsi="Gill Sans MT"/>
        </w:rPr>
        <w:t xml:space="preserve"> and replacements</w:t>
      </w:r>
      <w:r w:rsidRPr="003B5E3E">
        <w:rPr>
          <w:rFonts w:ascii="Gill Sans MT" w:eastAsia="Cabin" w:hAnsi="Gill Sans MT"/>
        </w:rPr>
        <w:t xml:space="preserve"> </w:t>
      </w:r>
      <w:r w:rsidR="002E44A6" w:rsidRPr="003B5E3E">
        <w:rPr>
          <w:rFonts w:ascii="Gill Sans MT" w:eastAsia="Cabin" w:hAnsi="Gill Sans MT"/>
        </w:rPr>
        <w:t>during</w:t>
      </w:r>
      <w:r w:rsidRPr="003B5E3E">
        <w:rPr>
          <w:rFonts w:ascii="Gill Sans MT" w:eastAsia="Cabin" w:hAnsi="Gill Sans MT"/>
        </w:rPr>
        <w:t xml:space="preserve"> travel between field teams.</w:t>
      </w:r>
    </w:p>
    <w:p w14:paraId="58F36E7F" w14:textId="793B1E61" w:rsidR="00C87E91" w:rsidRPr="003B5E3E" w:rsidRDefault="00C87E91" w:rsidP="00D47A81">
      <w:pPr>
        <w:pStyle w:val="Heading2"/>
      </w:pPr>
      <w:bookmarkStart w:id="136" w:name="_Toc68594010"/>
      <w:r w:rsidRPr="003B5E3E">
        <w:t>3.12</w:t>
      </w:r>
      <w:r w:rsidRPr="003B5E3E">
        <w:tab/>
        <w:t xml:space="preserve">Survey </w:t>
      </w:r>
      <w:r w:rsidR="00D54A54" w:rsidRPr="003B5E3E">
        <w:t>d</w:t>
      </w:r>
      <w:r w:rsidRPr="003B5E3E">
        <w:t>ocumentation</w:t>
      </w:r>
      <w:bookmarkEnd w:id="136"/>
    </w:p>
    <w:p w14:paraId="72FA6CC0" w14:textId="10A22BA9" w:rsidR="00C87E91" w:rsidRPr="003B5E3E" w:rsidRDefault="00C87E91" w:rsidP="00C87E91">
      <w:pPr>
        <w:rPr>
          <w:rFonts w:ascii="Gill Sans MT" w:hAnsi="Gill Sans MT"/>
        </w:rPr>
      </w:pPr>
      <w:r w:rsidRPr="003B5E3E">
        <w:rPr>
          <w:rFonts w:ascii="Gill Sans MT" w:eastAsia="Cabin" w:hAnsi="Gill Sans MT"/>
        </w:rPr>
        <w:t>[</w:t>
      </w:r>
      <w:r w:rsidRPr="003B5E3E">
        <w:rPr>
          <w:rFonts w:ascii="Gill Sans MT" w:eastAsia="Cabin" w:hAnsi="Gill Sans MT"/>
          <w:highlight w:val="yellow"/>
        </w:rPr>
        <w:t>CONTRACTOR</w:t>
      </w:r>
      <w:r w:rsidRPr="003B5E3E">
        <w:rPr>
          <w:rFonts w:ascii="Gill Sans MT" w:eastAsia="Cabin" w:hAnsi="Gill Sans MT"/>
        </w:rPr>
        <w:t xml:space="preserve">] will develop three major documents associated with the survey: </w:t>
      </w:r>
      <w:r w:rsidR="002E44A6" w:rsidRPr="003B5E3E">
        <w:rPr>
          <w:rFonts w:ascii="Gill Sans MT" w:eastAsia="Cabin" w:hAnsi="Gill Sans MT"/>
        </w:rPr>
        <w:t xml:space="preserve">(1) </w:t>
      </w:r>
      <w:r w:rsidRPr="003B5E3E">
        <w:rPr>
          <w:rFonts w:ascii="Gill Sans MT" w:eastAsia="Cabin" w:hAnsi="Gill Sans MT"/>
        </w:rPr>
        <w:t xml:space="preserve">the survey instrument, </w:t>
      </w:r>
      <w:r w:rsidR="002E44A6" w:rsidRPr="003B5E3E">
        <w:rPr>
          <w:rFonts w:ascii="Gill Sans MT" w:eastAsia="Cabin" w:hAnsi="Gill Sans MT"/>
        </w:rPr>
        <w:t xml:space="preserve">(2) </w:t>
      </w:r>
      <w:r w:rsidRPr="003B5E3E">
        <w:rPr>
          <w:rFonts w:ascii="Gill Sans MT" w:eastAsia="Cabin" w:hAnsi="Gill Sans MT"/>
        </w:rPr>
        <w:t xml:space="preserve">the </w:t>
      </w:r>
      <w:r w:rsidR="002737AF" w:rsidRPr="003B5E3E">
        <w:rPr>
          <w:rFonts w:ascii="Gill Sans MT" w:eastAsia="Cabin" w:hAnsi="Gill Sans MT"/>
        </w:rPr>
        <w:t>I</w:t>
      </w:r>
      <w:r w:rsidRPr="003B5E3E">
        <w:rPr>
          <w:rFonts w:ascii="Gill Sans MT" w:eastAsia="Cabin" w:hAnsi="Gill Sans MT"/>
        </w:rPr>
        <w:t xml:space="preserve">nterviewer’s </w:t>
      </w:r>
      <w:r w:rsidR="002737AF" w:rsidRPr="003B5E3E">
        <w:rPr>
          <w:rFonts w:ascii="Gill Sans MT" w:eastAsia="Cabin" w:hAnsi="Gill Sans MT"/>
        </w:rPr>
        <w:t>M</w:t>
      </w:r>
      <w:r w:rsidRPr="003B5E3E">
        <w:rPr>
          <w:rFonts w:ascii="Gill Sans MT" w:eastAsia="Cabin" w:hAnsi="Gill Sans MT"/>
        </w:rPr>
        <w:t xml:space="preserve">anual, and </w:t>
      </w:r>
      <w:r w:rsidR="002E44A6" w:rsidRPr="003B5E3E">
        <w:rPr>
          <w:rFonts w:ascii="Gill Sans MT" w:eastAsia="Cabin" w:hAnsi="Gill Sans MT"/>
        </w:rPr>
        <w:t xml:space="preserve">(3) </w:t>
      </w:r>
      <w:r w:rsidRPr="003B5E3E">
        <w:rPr>
          <w:rFonts w:ascii="Gill Sans MT" w:eastAsia="Cabin" w:hAnsi="Gill Sans MT"/>
        </w:rPr>
        <w:t xml:space="preserve">the </w:t>
      </w:r>
      <w:r w:rsidR="002737AF" w:rsidRPr="003B5E3E">
        <w:rPr>
          <w:rFonts w:ascii="Gill Sans MT" w:eastAsia="Cabin" w:hAnsi="Gill Sans MT"/>
        </w:rPr>
        <w:t>S</w:t>
      </w:r>
      <w:r w:rsidRPr="003B5E3E">
        <w:rPr>
          <w:rFonts w:ascii="Gill Sans MT" w:eastAsia="Cabin" w:hAnsi="Gill Sans MT"/>
        </w:rPr>
        <w:t xml:space="preserve">upervisor’s </w:t>
      </w:r>
      <w:r w:rsidR="002737AF" w:rsidRPr="003B5E3E">
        <w:rPr>
          <w:rFonts w:ascii="Gill Sans MT" w:eastAsia="Cabin" w:hAnsi="Gill Sans MT"/>
        </w:rPr>
        <w:t>M</w:t>
      </w:r>
      <w:r w:rsidRPr="003B5E3E">
        <w:rPr>
          <w:rFonts w:ascii="Gill Sans MT" w:eastAsia="Cabin" w:hAnsi="Gill Sans MT"/>
        </w:rPr>
        <w:t>anual. Each of these will be adapted from guidance template documents developed by Feed the Future.</w:t>
      </w:r>
    </w:p>
    <w:p w14:paraId="66BDAFEC" w14:textId="1F70B24C" w:rsidR="00C87E91" w:rsidRPr="003B5E3E" w:rsidRDefault="00C87E91" w:rsidP="00C87E91">
      <w:pPr>
        <w:rPr>
          <w:rFonts w:ascii="Gill Sans MT" w:hAnsi="Gill Sans MT"/>
        </w:rPr>
      </w:pPr>
      <w:r w:rsidRPr="003B5E3E">
        <w:rPr>
          <w:rFonts w:ascii="Gill Sans MT" w:eastAsia="Cabin" w:hAnsi="Gill Sans MT"/>
        </w:rPr>
        <w:t>The</w:t>
      </w:r>
      <w:r w:rsidRPr="003B5E3E">
        <w:rPr>
          <w:rFonts w:ascii="Gill Sans MT" w:eastAsia="Cabin" w:hAnsi="Gill Sans MT"/>
          <w:i/>
        </w:rPr>
        <w:t xml:space="preserve"> </w:t>
      </w:r>
      <w:r w:rsidR="00971172" w:rsidRPr="003B5E3E">
        <w:rPr>
          <w:rFonts w:ascii="Gill Sans MT" w:hAnsi="Gill Sans MT"/>
          <w:i/>
        </w:rPr>
        <w:t xml:space="preserve">Feed the Future </w:t>
      </w:r>
      <w:r w:rsidR="00C96DC9" w:rsidRPr="003B5E3E">
        <w:rPr>
          <w:rFonts w:ascii="Gill Sans MT" w:hAnsi="Gill Sans MT"/>
          <w:i/>
        </w:rPr>
        <w:t>[</w:t>
      </w:r>
      <w:r w:rsidR="00C96DC9" w:rsidRPr="003B5E3E">
        <w:rPr>
          <w:rFonts w:ascii="Gill Sans MT" w:hAnsi="Gill Sans MT"/>
          <w:i/>
          <w:highlight w:val="yellow"/>
        </w:rPr>
        <w:t>COUNTRY</w:t>
      </w:r>
      <w:r w:rsidR="00C96DC9" w:rsidRPr="003B5E3E">
        <w:rPr>
          <w:rFonts w:ascii="Gill Sans MT" w:hAnsi="Gill Sans MT"/>
          <w:i/>
        </w:rPr>
        <w:t xml:space="preserve">] </w:t>
      </w:r>
      <w:r w:rsidR="00971172" w:rsidRPr="003B5E3E">
        <w:rPr>
          <w:rFonts w:ascii="Gill Sans MT" w:hAnsi="Gill Sans MT"/>
          <w:i/>
        </w:rPr>
        <w:t xml:space="preserve">Zone of Influence </w:t>
      </w:r>
      <w:r w:rsidR="00601104" w:rsidRPr="003B5E3E">
        <w:rPr>
          <w:rFonts w:ascii="Gill Sans MT" w:hAnsi="Gill Sans MT"/>
          <w:i/>
        </w:rPr>
        <w:t xml:space="preserve">Midline </w:t>
      </w:r>
      <w:r w:rsidR="00971172" w:rsidRPr="003B5E3E">
        <w:rPr>
          <w:rFonts w:ascii="Gill Sans MT" w:hAnsi="Gill Sans MT"/>
          <w:i/>
        </w:rPr>
        <w:t xml:space="preserve">Survey Instrument </w:t>
      </w:r>
      <w:r w:rsidR="00C96DC9" w:rsidRPr="003B5E3E">
        <w:rPr>
          <w:rFonts w:ascii="Gill Sans MT" w:hAnsi="Gill Sans MT"/>
          <w:i/>
        </w:rPr>
        <w:t>[</w:t>
      </w:r>
      <w:r w:rsidR="00C96DC9" w:rsidRPr="003B5E3E">
        <w:rPr>
          <w:rFonts w:ascii="Gill Sans MT" w:hAnsi="Gill Sans MT"/>
          <w:i/>
          <w:highlight w:val="yellow"/>
        </w:rPr>
        <w:t>YEAR(S</w:t>
      </w:r>
      <w:r w:rsidR="00C96DC9" w:rsidRPr="003B5E3E">
        <w:rPr>
          <w:rFonts w:ascii="Gill Sans MT" w:hAnsi="Gill Sans MT"/>
          <w:i/>
        </w:rPr>
        <w:t>)]</w:t>
      </w:r>
      <w:r w:rsidRPr="003B5E3E">
        <w:rPr>
          <w:rFonts w:ascii="Gill Sans MT" w:eastAsia="Cabin" w:hAnsi="Gill Sans MT"/>
          <w:i/>
        </w:rPr>
        <w:t xml:space="preserve">, </w:t>
      </w:r>
      <w:r w:rsidRPr="003B5E3E">
        <w:rPr>
          <w:rFonts w:ascii="Gill Sans MT" w:eastAsia="Cabin" w:hAnsi="Gill Sans MT"/>
        </w:rPr>
        <w:t xml:space="preserve">includes the following </w:t>
      </w:r>
      <w:r w:rsidR="00410057" w:rsidRPr="003B5E3E">
        <w:rPr>
          <w:rFonts w:ascii="Gill Sans MT" w:eastAsia="Cabin" w:hAnsi="Gill Sans MT"/>
        </w:rPr>
        <w:t xml:space="preserve">survey </w:t>
      </w:r>
      <w:r w:rsidRPr="003B5E3E">
        <w:rPr>
          <w:rFonts w:ascii="Gill Sans MT" w:eastAsia="Cabin" w:hAnsi="Gill Sans MT"/>
        </w:rPr>
        <w:t>modules:</w:t>
      </w:r>
    </w:p>
    <w:p w14:paraId="6A11D9A6" w14:textId="58CCFCB0" w:rsidR="00C87E91" w:rsidRPr="003B5E3E" w:rsidRDefault="00C87E91" w:rsidP="002663AA">
      <w:pPr>
        <w:widowControl w:val="0"/>
        <w:numPr>
          <w:ilvl w:val="0"/>
          <w:numId w:val="13"/>
        </w:numPr>
        <w:contextualSpacing/>
        <w:rPr>
          <w:rFonts w:ascii="Gill Sans MT" w:hAnsi="Gill Sans MT"/>
        </w:rPr>
      </w:pPr>
      <w:r w:rsidRPr="003B5E3E">
        <w:rPr>
          <w:rFonts w:ascii="Gill Sans MT" w:hAnsi="Gill Sans MT"/>
        </w:rPr>
        <w:t xml:space="preserve">Module 1: </w:t>
      </w:r>
      <w:r w:rsidRPr="003B5E3E">
        <w:rPr>
          <w:rFonts w:ascii="Gill Sans MT" w:hAnsi="Gill Sans MT"/>
          <w:i/>
          <w:iCs/>
        </w:rPr>
        <w:t xml:space="preserve">Household </w:t>
      </w:r>
      <w:r w:rsidR="002E44A6" w:rsidRPr="003B5E3E">
        <w:rPr>
          <w:rFonts w:ascii="Gill Sans MT" w:hAnsi="Gill Sans MT"/>
          <w:i/>
          <w:iCs/>
        </w:rPr>
        <w:t>r</w:t>
      </w:r>
      <w:r w:rsidRPr="003B5E3E">
        <w:rPr>
          <w:rFonts w:ascii="Gill Sans MT" w:hAnsi="Gill Sans MT"/>
          <w:i/>
          <w:iCs/>
        </w:rPr>
        <w:t xml:space="preserve">oster and </w:t>
      </w:r>
      <w:r w:rsidR="002E44A6" w:rsidRPr="003B5E3E">
        <w:rPr>
          <w:rFonts w:ascii="Gill Sans MT" w:hAnsi="Gill Sans MT"/>
          <w:i/>
          <w:iCs/>
        </w:rPr>
        <w:t>d</w:t>
      </w:r>
      <w:r w:rsidRPr="003B5E3E">
        <w:rPr>
          <w:rFonts w:ascii="Gill Sans MT" w:hAnsi="Gill Sans MT"/>
          <w:i/>
          <w:iCs/>
        </w:rPr>
        <w:t>emographics</w:t>
      </w:r>
    </w:p>
    <w:p w14:paraId="49D7AE17" w14:textId="5ACD7810" w:rsidR="00C87E91" w:rsidRPr="003B5E3E" w:rsidRDefault="00C87E91" w:rsidP="002663AA">
      <w:pPr>
        <w:widowControl w:val="0"/>
        <w:numPr>
          <w:ilvl w:val="0"/>
          <w:numId w:val="13"/>
        </w:numPr>
        <w:contextualSpacing/>
        <w:rPr>
          <w:rFonts w:ascii="Gill Sans MT" w:hAnsi="Gill Sans MT"/>
        </w:rPr>
      </w:pPr>
      <w:r w:rsidRPr="003B5E3E">
        <w:rPr>
          <w:rFonts w:ascii="Gill Sans MT" w:eastAsia="Cabin" w:hAnsi="Gill Sans MT"/>
        </w:rPr>
        <w:t xml:space="preserve">Module 2: </w:t>
      </w:r>
      <w:r w:rsidRPr="003B5E3E">
        <w:rPr>
          <w:rFonts w:ascii="Gill Sans MT" w:eastAsia="Cabin" w:hAnsi="Gill Sans MT"/>
          <w:i/>
          <w:iCs/>
        </w:rPr>
        <w:t>Dwelling characteristics</w:t>
      </w:r>
      <w:r w:rsidRPr="003B5E3E">
        <w:rPr>
          <w:rFonts w:ascii="Gill Sans MT" w:eastAsia="Cabin" w:hAnsi="Gill Sans MT"/>
        </w:rPr>
        <w:t xml:space="preserve"> </w:t>
      </w:r>
    </w:p>
    <w:p w14:paraId="723E7AB3" w14:textId="6E9EC72C" w:rsidR="00C87E91" w:rsidRPr="003B5E3E" w:rsidRDefault="00C87E91" w:rsidP="002663AA">
      <w:pPr>
        <w:widowControl w:val="0"/>
        <w:numPr>
          <w:ilvl w:val="0"/>
          <w:numId w:val="13"/>
        </w:numPr>
        <w:contextualSpacing/>
        <w:rPr>
          <w:rFonts w:ascii="Gill Sans MT" w:hAnsi="Gill Sans MT"/>
        </w:rPr>
      </w:pPr>
      <w:r w:rsidRPr="003B5E3E">
        <w:rPr>
          <w:rFonts w:ascii="Gill Sans MT" w:eastAsia="Cabin" w:hAnsi="Gill Sans MT"/>
        </w:rPr>
        <w:t xml:space="preserve">Module 3: </w:t>
      </w:r>
      <w:r w:rsidRPr="003B5E3E">
        <w:rPr>
          <w:rFonts w:ascii="Gill Sans MT" w:eastAsia="Cabin" w:hAnsi="Gill Sans MT"/>
          <w:i/>
          <w:iCs/>
        </w:rPr>
        <w:t xml:space="preserve">Food </w:t>
      </w:r>
      <w:r w:rsidR="002E44A6" w:rsidRPr="003B5E3E">
        <w:rPr>
          <w:rFonts w:ascii="Gill Sans MT" w:eastAsia="Cabin" w:hAnsi="Gill Sans MT"/>
          <w:i/>
          <w:iCs/>
        </w:rPr>
        <w:t>s</w:t>
      </w:r>
      <w:r w:rsidRPr="003B5E3E">
        <w:rPr>
          <w:rFonts w:ascii="Gill Sans MT" w:eastAsia="Cabin" w:hAnsi="Gill Sans MT"/>
          <w:i/>
          <w:iCs/>
        </w:rPr>
        <w:t xml:space="preserve">ecurity and </w:t>
      </w:r>
      <w:r w:rsidR="002E44A6" w:rsidRPr="003B5E3E">
        <w:rPr>
          <w:rFonts w:ascii="Gill Sans MT" w:eastAsia="Cabin" w:hAnsi="Gill Sans MT"/>
          <w:i/>
          <w:iCs/>
        </w:rPr>
        <w:t>r</w:t>
      </w:r>
      <w:r w:rsidRPr="003B5E3E">
        <w:rPr>
          <w:rFonts w:ascii="Gill Sans MT" w:eastAsia="Cabin" w:hAnsi="Gill Sans MT"/>
          <w:i/>
          <w:iCs/>
        </w:rPr>
        <w:t>esilience</w:t>
      </w:r>
      <w:r w:rsidRPr="003B5E3E">
        <w:rPr>
          <w:rFonts w:ascii="Gill Sans MT" w:eastAsia="Cabin" w:hAnsi="Gill Sans MT"/>
        </w:rPr>
        <w:t xml:space="preserve"> </w:t>
      </w:r>
    </w:p>
    <w:p w14:paraId="61F616C4" w14:textId="683329C3" w:rsidR="00C87E91" w:rsidRPr="003B5E3E" w:rsidRDefault="00C87E91" w:rsidP="002663AA">
      <w:pPr>
        <w:widowControl w:val="0"/>
        <w:numPr>
          <w:ilvl w:val="0"/>
          <w:numId w:val="13"/>
        </w:numPr>
        <w:contextualSpacing/>
        <w:rPr>
          <w:rFonts w:ascii="Gill Sans MT" w:hAnsi="Gill Sans MT"/>
        </w:rPr>
      </w:pPr>
      <w:r w:rsidRPr="003B5E3E">
        <w:rPr>
          <w:rFonts w:ascii="Gill Sans MT" w:eastAsia="Cabin" w:hAnsi="Gill Sans MT"/>
        </w:rPr>
        <w:t xml:space="preserve">Module 4: </w:t>
      </w:r>
      <w:r w:rsidRPr="003B5E3E">
        <w:rPr>
          <w:rFonts w:ascii="Gill Sans MT" w:eastAsia="Cabin" w:hAnsi="Gill Sans MT"/>
          <w:i/>
          <w:iCs/>
        </w:rPr>
        <w:t xml:space="preserve">Women’s </w:t>
      </w:r>
      <w:r w:rsidR="002E44A6" w:rsidRPr="003B5E3E">
        <w:rPr>
          <w:rFonts w:ascii="Gill Sans MT" w:eastAsia="Cabin" w:hAnsi="Gill Sans MT"/>
          <w:i/>
          <w:iCs/>
        </w:rPr>
        <w:t>n</w:t>
      </w:r>
      <w:r w:rsidRPr="003B5E3E">
        <w:rPr>
          <w:rFonts w:ascii="Gill Sans MT" w:eastAsia="Cabin" w:hAnsi="Gill Sans MT"/>
          <w:i/>
          <w:iCs/>
        </w:rPr>
        <w:t xml:space="preserve">utrition </w:t>
      </w:r>
    </w:p>
    <w:p w14:paraId="38D45337" w14:textId="7EB66C7E" w:rsidR="00C87E91" w:rsidRPr="003B5E3E" w:rsidRDefault="00C87E91" w:rsidP="002663AA">
      <w:pPr>
        <w:widowControl w:val="0"/>
        <w:numPr>
          <w:ilvl w:val="0"/>
          <w:numId w:val="13"/>
        </w:numPr>
        <w:contextualSpacing/>
        <w:rPr>
          <w:rFonts w:ascii="Gill Sans MT" w:hAnsi="Gill Sans MT"/>
        </w:rPr>
      </w:pPr>
      <w:r w:rsidRPr="003B5E3E">
        <w:rPr>
          <w:rFonts w:ascii="Gill Sans MT" w:eastAsia="Cabin" w:hAnsi="Gill Sans MT"/>
        </w:rPr>
        <w:t xml:space="preserve">Module 5: </w:t>
      </w:r>
      <w:r w:rsidRPr="003B5E3E">
        <w:rPr>
          <w:rFonts w:ascii="Gill Sans MT" w:eastAsia="Cabin" w:hAnsi="Gill Sans MT"/>
          <w:i/>
          <w:iCs/>
        </w:rPr>
        <w:t xml:space="preserve">Children’s </w:t>
      </w:r>
      <w:r w:rsidR="002E44A6" w:rsidRPr="003B5E3E">
        <w:rPr>
          <w:rFonts w:ascii="Gill Sans MT" w:eastAsia="Cabin" w:hAnsi="Gill Sans MT"/>
          <w:i/>
          <w:iCs/>
        </w:rPr>
        <w:t>n</w:t>
      </w:r>
      <w:r w:rsidRPr="003B5E3E">
        <w:rPr>
          <w:rFonts w:ascii="Gill Sans MT" w:eastAsia="Cabin" w:hAnsi="Gill Sans MT"/>
          <w:i/>
          <w:iCs/>
        </w:rPr>
        <w:t xml:space="preserve">utrition </w:t>
      </w:r>
    </w:p>
    <w:p w14:paraId="4489420B" w14:textId="07BB7D1E" w:rsidR="00C87E91" w:rsidRPr="003B5E3E" w:rsidRDefault="00C87E91" w:rsidP="002663AA">
      <w:pPr>
        <w:widowControl w:val="0"/>
        <w:numPr>
          <w:ilvl w:val="0"/>
          <w:numId w:val="13"/>
        </w:numPr>
        <w:contextualSpacing/>
        <w:rPr>
          <w:rFonts w:ascii="Gill Sans MT" w:hAnsi="Gill Sans MT"/>
        </w:rPr>
      </w:pPr>
      <w:r w:rsidRPr="003B5E3E">
        <w:rPr>
          <w:rFonts w:ascii="Gill Sans MT" w:eastAsia="Cabin" w:hAnsi="Gill Sans MT"/>
        </w:rPr>
        <w:t>Module 6</w:t>
      </w:r>
      <w:r w:rsidR="003A682C" w:rsidRPr="003B5E3E">
        <w:rPr>
          <w:rFonts w:ascii="Gill Sans MT" w:eastAsia="Cabin" w:hAnsi="Gill Sans MT"/>
        </w:rPr>
        <w:t>W</w:t>
      </w:r>
      <w:r w:rsidRPr="003B5E3E">
        <w:rPr>
          <w:rFonts w:ascii="Gill Sans MT" w:eastAsia="Cabin" w:hAnsi="Gill Sans MT"/>
        </w:rPr>
        <w:t xml:space="preserve">: </w:t>
      </w:r>
      <w:r w:rsidRPr="003B5E3E">
        <w:rPr>
          <w:rFonts w:ascii="Gill Sans MT" w:eastAsia="Cabin" w:hAnsi="Gill Sans MT"/>
          <w:i/>
          <w:iCs/>
        </w:rPr>
        <w:t xml:space="preserve">A-WEAI for </w:t>
      </w:r>
      <w:r w:rsidR="00CB65A4" w:rsidRPr="003B5E3E">
        <w:rPr>
          <w:rFonts w:ascii="Gill Sans MT" w:eastAsia="Cabin" w:hAnsi="Gill Sans MT"/>
          <w:i/>
          <w:iCs/>
        </w:rPr>
        <w:t xml:space="preserve">primary </w:t>
      </w:r>
      <w:r w:rsidR="00C03A02" w:rsidRPr="003B5E3E">
        <w:rPr>
          <w:rFonts w:ascii="Gill Sans MT" w:eastAsia="Cabin" w:hAnsi="Gill Sans MT"/>
          <w:i/>
          <w:iCs/>
        </w:rPr>
        <w:t xml:space="preserve">adult </w:t>
      </w:r>
      <w:r w:rsidRPr="003B5E3E">
        <w:rPr>
          <w:rFonts w:ascii="Gill Sans MT" w:eastAsia="Cabin" w:hAnsi="Gill Sans MT"/>
          <w:i/>
          <w:iCs/>
        </w:rPr>
        <w:t>female decision</w:t>
      </w:r>
      <w:r w:rsidR="00F014CF" w:rsidRPr="003B5E3E">
        <w:rPr>
          <w:rFonts w:ascii="Gill Sans MT" w:eastAsia="Cabin" w:hAnsi="Gill Sans MT"/>
          <w:i/>
          <w:iCs/>
        </w:rPr>
        <w:t>-</w:t>
      </w:r>
      <w:r w:rsidRPr="003B5E3E">
        <w:rPr>
          <w:rFonts w:ascii="Gill Sans MT" w:eastAsia="Cabin" w:hAnsi="Gill Sans MT"/>
          <w:i/>
          <w:iCs/>
        </w:rPr>
        <w:t>makers</w:t>
      </w:r>
    </w:p>
    <w:p w14:paraId="60B76A66" w14:textId="40C86694" w:rsidR="00C87E91" w:rsidRPr="003B5E3E" w:rsidRDefault="00C87E91" w:rsidP="002663AA">
      <w:pPr>
        <w:widowControl w:val="0"/>
        <w:numPr>
          <w:ilvl w:val="0"/>
          <w:numId w:val="13"/>
        </w:numPr>
        <w:contextualSpacing/>
        <w:rPr>
          <w:rFonts w:ascii="Gill Sans MT" w:hAnsi="Gill Sans MT"/>
          <w:i/>
          <w:iCs/>
        </w:rPr>
      </w:pPr>
      <w:r w:rsidRPr="003B5E3E">
        <w:rPr>
          <w:rFonts w:ascii="Gill Sans MT" w:eastAsia="Cabin" w:hAnsi="Gill Sans MT"/>
        </w:rPr>
        <w:t xml:space="preserve">Module 7: </w:t>
      </w:r>
      <w:r w:rsidR="002737AF" w:rsidRPr="003B5E3E">
        <w:rPr>
          <w:rFonts w:ascii="Gill Sans MT" w:eastAsia="Cabin" w:hAnsi="Gill Sans MT"/>
          <w:i/>
          <w:iCs/>
        </w:rPr>
        <w:t>A</w:t>
      </w:r>
      <w:r w:rsidRPr="003B5E3E">
        <w:rPr>
          <w:rFonts w:ascii="Gill Sans MT" w:eastAsia="Cabin" w:hAnsi="Gill Sans MT"/>
          <w:i/>
          <w:iCs/>
        </w:rPr>
        <w:t>gricultur</w:t>
      </w:r>
      <w:r w:rsidR="002737AF" w:rsidRPr="003B5E3E">
        <w:rPr>
          <w:rFonts w:ascii="Gill Sans MT" w:eastAsia="Cabin" w:hAnsi="Gill Sans MT"/>
          <w:i/>
          <w:iCs/>
        </w:rPr>
        <w:t>al</w:t>
      </w:r>
      <w:r w:rsidRPr="003B5E3E">
        <w:rPr>
          <w:rFonts w:ascii="Gill Sans MT" w:eastAsia="Cabin" w:hAnsi="Gill Sans MT"/>
          <w:i/>
          <w:iCs/>
        </w:rPr>
        <w:t xml:space="preserve"> </w:t>
      </w:r>
      <w:r w:rsidR="002737AF" w:rsidRPr="003B5E3E">
        <w:rPr>
          <w:rFonts w:ascii="Gill Sans MT" w:eastAsia="Cabin" w:hAnsi="Gill Sans MT"/>
          <w:i/>
          <w:iCs/>
        </w:rPr>
        <w:t>t</w:t>
      </w:r>
      <w:r w:rsidRPr="003B5E3E">
        <w:rPr>
          <w:rFonts w:ascii="Gill Sans MT" w:eastAsia="Cabin" w:hAnsi="Gill Sans MT"/>
          <w:i/>
          <w:iCs/>
        </w:rPr>
        <w:t xml:space="preserve">echnologies </w:t>
      </w:r>
    </w:p>
    <w:p w14:paraId="7779B30D" w14:textId="22C98E84" w:rsidR="00C87E91" w:rsidRPr="003B5E3E" w:rsidRDefault="00C87E91" w:rsidP="002663AA">
      <w:pPr>
        <w:widowControl w:val="0"/>
        <w:numPr>
          <w:ilvl w:val="0"/>
          <w:numId w:val="13"/>
        </w:numPr>
        <w:contextualSpacing/>
        <w:rPr>
          <w:rFonts w:ascii="Gill Sans MT" w:hAnsi="Gill Sans MT"/>
        </w:rPr>
      </w:pPr>
    </w:p>
    <w:p w14:paraId="12D6FE6C" w14:textId="3E1FA6D8" w:rsidR="00C87E91" w:rsidRPr="003B5E3E" w:rsidRDefault="002E44A6" w:rsidP="002663AA">
      <w:pPr>
        <w:widowControl w:val="0"/>
        <w:numPr>
          <w:ilvl w:val="0"/>
          <w:numId w:val="13"/>
        </w:numPr>
        <w:contextualSpacing/>
        <w:rPr>
          <w:rFonts w:ascii="Gill Sans MT" w:hAnsi="Gill Sans MT"/>
        </w:rPr>
      </w:pPr>
      <w:r w:rsidRPr="003B5E3E">
        <w:rPr>
          <w:rFonts w:ascii="Gill Sans MT" w:eastAsia="Cabin" w:hAnsi="Gill Sans MT"/>
        </w:rPr>
        <w:t>M</w:t>
      </w:r>
      <w:r w:rsidR="00C87E91" w:rsidRPr="003B5E3E">
        <w:rPr>
          <w:rFonts w:ascii="Gill Sans MT" w:eastAsia="Cabin" w:hAnsi="Gill Sans MT"/>
        </w:rPr>
        <w:t xml:space="preserve">odule </w:t>
      </w:r>
      <w:r w:rsidR="004F3016" w:rsidRPr="003B5E3E">
        <w:rPr>
          <w:rFonts w:ascii="Gill Sans MT" w:eastAsia="Cabin" w:hAnsi="Gill Sans MT"/>
        </w:rPr>
        <w:t>[</w:t>
      </w:r>
      <w:r w:rsidR="00C87E91" w:rsidRPr="003B5E3E">
        <w:rPr>
          <w:rFonts w:ascii="Gill Sans MT" w:eastAsia="Cabin" w:hAnsi="Gill Sans MT"/>
          <w:highlight w:val="yellow"/>
        </w:rPr>
        <w:t>X</w:t>
      </w:r>
      <w:r w:rsidR="004F3016" w:rsidRPr="003B5E3E">
        <w:rPr>
          <w:rFonts w:ascii="Gill Sans MT" w:eastAsia="Cabin" w:hAnsi="Gill Sans MT"/>
        </w:rPr>
        <w:t>]</w:t>
      </w:r>
      <w:r w:rsidR="00C87E91" w:rsidRPr="003B5E3E">
        <w:rPr>
          <w:rFonts w:ascii="Gill Sans MT" w:eastAsia="Cabin" w:hAnsi="Gill Sans MT"/>
        </w:rPr>
        <w:t xml:space="preserve"> to collect data required by the </w:t>
      </w:r>
      <w:commentRangeStart w:id="137"/>
      <w:r w:rsidR="00C87E91" w:rsidRPr="003B5E3E">
        <w:rPr>
          <w:rFonts w:ascii="Gill Sans MT" w:eastAsia="Cabin" w:hAnsi="Gill Sans MT"/>
        </w:rPr>
        <w:t>USAID Mission</w:t>
      </w:r>
      <w:commentRangeEnd w:id="137"/>
      <w:r w:rsidR="00140841">
        <w:rPr>
          <w:rStyle w:val="CommentReference"/>
        </w:rPr>
        <w:commentReference w:id="137"/>
      </w:r>
    </w:p>
    <w:p w14:paraId="5CEB4315" w14:textId="77777777" w:rsidR="00C87E91" w:rsidRPr="003B5E3E" w:rsidRDefault="00C87E91" w:rsidP="00C87E91">
      <w:pPr>
        <w:ind w:left="720"/>
        <w:contextualSpacing/>
        <w:rPr>
          <w:rFonts w:ascii="Gill Sans MT" w:hAnsi="Gill Sans MT"/>
        </w:rPr>
      </w:pPr>
    </w:p>
    <w:p w14:paraId="401BB93C" w14:textId="72EB8FB8" w:rsidR="008323D1" w:rsidRPr="003B5E3E" w:rsidRDefault="00E358E1" w:rsidP="00C87E91">
      <w:pPr>
        <w:rPr>
          <w:rFonts w:ascii="Gill Sans MT" w:eastAsia="Gill Sans" w:hAnsi="Gill Sans MT" w:cs="Gill Sans"/>
        </w:rPr>
      </w:pPr>
      <w:commentRangeStart w:id="138"/>
      <w:commentRangeStart w:id="139"/>
      <w:r w:rsidRPr="003B5E3E">
        <w:rPr>
          <w:rFonts w:ascii="Gill Sans MT" w:eastAsia="Cabin" w:hAnsi="Gill Sans MT"/>
        </w:rPr>
        <w:t>In</w:t>
      </w:r>
      <w:commentRangeEnd w:id="138"/>
      <w:r w:rsidR="00A22D90" w:rsidRPr="003B5E3E">
        <w:rPr>
          <w:rStyle w:val="CommentReference"/>
          <w:rFonts w:ascii="Gill Sans MT" w:hAnsi="Gill Sans MT"/>
        </w:rPr>
        <w:commentReference w:id="138"/>
      </w:r>
      <w:commentRangeEnd w:id="139"/>
      <w:r w:rsidR="00DB0C7C" w:rsidRPr="003B5E3E">
        <w:rPr>
          <w:rStyle w:val="CommentReference"/>
          <w:rFonts w:ascii="Gill Sans MT" w:hAnsi="Gill Sans MT"/>
        </w:rPr>
        <w:commentReference w:id="139"/>
      </w:r>
      <w:r w:rsidRPr="003B5E3E">
        <w:rPr>
          <w:rFonts w:ascii="Gill Sans MT" w:eastAsia="Cabin" w:hAnsi="Gill Sans MT"/>
        </w:rPr>
        <w:t xml:space="preserve"> addition, </w:t>
      </w:r>
      <w:r w:rsidR="008323D1" w:rsidRPr="003B5E3E">
        <w:rPr>
          <w:rFonts w:ascii="Gill Sans MT" w:eastAsia="Cabin" w:hAnsi="Gill Sans MT"/>
        </w:rPr>
        <w:t>USAID/[</w:t>
      </w:r>
      <w:r w:rsidR="008323D1" w:rsidRPr="003B5E3E">
        <w:rPr>
          <w:rFonts w:ascii="Gill Sans MT" w:eastAsia="Cabin" w:hAnsi="Gill Sans MT"/>
          <w:highlight w:val="yellow"/>
        </w:rPr>
        <w:t>COUNTRY</w:t>
      </w:r>
      <w:r w:rsidR="008323D1" w:rsidRPr="003B5E3E">
        <w:rPr>
          <w:rFonts w:ascii="Gill Sans MT" w:eastAsia="Cabin" w:hAnsi="Gill Sans MT"/>
        </w:rPr>
        <w:t>]</w:t>
      </w:r>
      <w:r w:rsidR="002B2B6A" w:rsidRPr="003B5E3E">
        <w:rPr>
          <w:rFonts w:ascii="Gill Sans MT" w:eastAsia="Cabin" w:hAnsi="Gill Sans MT"/>
        </w:rPr>
        <w:t xml:space="preserve"> will work with RFS and</w:t>
      </w:r>
      <w:r w:rsidR="008323D1" w:rsidRPr="003B5E3E">
        <w:rPr>
          <w:rFonts w:ascii="Gill Sans MT" w:eastAsia="Cabin" w:hAnsi="Gill Sans MT"/>
        </w:rPr>
        <w:t xml:space="preserve"> [</w:t>
      </w:r>
      <w:r w:rsidR="008323D1" w:rsidRPr="003B5E3E">
        <w:rPr>
          <w:rFonts w:ascii="Gill Sans MT" w:eastAsia="Cabin" w:hAnsi="Gill Sans MT"/>
          <w:highlight w:val="yellow"/>
        </w:rPr>
        <w:t>CONTRACTOR</w:t>
      </w:r>
      <w:r w:rsidR="008323D1" w:rsidRPr="003B5E3E">
        <w:rPr>
          <w:rFonts w:ascii="Gill Sans MT" w:eastAsia="Cabin" w:hAnsi="Gill Sans MT"/>
        </w:rPr>
        <w:t xml:space="preserve">] </w:t>
      </w:r>
      <w:r w:rsidR="00F80798" w:rsidRPr="003B5E3E">
        <w:rPr>
          <w:rFonts w:ascii="Gill Sans MT" w:eastAsia="Gill Sans" w:hAnsi="Gill Sans MT" w:cs="Gill Sans"/>
        </w:rPr>
        <w:t xml:space="preserve">to define system services and interventions that their Feed the Future portfolio is designed to deliver to households within the </w:t>
      </w:r>
      <w:r w:rsidR="002B2B6A" w:rsidRPr="003B5E3E">
        <w:rPr>
          <w:rFonts w:ascii="Gill Sans MT" w:eastAsia="Gill Sans" w:hAnsi="Gill Sans MT" w:cs="Gill Sans"/>
        </w:rPr>
        <w:t>P2-</w:t>
      </w:r>
      <w:r w:rsidR="00F80798" w:rsidRPr="003B5E3E">
        <w:rPr>
          <w:rFonts w:ascii="Gill Sans MT" w:eastAsia="Gill Sans" w:hAnsi="Gill Sans MT" w:cs="Gill Sans"/>
        </w:rPr>
        <w:t xml:space="preserve">ZOI and develop a set of questions </w:t>
      </w:r>
      <w:r w:rsidRPr="003B5E3E">
        <w:rPr>
          <w:rFonts w:ascii="Gill Sans MT" w:eastAsia="Gill Sans" w:hAnsi="Gill Sans MT" w:cs="Gill Sans"/>
        </w:rPr>
        <w:t>to incorporate into the survey instrument</w:t>
      </w:r>
      <w:r w:rsidR="00442D2C" w:rsidRPr="003B5E3E">
        <w:rPr>
          <w:rFonts w:ascii="Gill Sans MT" w:eastAsia="Gill Sans" w:hAnsi="Gill Sans MT" w:cs="Gill Sans"/>
        </w:rPr>
        <w:t xml:space="preserve"> </w:t>
      </w:r>
      <w:r w:rsidR="00F80798" w:rsidRPr="003B5E3E">
        <w:rPr>
          <w:rFonts w:ascii="Gill Sans MT" w:eastAsia="Gill Sans" w:hAnsi="Gill Sans MT" w:cs="Gill Sans"/>
        </w:rPr>
        <w:t>to capture this information.</w:t>
      </w:r>
    </w:p>
    <w:p w14:paraId="48797244" w14:textId="296D1D0B" w:rsidR="00C87E91" w:rsidRPr="003B5E3E" w:rsidRDefault="00C87E91" w:rsidP="00C87E91">
      <w:pPr>
        <w:rPr>
          <w:rFonts w:ascii="Gill Sans MT" w:hAnsi="Gill Sans MT"/>
        </w:rPr>
      </w:pPr>
      <w:r w:rsidRPr="003B5E3E">
        <w:rPr>
          <w:rFonts w:ascii="Gill Sans MT" w:eastAsia="Cabin" w:hAnsi="Gill Sans MT"/>
        </w:rPr>
        <w:t xml:space="preserve">The </w:t>
      </w:r>
      <w:commentRangeStart w:id="140"/>
      <w:r w:rsidRPr="003B5E3E">
        <w:rPr>
          <w:rFonts w:ascii="Gill Sans MT" w:eastAsia="Cabin" w:hAnsi="Gill Sans MT"/>
        </w:rPr>
        <w:t xml:space="preserve">draft survey instrument </w:t>
      </w:r>
      <w:commentRangeEnd w:id="140"/>
      <w:r w:rsidR="00140841">
        <w:rPr>
          <w:rStyle w:val="CommentReference"/>
        </w:rPr>
        <w:commentReference w:id="140"/>
      </w:r>
      <w:r w:rsidRPr="003B5E3E">
        <w:rPr>
          <w:rFonts w:ascii="Gill Sans MT" w:eastAsia="Cabin" w:hAnsi="Gill Sans MT"/>
        </w:rPr>
        <w:t xml:space="preserve">is provided in </w:t>
      </w:r>
      <w:r w:rsidR="004B71F7" w:rsidRPr="003B5E3E">
        <w:rPr>
          <w:rFonts w:ascii="Gill Sans MT" w:eastAsia="Cabin" w:hAnsi="Gill Sans MT"/>
        </w:rPr>
        <w:t xml:space="preserve">Appendix </w:t>
      </w:r>
      <w:r w:rsidRPr="003B5E3E">
        <w:rPr>
          <w:rFonts w:ascii="Gill Sans MT" w:eastAsia="Cabin" w:hAnsi="Gill Sans MT"/>
        </w:rPr>
        <w:t>A.</w:t>
      </w:r>
    </w:p>
    <w:p w14:paraId="03464CA5" w14:textId="5DEE2756" w:rsidR="00C87E91" w:rsidRPr="003B5E3E" w:rsidRDefault="00C87E91" w:rsidP="00C87E91">
      <w:pPr>
        <w:rPr>
          <w:rFonts w:ascii="Gill Sans MT" w:eastAsia="Cabin" w:hAnsi="Gill Sans MT"/>
        </w:rPr>
      </w:pPr>
      <w:r w:rsidRPr="003B5E3E">
        <w:rPr>
          <w:rFonts w:ascii="Gill Sans MT" w:eastAsia="Cabin" w:hAnsi="Gill Sans MT"/>
        </w:rPr>
        <w:t xml:space="preserve">An </w:t>
      </w:r>
      <w:r w:rsidR="001A07E6" w:rsidRPr="003B5E3E">
        <w:rPr>
          <w:rFonts w:ascii="Gill Sans MT" w:eastAsia="Cabin" w:hAnsi="Gill Sans MT"/>
        </w:rPr>
        <w:t>I</w:t>
      </w:r>
      <w:r w:rsidRPr="003B5E3E">
        <w:rPr>
          <w:rFonts w:ascii="Gill Sans MT" w:eastAsia="Cabin" w:hAnsi="Gill Sans MT"/>
        </w:rPr>
        <w:t xml:space="preserve">nterviewer’s </w:t>
      </w:r>
      <w:r w:rsidR="001A07E6" w:rsidRPr="003B5E3E">
        <w:rPr>
          <w:rFonts w:ascii="Gill Sans MT" w:eastAsia="Cabin" w:hAnsi="Gill Sans MT"/>
        </w:rPr>
        <w:t>M</w:t>
      </w:r>
      <w:r w:rsidRPr="003B5E3E">
        <w:rPr>
          <w:rFonts w:ascii="Gill Sans MT" w:eastAsia="Cabin" w:hAnsi="Gill Sans MT"/>
        </w:rPr>
        <w:t xml:space="preserve">anual and a </w:t>
      </w:r>
      <w:r w:rsidR="001A07E6" w:rsidRPr="003B5E3E">
        <w:rPr>
          <w:rFonts w:ascii="Gill Sans MT" w:eastAsia="Cabin" w:hAnsi="Gill Sans MT"/>
        </w:rPr>
        <w:t>S</w:t>
      </w:r>
      <w:r w:rsidRPr="003B5E3E">
        <w:rPr>
          <w:rFonts w:ascii="Gill Sans MT" w:eastAsia="Cabin" w:hAnsi="Gill Sans MT"/>
        </w:rPr>
        <w:t xml:space="preserve">upervisor’s </w:t>
      </w:r>
      <w:r w:rsidR="001A07E6" w:rsidRPr="003B5E3E">
        <w:rPr>
          <w:rFonts w:ascii="Gill Sans MT" w:eastAsia="Cabin" w:hAnsi="Gill Sans MT"/>
        </w:rPr>
        <w:t>M</w:t>
      </w:r>
      <w:r w:rsidRPr="003B5E3E">
        <w:rPr>
          <w:rFonts w:ascii="Gill Sans MT" w:eastAsia="Cabin" w:hAnsi="Gill Sans MT"/>
        </w:rPr>
        <w:t>anual will be developed</w:t>
      </w:r>
      <w:r w:rsidR="002E44A6" w:rsidRPr="003B5E3E">
        <w:rPr>
          <w:rFonts w:ascii="Gill Sans MT" w:eastAsia="Cabin" w:hAnsi="Gill Sans MT"/>
        </w:rPr>
        <w:t>,</w:t>
      </w:r>
      <w:r w:rsidRPr="003B5E3E">
        <w:rPr>
          <w:rFonts w:ascii="Gill Sans MT" w:eastAsia="Cabin" w:hAnsi="Gill Sans MT"/>
        </w:rPr>
        <w:t xml:space="preserve"> based on the Feed the Future </w:t>
      </w:r>
      <w:r w:rsidR="004F3016" w:rsidRPr="003B5E3E">
        <w:rPr>
          <w:rFonts w:ascii="Gill Sans MT" w:eastAsia="Cabin" w:hAnsi="Gill Sans MT"/>
        </w:rPr>
        <w:t>s</w:t>
      </w:r>
      <w:r w:rsidRPr="003B5E3E">
        <w:rPr>
          <w:rFonts w:ascii="Gill Sans MT" w:eastAsia="Cabin" w:hAnsi="Gill Sans MT"/>
        </w:rPr>
        <w:t xml:space="preserve">urvey </w:t>
      </w:r>
      <w:r w:rsidR="004F3016" w:rsidRPr="003B5E3E">
        <w:rPr>
          <w:rFonts w:ascii="Gill Sans MT" w:eastAsia="Cabin" w:hAnsi="Gill Sans MT"/>
        </w:rPr>
        <w:t>g</w:t>
      </w:r>
      <w:r w:rsidRPr="003B5E3E">
        <w:rPr>
          <w:rFonts w:ascii="Gill Sans MT" w:eastAsia="Cabin" w:hAnsi="Gill Sans MT"/>
        </w:rPr>
        <w:t xml:space="preserve">uidance </w:t>
      </w:r>
      <w:r w:rsidR="004F3016" w:rsidRPr="003B5E3E">
        <w:rPr>
          <w:rFonts w:ascii="Gill Sans MT" w:eastAsia="Cabin" w:hAnsi="Gill Sans MT"/>
        </w:rPr>
        <w:t>m</w:t>
      </w:r>
      <w:r w:rsidRPr="003B5E3E">
        <w:rPr>
          <w:rFonts w:ascii="Gill Sans MT" w:eastAsia="Cabin" w:hAnsi="Gill Sans MT"/>
        </w:rPr>
        <w:t>anuals. Contents of these manuals are described in Section 3.1</w:t>
      </w:r>
      <w:r w:rsidR="008607FE" w:rsidRPr="003B5E3E">
        <w:rPr>
          <w:rFonts w:ascii="Gill Sans MT" w:eastAsia="Cabin" w:hAnsi="Gill Sans MT"/>
        </w:rPr>
        <w:t>5</w:t>
      </w:r>
      <w:r w:rsidRPr="003B5E3E">
        <w:rPr>
          <w:rFonts w:ascii="Gill Sans MT" w:eastAsia="Cabin" w:hAnsi="Gill Sans MT"/>
        </w:rPr>
        <w:t xml:space="preserve">. Customization of the </w:t>
      </w:r>
      <w:r w:rsidR="002737AF" w:rsidRPr="003B5E3E">
        <w:rPr>
          <w:rFonts w:ascii="Gill Sans MT" w:eastAsia="Cabin" w:hAnsi="Gill Sans MT"/>
        </w:rPr>
        <w:t>I</w:t>
      </w:r>
      <w:r w:rsidRPr="003B5E3E">
        <w:rPr>
          <w:rFonts w:ascii="Gill Sans MT" w:eastAsia="Cabin" w:hAnsi="Gill Sans MT"/>
        </w:rPr>
        <w:t xml:space="preserve">nterviewer’s </w:t>
      </w:r>
      <w:r w:rsidR="002737AF" w:rsidRPr="003B5E3E">
        <w:rPr>
          <w:rFonts w:ascii="Gill Sans MT" w:eastAsia="Cabin" w:hAnsi="Gill Sans MT"/>
        </w:rPr>
        <w:t>M</w:t>
      </w:r>
      <w:r w:rsidRPr="003B5E3E">
        <w:rPr>
          <w:rFonts w:ascii="Gill Sans MT" w:eastAsia="Cabin" w:hAnsi="Gill Sans MT"/>
        </w:rPr>
        <w:t xml:space="preserve">anual will entail providing detailed instructions on how to administer each module of the country-specific survey instrument. Customization of the </w:t>
      </w:r>
      <w:r w:rsidR="002737AF" w:rsidRPr="003B5E3E">
        <w:rPr>
          <w:rFonts w:ascii="Gill Sans MT" w:eastAsia="Cabin" w:hAnsi="Gill Sans MT"/>
        </w:rPr>
        <w:t>S</w:t>
      </w:r>
      <w:r w:rsidRPr="003B5E3E">
        <w:rPr>
          <w:rFonts w:ascii="Gill Sans MT" w:eastAsia="Cabin" w:hAnsi="Gill Sans MT"/>
        </w:rPr>
        <w:t xml:space="preserve">upervisor’s </w:t>
      </w:r>
      <w:r w:rsidR="002737AF" w:rsidRPr="003B5E3E">
        <w:rPr>
          <w:rFonts w:ascii="Gill Sans MT" w:eastAsia="Cabin" w:hAnsi="Gill Sans MT"/>
        </w:rPr>
        <w:t>M</w:t>
      </w:r>
      <w:r w:rsidRPr="003B5E3E">
        <w:rPr>
          <w:rFonts w:ascii="Gill Sans MT" w:eastAsia="Cabin" w:hAnsi="Gill Sans MT"/>
        </w:rPr>
        <w:t xml:space="preserve">anual will address any country-specific procedures to be followed by the supervisors, including guidance on the following topics: </w:t>
      </w:r>
    </w:p>
    <w:p w14:paraId="2F9EDD2A" w14:textId="49D607E2" w:rsidR="00C87E91" w:rsidRPr="003B5E3E" w:rsidRDefault="00C87E91" w:rsidP="001075B0">
      <w:pPr>
        <w:pStyle w:val="Bulletedlist"/>
      </w:pPr>
      <w:r w:rsidRPr="003B5E3E">
        <w:t>Deployment of field teams to clusters</w:t>
      </w:r>
    </w:p>
    <w:p w14:paraId="7C974EEC" w14:textId="76F3C905" w:rsidR="00C87E91" w:rsidRPr="003B5E3E" w:rsidRDefault="00C87E91" w:rsidP="001075B0">
      <w:pPr>
        <w:pStyle w:val="Bulletedlist"/>
      </w:pPr>
      <w:r w:rsidRPr="003B5E3E">
        <w:t>Logistical support to field teams</w:t>
      </w:r>
      <w:r w:rsidR="00253559" w:rsidRPr="003B5E3E">
        <w:rPr>
          <w:rFonts w:eastAsia="Cabin"/>
        </w:rPr>
        <w:t>, such as</w:t>
      </w:r>
      <w:r w:rsidRPr="003B5E3E">
        <w:rPr>
          <w:rFonts w:eastAsia="Cabin"/>
        </w:rPr>
        <w:t xml:space="preserve"> transportation, accommodations, electricity supply, </w:t>
      </w:r>
      <w:r w:rsidR="00253559" w:rsidRPr="003B5E3E">
        <w:rPr>
          <w:rFonts w:eastAsia="Cabin"/>
        </w:rPr>
        <w:t xml:space="preserve">and </w:t>
      </w:r>
      <w:r w:rsidRPr="003B5E3E">
        <w:rPr>
          <w:rFonts w:eastAsia="Cabin"/>
        </w:rPr>
        <w:t>Internet access</w:t>
      </w:r>
    </w:p>
    <w:p w14:paraId="53BBBC8D" w14:textId="3AB7CC08" w:rsidR="00C87E91" w:rsidRPr="003B5E3E" w:rsidRDefault="00C87E91" w:rsidP="001075B0">
      <w:pPr>
        <w:pStyle w:val="Bulletedlist"/>
      </w:pPr>
      <w:r w:rsidRPr="003B5E3E">
        <w:t>Communic</w:t>
      </w:r>
      <w:r w:rsidRPr="003B5E3E">
        <w:rPr>
          <w:rFonts w:eastAsia="Cabin"/>
        </w:rPr>
        <w:t>ations and reporting</w:t>
      </w:r>
    </w:p>
    <w:p w14:paraId="643D6123" w14:textId="6CE26AAB" w:rsidR="00C87E91" w:rsidRPr="003B5E3E" w:rsidRDefault="00C87E91" w:rsidP="001075B0">
      <w:pPr>
        <w:pStyle w:val="Bulletedlist"/>
      </w:pPr>
      <w:r w:rsidRPr="003B5E3E">
        <w:t>Oversight of field teams and survey monitoring</w:t>
      </w:r>
    </w:p>
    <w:p w14:paraId="21C4557B" w14:textId="6E370716" w:rsidR="00C87E91" w:rsidRPr="003B5E3E" w:rsidRDefault="00C87E91" w:rsidP="001075B0">
      <w:pPr>
        <w:pStyle w:val="Bulletedlist"/>
      </w:pPr>
      <w:r w:rsidRPr="003B5E3E">
        <w:t>Community sensitization</w:t>
      </w:r>
    </w:p>
    <w:p w14:paraId="04101A64" w14:textId="309E089C" w:rsidR="00C87E91" w:rsidRPr="003B5E3E" w:rsidRDefault="00C87E91" w:rsidP="001075B0">
      <w:pPr>
        <w:pStyle w:val="Bulletedlist"/>
      </w:pPr>
      <w:r w:rsidRPr="003B5E3E">
        <w:t>Household assignment</w:t>
      </w:r>
    </w:p>
    <w:p w14:paraId="78D12579" w14:textId="1468005C" w:rsidR="00C87E91" w:rsidRPr="003B5E3E" w:rsidRDefault="00C87E91" w:rsidP="001075B0">
      <w:pPr>
        <w:pStyle w:val="Bulletedlist"/>
      </w:pPr>
      <w:r w:rsidRPr="003B5E3E">
        <w:t xml:space="preserve">Quality assurance of </w:t>
      </w:r>
      <w:r w:rsidR="001A07E6" w:rsidRPr="003B5E3E">
        <w:t>I</w:t>
      </w:r>
      <w:r w:rsidRPr="003B5E3E">
        <w:t>nterviews</w:t>
      </w:r>
    </w:p>
    <w:p w14:paraId="0A97872D" w14:textId="2A162761" w:rsidR="00C87E91" w:rsidRPr="003B5E3E" w:rsidRDefault="00C87E91" w:rsidP="001075B0">
      <w:pPr>
        <w:pStyle w:val="Bulletedlist"/>
      </w:pPr>
      <w:r w:rsidRPr="003B5E3E">
        <w:t>Quality review of household data in the cluster</w:t>
      </w:r>
    </w:p>
    <w:p w14:paraId="72297255" w14:textId="1E296337" w:rsidR="00C87E91" w:rsidRPr="003B5E3E" w:rsidRDefault="00C87E91" w:rsidP="001075B0">
      <w:pPr>
        <w:pStyle w:val="Bulletedlist"/>
      </w:pPr>
      <w:r w:rsidRPr="003B5E3E">
        <w:t>Data backup</w:t>
      </w:r>
    </w:p>
    <w:p w14:paraId="3B140E6E" w14:textId="22E4A317" w:rsidR="00C87E91" w:rsidRPr="003B5E3E" w:rsidRDefault="00C87E91" w:rsidP="001075B0">
      <w:pPr>
        <w:pStyle w:val="Bulletedlist"/>
      </w:pPr>
      <w:r w:rsidRPr="003B5E3E">
        <w:t xml:space="preserve">Data transmission </w:t>
      </w:r>
    </w:p>
    <w:p w14:paraId="0B7A6D01" w14:textId="74E29565" w:rsidR="00C87E91" w:rsidRPr="003B5E3E" w:rsidRDefault="00C87E91" w:rsidP="001075B0">
      <w:pPr>
        <w:pStyle w:val="Bulletedlist"/>
      </w:pPr>
      <w:r w:rsidRPr="003B5E3E">
        <w:t xml:space="preserve">Responding to queries from </w:t>
      </w:r>
      <w:r w:rsidR="007501FF" w:rsidRPr="003B5E3E">
        <w:t>the Central Office</w:t>
      </w:r>
    </w:p>
    <w:p w14:paraId="0DE32816" w14:textId="003CAE46" w:rsidR="00C87E91" w:rsidRPr="003B5E3E" w:rsidRDefault="00C87E91" w:rsidP="001075B0">
      <w:pPr>
        <w:pStyle w:val="BodyText1"/>
      </w:pPr>
      <w:r w:rsidRPr="003B5E3E">
        <w:t xml:space="preserve">The </w:t>
      </w:r>
      <w:r w:rsidR="002737AF" w:rsidRPr="003B5E3E">
        <w:rPr>
          <w:rFonts w:eastAsia="Cabin"/>
        </w:rPr>
        <w:t>I</w:t>
      </w:r>
      <w:r w:rsidRPr="003B5E3E">
        <w:rPr>
          <w:rFonts w:eastAsia="Cabin"/>
        </w:rPr>
        <w:t xml:space="preserve">nterviewer’s </w:t>
      </w:r>
      <w:r w:rsidR="001A07E6" w:rsidRPr="003B5E3E">
        <w:rPr>
          <w:rFonts w:eastAsia="Cabin"/>
        </w:rPr>
        <w:t xml:space="preserve">Manual </w:t>
      </w:r>
      <w:r w:rsidRPr="003B5E3E">
        <w:rPr>
          <w:rFonts w:eastAsia="Cabin"/>
        </w:rPr>
        <w:t xml:space="preserve">and </w:t>
      </w:r>
      <w:r w:rsidR="002737AF" w:rsidRPr="003B5E3E">
        <w:rPr>
          <w:rFonts w:eastAsia="Cabin"/>
        </w:rPr>
        <w:t>S</w:t>
      </w:r>
      <w:r w:rsidRPr="003B5E3E">
        <w:rPr>
          <w:rFonts w:eastAsia="Cabin"/>
        </w:rPr>
        <w:t xml:space="preserve">upervisor’s </w:t>
      </w:r>
      <w:r w:rsidR="002737AF" w:rsidRPr="003B5E3E">
        <w:rPr>
          <w:rFonts w:eastAsia="Cabin"/>
        </w:rPr>
        <w:t>M</w:t>
      </w:r>
      <w:r w:rsidRPr="003B5E3E">
        <w:rPr>
          <w:rFonts w:eastAsia="Cabin"/>
        </w:rPr>
        <w:t xml:space="preserve">anual will be customized by </w:t>
      </w:r>
      <w:r w:rsidRPr="003B5E3E">
        <w:rPr>
          <w:rFonts w:eastAsia="Cabin"/>
          <w:highlight w:val="yellow"/>
        </w:rPr>
        <w:t>[CONTRACTOR]</w:t>
      </w:r>
      <w:r w:rsidRPr="003B5E3E">
        <w:rPr>
          <w:rFonts w:eastAsia="Cabin"/>
        </w:rPr>
        <w:t xml:space="preserve"> in close collaboration with </w:t>
      </w:r>
      <w:r w:rsidR="003540F0" w:rsidRPr="003B5E3E">
        <w:rPr>
          <w:rFonts w:eastAsia="Cabin"/>
        </w:rPr>
        <w:t>[</w:t>
      </w:r>
      <w:r w:rsidR="003540F0" w:rsidRPr="003B5E3E">
        <w:rPr>
          <w:rFonts w:eastAsia="Cabin"/>
          <w:highlight w:val="yellow"/>
        </w:rPr>
        <w:t>SURVEY SUBCONTRACTOR</w:t>
      </w:r>
      <w:r w:rsidR="003540F0" w:rsidRPr="003B5E3E">
        <w:rPr>
          <w:rFonts w:eastAsia="Cabin"/>
        </w:rPr>
        <w:t>]</w:t>
      </w:r>
      <w:r w:rsidRPr="003B5E3E">
        <w:rPr>
          <w:rFonts w:eastAsia="Cabin"/>
        </w:rPr>
        <w:t xml:space="preserve"> to </w:t>
      </w:r>
      <w:r w:rsidR="002737AF" w:rsidRPr="003B5E3E">
        <w:rPr>
          <w:rFonts w:eastAsia="Cabin"/>
        </w:rPr>
        <w:t xml:space="preserve">ensure that the survey subcontractor’s procedures are fully </w:t>
      </w:r>
      <w:r w:rsidRPr="003B5E3E">
        <w:rPr>
          <w:rFonts w:eastAsia="Cabin"/>
        </w:rPr>
        <w:t>align</w:t>
      </w:r>
      <w:r w:rsidR="002737AF" w:rsidRPr="003B5E3E">
        <w:rPr>
          <w:rFonts w:eastAsia="Cabin"/>
        </w:rPr>
        <w:t>ed with</w:t>
      </w:r>
      <w:r w:rsidRPr="003B5E3E">
        <w:rPr>
          <w:rFonts w:eastAsia="Cabin"/>
        </w:rPr>
        <w:t xml:space="preserve"> </w:t>
      </w:r>
      <w:r w:rsidR="00381085" w:rsidRPr="003B5E3E">
        <w:rPr>
          <w:rFonts w:eastAsia="Cabin"/>
        </w:rPr>
        <w:t>procedural</w:t>
      </w:r>
      <w:r w:rsidRPr="003B5E3E">
        <w:rPr>
          <w:rFonts w:eastAsia="Cabin"/>
        </w:rPr>
        <w:t xml:space="preserve"> requirements </w:t>
      </w:r>
      <w:r w:rsidR="00381085" w:rsidRPr="003B5E3E">
        <w:rPr>
          <w:rFonts w:eastAsia="Cabin"/>
        </w:rPr>
        <w:t>for the survey</w:t>
      </w:r>
      <w:r w:rsidRPr="003B5E3E">
        <w:rPr>
          <w:rFonts w:eastAsia="Cabin"/>
        </w:rPr>
        <w:t>.</w:t>
      </w:r>
    </w:p>
    <w:p w14:paraId="545D11E7" w14:textId="32F65406" w:rsidR="003262B2" w:rsidRPr="003B5E3E" w:rsidRDefault="00D34477" w:rsidP="00C87E91">
      <w:pPr>
        <w:rPr>
          <w:rFonts w:ascii="Gill Sans MT" w:eastAsia="Cabin" w:hAnsi="Gill Sans MT"/>
        </w:rPr>
      </w:pPr>
      <w:r w:rsidRPr="003B5E3E">
        <w:rPr>
          <w:rFonts w:ascii="Gill Sans MT" w:eastAsia="Cabin" w:hAnsi="Gill Sans MT"/>
          <w:b/>
        </w:rPr>
        <w:t xml:space="preserve">Translation. </w:t>
      </w:r>
      <w:commentRangeStart w:id="141"/>
      <w:r w:rsidRPr="003B5E3E">
        <w:rPr>
          <w:rFonts w:ascii="Gill Sans MT" w:eastAsia="Cabin" w:hAnsi="Gill Sans MT"/>
        </w:rPr>
        <w:t>All</w:t>
      </w:r>
      <w:r w:rsidR="00C87E91" w:rsidRPr="003B5E3E">
        <w:rPr>
          <w:rFonts w:ascii="Gill Sans MT" w:eastAsia="Cabin" w:hAnsi="Gill Sans MT"/>
        </w:rPr>
        <w:t xml:space="preserve"> </w:t>
      </w:r>
      <w:commentRangeEnd w:id="141"/>
      <w:r w:rsidR="00140841">
        <w:rPr>
          <w:rStyle w:val="CommentReference"/>
        </w:rPr>
        <w:commentReference w:id="141"/>
      </w:r>
      <w:r w:rsidR="00C87E91" w:rsidRPr="003B5E3E">
        <w:rPr>
          <w:rFonts w:ascii="Gill Sans MT" w:eastAsia="Cabin" w:hAnsi="Gill Sans MT"/>
        </w:rPr>
        <w:t>survey documentation</w:t>
      </w:r>
      <w:r w:rsidR="005637AC" w:rsidRPr="003B5E3E">
        <w:rPr>
          <w:rFonts w:ascii="Gill Sans MT" w:eastAsia="Cabin" w:hAnsi="Gill Sans MT"/>
        </w:rPr>
        <w:t>,</w:t>
      </w:r>
      <w:r w:rsidR="00C87E91" w:rsidRPr="003B5E3E">
        <w:rPr>
          <w:rFonts w:ascii="Gill Sans MT" w:eastAsia="Cabin" w:hAnsi="Gill Sans MT"/>
        </w:rPr>
        <w:t xml:space="preserve"> including the questionnaire, informed consent form, manuals, and training materials</w:t>
      </w:r>
      <w:r w:rsidR="005637AC" w:rsidRPr="003B5E3E">
        <w:rPr>
          <w:rFonts w:ascii="Gill Sans MT" w:eastAsia="Cabin" w:hAnsi="Gill Sans MT"/>
        </w:rPr>
        <w:t>,</w:t>
      </w:r>
      <w:r w:rsidR="00C87E91" w:rsidRPr="003B5E3E">
        <w:rPr>
          <w:rFonts w:ascii="Gill Sans MT" w:eastAsia="Cabin" w:hAnsi="Gill Sans MT"/>
        </w:rPr>
        <w:t xml:space="preserve"> will be translated into </w:t>
      </w:r>
      <w:r w:rsidR="005637AC" w:rsidRPr="003B5E3E">
        <w:rPr>
          <w:rFonts w:ascii="Gill Sans MT" w:eastAsia="Cabin" w:hAnsi="Gill Sans MT"/>
          <w:highlight w:val="yellow"/>
        </w:rPr>
        <w:t>[NATIONAL LANGUAGE]</w:t>
      </w:r>
      <w:r w:rsidR="00C87E91" w:rsidRPr="003B5E3E">
        <w:rPr>
          <w:rFonts w:ascii="Gill Sans MT" w:eastAsia="Cabin" w:hAnsi="Gill Sans MT"/>
        </w:rPr>
        <w:t xml:space="preserve"> by professional translators on the </w:t>
      </w:r>
      <w:r w:rsidR="005637AC" w:rsidRPr="003B5E3E">
        <w:rPr>
          <w:rFonts w:ascii="Gill Sans MT" w:eastAsia="Cabin" w:hAnsi="Gill Sans MT"/>
          <w:highlight w:val="yellow"/>
        </w:rPr>
        <w:t>[SURVEY SUBCONTRACTOR]</w:t>
      </w:r>
      <w:r w:rsidR="00C87E91" w:rsidRPr="003B5E3E">
        <w:rPr>
          <w:rFonts w:ascii="Gill Sans MT" w:eastAsia="Cabin" w:hAnsi="Gill Sans MT"/>
        </w:rPr>
        <w:t xml:space="preserve"> team or by professional translators in</w:t>
      </w:r>
      <w:r w:rsidR="005B7C86" w:rsidRPr="003B5E3E">
        <w:rPr>
          <w:rFonts w:ascii="Gill Sans MT" w:eastAsia="Cabin" w:hAnsi="Gill Sans MT"/>
        </w:rPr>
        <w:t>-</w:t>
      </w:r>
      <w:r w:rsidR="00C87E91" w:rsidRPr="003B5E3E">
        <w:rPr>
          <w:rFonts w:ascii="Gill Sans MT" w:eastAsia="Cabin" w:hAnsi="Gill Sans MT"/>
        </w:rPr>
        <w:t xml:space="preserve">country. The documents will be translated and </w:t>
      </w:r>
      <w:proofErr w:type="gramStart"/>
      <w:r w:rsidR="00C87E91" w:rsidRPr="003B5E3E">
        <w:rPr>
          <w:rFonts w:ascii="Gill Sans MT" w:eastAsia="Cabin" w:hAnsi="Gill Sans MT"/>
        </w:rPr>
        <w:t>back-translated</w:t>
      </w:r>
      <w:proofErr w:type="gramEnd"/>
      <w:r w:rsidR="005637AC" w:rsidRPr="003B5E3E">
        <w:rPr>
          <w:rFonts w:ascii="Gill Sans MT" w:eastAsia="Cabin" w:hAnsi="Gill Sans MT"/>
        </w:rPr>
        <w:t>,</w:t>
      </w:r>
      <w:r w:rsidR="00C87E91" w:rsidRPr="003B5E3E">
        <w:rPr>
          <w:rFonts w:ascii="Gill Sans MT" w:eastAsia="Cabin" w:hAnsi="Gill Sans MT"/>
        </w:rPr>
        <w:t xml:space="preserve"> in accordance with Feed the Future’s standard translation protocol. </w:t>
      </w:r>
    </w:p>
    <w:p w14:paraId="547771F0" w14:textId="1D6129BC" w:rsidR="00C87E91" w:rsidRPr="003B5E3E" w:rsidRDefault="00C87E91" w:rsidP="00C87E91">
      <w:pPr>
        <w:rPr>
          <w:rFonts w:ascii="Gill Sans MT" w:eastAsia="Cabin" w:hAnsi="Gill Sans MT"/>
        </w:rPr>
      </w:pPr>
      <w:r w:rsidRPr="003B5E3E">
        <w:rPr>
          <w:rFonts w:ascii="Gill Sans MT" w:eastAsia="Cabin" w:hAnsi="Gill Sans MT"/>
        </w:rPr>
        <w:t xml:space="preserve">The </w:t>
      </w:r>
      <w:r w:rsidR="00290BAA" w:rsidRPr="003B5E3E">
        <w:rPr>
          <w:rFonts w:ascii="Gill Sans MT" w:eastAsia="Cabin" w:hAnsi="Gill Sans MT"/>
        </w:rPr>
        <w:t>questionnaire</w:t>
      </w:r>
      <w:r w:rsidRPr="003B5E3E">
        <w:rPr>
          <w:rFonts w:ascii="Gill Sans MT" w:eastAsia="Cabin" w:hAnsi="Gill Sans MT"/>
        </w:rPr>
        <w:t xml:space="preserve"> will </w:t>
      </w:r>
      <w:r w:rsidR="003262B2" w:rsidRPr="003B5E3E">
        <w:rPr>
          <w:rFonts w:ascii="Gill Sans MT" w:eastAsia="Cabin" w:hAnsi="Gill Sans MT"/>
        </w:rPr>
        <w:t xml:space="preserve">also </w:t>
      </w:r>
      <w:r w:rsidRPr="003B5E3E">
        <w:rPr>
          <w:rFonts w:ascii="Gill Sans MT" w:eastAsia="Cabin" w:hAnsi="Gill Sans MT"/>
        </w:rPr>
        <w:t xml:space="preserve">be translated into any local language that is the native language of 10 percent or more of the population in the </w:t>
      </w:r>
      <w:r w:rsidR="005B7C86" w:rsidRPr="003B5E3E">
        <w:rPr>
          <w:rFonts w:ascii="Gill Sans MT" w:eastAsia="Cabin" w:hAnsi="Gill Sans MT"/>
        </w:rPr>
        <w:t>P2-</w:t>
      </w:r>
      <w:r w:rsidRPr="003B5E3E">
        <w:rPr>
          <w:rFonts w:ascii="Gill Sans MT" w:eastAsia="Cabin" w:hAnsi="Gill Sans MT"/>
        </w:rPr>
        <w:t>ZOI, using translation and back</w:t>
      </w:r>
      <w:r w:rsidR="006D4BE9" w:rsidRPr="003B5E3E">
        <w:rPr>
          <w:rFonts w:ascii="Gill Sans MT" w:eastAsia="Cabin" w:hAnsi="Gill Sans MT"/>
        </w:rPr>
        <w:t>-</w:t>
      </w:r>
      <w:r w:rsidRPr="003B5E3E">
        <w:rPr>
          <w:rFonts w:ascii="Gill Sans MT" w:eastAsia="Cabin" w:hAnsi="Gill Sans MT"/>
        </w:rPr>
        <w:t xml:space="preserve">translation. In </w:t>
      </w:r>
      <w:r w:rsidR="004F3016" w:rsidRPr="003B5E3E">
        <w:rPr>
          <w:rFonts w:ascii="Gill Sans MT" w:eastAsia="Cabin" w:hAnsi="Gill Sans MT"/>
        </w:rPr>
        <w:t>[</w:t>
      </w:r>
      <w:r w:rsidRPr="003B5E3E">
        <w:rPr>
          <w:rFonts w:ascii="Gill Sans MT" w:eastAsia="Cabin" w:hAnsi="Gill Sans MT"/>
          <w:highlight w:val="yellow"/>
        </w:rPr>
        <w:t>COUNTRY</w:t>
      </w:r>
      <w:r w:rsidR="004F3016" w:rsidRPr="003B5E3E">
        <w:rPr>
          <w:rFonts w:ascii="Gill Sans MT" w:eastAsia="Cabin" w:hAnsi="Gill Sans MT"/>
        </w:rPr>
        <w:t>]</w:t>
      </w:r>
      <w:r w:rsidRPr="003B5E3E">
        <w:rPr>
          <w:rFonts w:ascii="Gill Sans MT" w:eastAsia="Cabin" w:hAnsi="Gill Sans MT"/>
        </w:rPr>
        <w:t xml:space="preserve">, translation into </w:t>
      </w:r>
      <w:r w:rsidR="004F3016" w:rsidRPr="003B5E3E">
        <w:rPr>
          <w:rFonts w:ascii="Gill Sans MT" w:eastAsia="Cabin" w:hAnsi="Gill Sans MT"/>
        </w:rPr>
        <w:t>[</w:t>
      </w:r>
      <w:commentRangeStart w:id="142"/>
      <w:r w:rsidR="005637AC" w:rsidRPr="003B5E3E">
        <w:rPr>
          <w:rFonts w:ascii="Gill Sans MT" w:eastAsia="Cabin" w:hAnsi="Gill Sans MT"/>
          <w:highlight w:val="yellow"/>
        </w:rPr>
        <w:t>LOCAL LANGUAGE</w:t>
      </w:r>
      <w:r w:rsidR="00932565" w:rsidRPr="003B5E3E">
        <w:rPr>
          <w:rFonts w:ascii="Gill Sans MT" w:eastAsia="Cabin" w:hAnsi="Gill Sans MT"/>
          <w:highlight w:val="yellow"/>
        </w:rPr>
        <w:t>(S)</w:t>
      </w:r>
      <w:r w:rsidR="004F3016" w:rsidRPr="003B5E3E">
        <w:rPr>
          <w:rFonts w:ascii="Gill Sans MT" w:eastAsia="Cabin" w:hAnsi="Gill Sans MT"/>
          <w:highlight w:val="yellow"/>
        </w:rPr>
        <w:t>]</w:t>
      </w:r>
      <w:r w:rsidRPr="003B5E3E">
        <w:rPr>
          <w:rFonts w:ascii="Gill Sans MT" w:eastAsia="Cabin" w:hAnsi="Gill Sans MT"/>
        </w:rPr>
        <w:t xml:space="preserve"> </w:t>
      </w:r>
      <w:commentRangeEnd w:id="142"/>
      <w:r w:rsidR="00140841">
        <w:rPr>
          <w:rStyle w:val="CommentReference"/>
        </w:rPr>
        <w:commentReference w:id="142"/>
      </w:r>
      <w:r w:rsidRPr="003B5E3E">
        <w:rPr>
          <w:rFonts w:ascii="Gill Sans MT" w:eastAsia="Cabin" w:hAnsi="Gill Sans MT"/>
        </w:rPr>
        <w:t xml:space="preserve">will be required. </w:t>
      </w:r>
      <w:r w:rsidR="003262B2" w:rsidRPr="003B5E3E">
        <w:rPr>
          <w:rFonts w:ascii="Gill Sans MT" w:eastAsia="Cabin" w:hAnsi="Gill Sans MT"/>
        </w:rPr>
        <w:t>All</w:t>
      </w:r>
      <w:r w:rsidRPr="003B5E3E">
        <w:rPr>
          <w:rFonts w:ascii="Gill Sans MT" w:eastAsia="Cabin" w:hAnsi="Gill Sans MT"/>
        </w:rPr>
        <w:t xml:space="preserve"> translat</w:t>
      </w:r>
      <w:r w:rsidR="003262B2" w:rsidRPr="003B5E3E">
        <w:rPr>
          <w:rFonts w:ascii="Gill Sans MT" w:eastAsia="Cabin" w:hAnsi="Gill Sans MT"/>
        </w:rPr>
        <w:t>ed versions of the questionnaire</w:t>
      </w:r>
      <w:r w:rsidRPr="003B5E3E">
        <w:rPr>
          <w:rFonts w:ascii="Gill Sans MT" w:eastAsia="Cabin" w:hAnsi="Gill Sans MT"/>
        </w:rPr>
        <w:t xml:space="preserve"> will be provided to the field teams in hardcopy and loaded on the tablet</w:t>
      </w:r>
      <w:r w:rsidR="003B5E3E" w:rsidRPr="003B5E3E">
        <w:rPr>
          <w:rFonts w:ascii="Gill Sans MT" w:eastAsia="Cabin" w:hAnsi="Gill Sans MT"/>
        </w:rPr>
        <w:t xml:space="preserve"> computer</w:t>
      </w:r>
      <w:r w:rsidRPr="003B5E3E">
        <w:rPr>
          <w:rFonts w:ascii="Gill Sans MT" w:eastAsia="Cabin" w:hAnsi="Gill Sans MT"/>
        </w:rPr>
        <w:t xml:space="preserve">s. </w:t>
      </w:r>
    </w:p>
    <w:p w14:paraId="0C772806" w14:textId="003BF4D4" w:rsidR="00C87E91" w:rsidRPr="003B5E3E" w:rsidRDefault="004F3016" w:rsidP="00C87E91">
      <w:pPr>
        <w:rPr>
          <w:rFonts w:ascii="Gill Sans MT" w:hAnsi="Gill Sans MT"/>
        </w:rPr>
      </w:pPr>
      <w:r w:rsidRPr="003B5E3E">
        <w:rPr>
          <w:rFonts w:ascii="Gill Sans MT" w:eastAsia="Cabin" w:hAnsi="Gill Sans MT"/>
          <w:b/>
        </w:rPr>
        <w:t>Paper q</w:t>
      </w:r>
      <w:r w:rsidR="00C87E91" w:rsidRPr="003B5E3E">
        <w:rPr>
          <w:rFonts w:ascii="Gill Sans MT" w:eastAsia="Cabin" w:hAnsi="Gill Sans MT"/>
          <w:b/>
        </w:rPr>
        <w:t xml:space="preserve">uestionnaire </w:t>
      </w:r>
      <w:r w:rsidRPr="003B5E3E">
        <w:rPr>
          <w:rFonts w:ascii="Gill Sans MT" w:eastAsia="Cabin" w:hAnsi="Gill Sans MT"/>
          <w:b/>
        </w:rPr>
        <w:t>p</w:t>
      </w:r>
      <w:r w:rsidR="00C87E91" w:rsidRPr="003B5E3E">
        <w:rPr>
          <w:rFonts w:ascii="Gill Sans MT" w:eastAsia="Cabin" w:hAnsi="Gill Sans MT"/>
          <w:b/>
        </w:rPr>
        <w:t>retest.</w:t>
      </w:r>
      <w:r w:rsidR="00C87E91" w:rsidRPr="003B5E3E">
        <w:rPr>
          <w:rFonts w:ascii="Gill Sans MT" w:eastAsia="Cabin" w:hAnsi="Gill Sans MT"/>
        </w:rPr>
        <w:t xml:space="preserve"> A </w:t>
      </w:r>
      <w:r w:rsidR="003262B2" w:rsidRPr="003B5E3E">
        <w:rPr>
          <w:rFonts w:ascii="Gill Sans MT" w:eastAsia="Cabin" w:hAnsi="Gill Sans MT"/>
        </w:rPr>
        <w:t xml:space="preserve">questionnaire </w:t>
      </w:r>
      <w:r w:rsidRPr="003B5E3E">
        <w:rPr>
          <w:rFonts w:ascii="Gill Sans MT" w:eastAsia="Cabin" w:hAnsi="Gill Sans MT"/>
        </w:rPr>
        <w:t xml:space="preserve">pretest </w:t>
      </w:r>
      <w:r w:rsidR="003262B2" w:rsidRPr="003B5E3E">
        <w:rPr>
          <w:rFonts w:ascii="Gill Sans MT" w:eastAsia="Cabin" w:hAnsi="Gill Sans MT"/>
        </w:rPr>
        <w:t>using</w:t>
      </w:r>
      <w:r w:rsidRPr="003B5E3E">
        <w:rPr>
          <w:rFonts w:ascii="Gill Sans MT" w:eastAsia="Cabin" w:hAnsi="Gill Sans MT"/>
        </w:rPr>
        <w:t xml:space="preserve"> the paper</w:t>
      </w:r>
      <w:r w:rsidR="00C87E91" w:rsidRPr="003B5E3E">
        <w:rPr>
          <w:rFonts w:ascii="Gill Sans MT" w:eastAsia="Cabin" w:hAnsi="Gill Sans MT"/>
        </w:rPr>
        <w:t xml:space="preserve"> </w:t>
      </w:r>
      <w:r w:rsidR="003262B2" w:rsidRPr="003B5E3E">
        <w:rPr>
          <w:rFonts w:ascii="Gill Sans MT" w:eastAsia="Cabin" w:hAnsi="Gill Sans MT"/>
        </w:rPr>
        <w:t xml:space="preserve">versions of the </w:t>
      </w:r>
      <w:r w:rsidR="00C87E91" w:rsidRPr="003B5E3E">
        <w:rPr>
          <w:rFonts w:ascii="Gill Sans MT" w:eastAsia="Cabin" w:hAnsi="Gill Sans MT"/>
        </w:rPr>
        <w:t xml:space="preserve">questionnaire will be implemented in-country to ensure that the questionnaire and each translation can be clearly understood. This pretest will include some cognitive assessment-type questions about selected questionnaire items; the selected items will be identified through discussions between </w:t>
      </w:r>
      <w:r w:rsidR="004A7578" w:rsidRPr="003B5E3E">
        <w:rPr>
          <w:rFonts w:ascii="Gill Sans MT" w:eastAsia="Cabin" w:hAnsi="Gill Sans MT"/>
        </w:rPr>
        <w:t>R</w:t>
      </w:r>
      <w:r w:rsidR="00C87E91" w:rsidRPr="003B5E3E">
        <w:rPr>
          <w:rFonts w:ascii="Gill Sans MT" w:eastAsia="Cabin" w:hAnsi="Gill Sans MT"/>
        </w:rPr>
        <w:t xml:space="preserve">FS, </w:t>
      </w:r>
      <w:r w:rsidR="00C87E91" w:rsidRPr="003B5E3E">
        <w:rPr>
          <w:rFonts w:ascii="Gill Sans MT" w:eastAsia="Cabin" w:hAnsi="Gill Sans MT"/>
          <w:highlight w:val="yellow"/>
        </w:rPr>
        <w:t>[CONTRACTOR]</w:t>
      </w:r>
      <w:r w:rsidR="00C87E91" w:rsidRPr="003B5E3E">
        <w:rPr>
          <w:rFonts w:ascii="Gill Sans MT" w:eastAsia="Cabin" w:hAnsi="Gill Sans MT"/>
        </w:rPr>
        <w:t xml:space="preserve">, and </w:t>
      </w:r>
      <w:r w:rsidRPr="003B5E3E">
        <w:rPr>
          <w:rFonts w:ascii="Gill Sans MT" w:eastAsia="Cabin" w:hAnsi="Gill Sans MT"/>
        </w:rPr>
        <w:t>[</w:t>
      </w:r>
      <w:r w:rsidR="00C87E91" w:rsidRPr="003B5E3E">
        <w:rPr>
          <w:rFonts w:ascii="Gill Sans MT" w:eastAsia="Cabin" w:hAnsi="Gill Sans MT"/>
          <w:highlight w:val="yellow"/>
        </w:rPr>
        <w:t>SURVEY SUBCONTRACTOR</w:t>
      </w:r>
      <w:r w:rsidRPr="003B5E3E">
        <w:rPr>
          <w:rFonts w:ascii="Gill Sans MT" w:eastAsia="Cabin" w:hAnsi="Gill Sans MT"/>
        </w:rPr>
        <w:t>]</w:t>
      </w:r>
      <w:r w:rsidR="00C87E91" w:rsidRPr="003B5E3E">
        <w:rPr>
          <w:rFonts w:ascii="Gill Sans MT" w:eastAsia="Cabin" w:hAnsi="Gill Sans MT"/>
        </w:rPr>
        <w:t xml:space="preserve">. </w:t>
      </w:r>
      <w:r w:rsidR="00C87E91" w:rsidRPr="003B5E3E">
        <w:rPr>
          <w:rFonts w:ascii="Gill Sans MT" w:hAnsi="Gill Sans MT"/>
        </w:rPr>
        <w:t xml:space="preserve">The questionnaire pretest will identify questions that may need to be reworded to improve understanding, changed for different response options, altered to fix problems with question flow and skip patterns, and corrected for issues with translations. This will help ensure optimal data quality for the survey being implemented. In addition, the questionnaire pretest will flag any questions in the core questionnaire that demonstrate an inability to elicit from respondents the information the questions were intended to capture. This will contribute to future improvements in the core ZOI </w:t>
      </w:r>
      <w:r w:rsidR="00A92EB5" w:rsidRPr="003B5E3E">
        <w:rPr>
          <w:rFonts w:ascii="Gill Sans MT" w:hAnsi="Gill Sans MT"/>
        </w:rPr>
        <w:t xml:space="preserve">Midline </w:t>
      </w:r>
      <w:r w:rsidR="007D3187" w:rsidRPr="003B5E3E">
        <w:rPr>
          <w:rFonts w:ascii="Gill Sans MT" w:hAnsi="Gill Sans MT"/>
        </w:rPr>
        <w:t xml:space="preserve">Survey </w:t>
      </w:r>
      <w:r w:rsidR="00C87E91" w:rsidRPr="003B5E3E">
        <w:rPr>
          <w:rFonts w:ascii="Gill Sans MT" w:hAnsi="Gill Sans MT"/>
        </w:rPr>
        <w:t>questionnaire design and its administration</w:t>
      </w:r>
      <w:r w:rsidR="00165048" w:rsidRPr="003B5E3E">
        <w:rPr>
          <w:rFonts w:ascii="Gill Sans MT" w:hAnsi="Gill Sans MT"/>
        </w:rPr>
        <w:t>.</w:t>
      </w:r>
    </w:p>
    <w:p w14:paraId="112A55F1" w14:textId="10AB65E6" w:rsidR="00C87E91" w:rsidRPr="003B5E3E" w:rsidRDefault="00587682" w:rsidP="00C87E91">
      <w:pPr>
        <w:rPr>
          <w:rFonts w:ascii="Gill Sans MT" w:eastAsia="Cabin" w:hAnsi="Gill Sans MT"/>
        </w:rPr>
      </w:pPr>
      <w:r w:rsidRPr="003B5E3E">
        <w:rPr>
          <w:rFonts w:ascii="Gill Sans MT" w:eastAsia="Cabin" w:hAnsi="Gill Sans MT"/>
          <w:b/>
        </w:rPr>
        <w:t>Computer-assisted personal interviewing (</w:t>
      </w:r>
      <w:r w:rsidR="00016C32" w:rsidRPr="003B5E3E">
        <w:rPr>
          <w:rFonts w:ascii="Gill Sans MT" w:eastAsia="Cabin" w:hAnsi="Gill Sans MT"/>
          <w:b/>
        </w:rPr>
        <w:t>CAPI</w:t>
      </w:r>
      <w:r w:rsidRPr="003B5E3E">
        <w:rPr>
          <w:rFonts w:ascii="Gill Sans MT" w:eastAsia="Cabin" w:hAnsi="Gill Sans MT"/>
          <w:b/>
        </w:rPr>
        <w:t>)</w:t>
      </w:r>
      <w:r w:rsidR="003262B2" w:rsidRPr="003B5E3E">
        <w:rPr>
          <w:rFonts w:ascii="Gill Sans MT" w:eastAsia="Cabin" w:hAnsi="Gill Sans MT"/>
          <w:b/>
        </w:rPr>
        <w:t xml:space="preserve"> pretest and pilot</w:t>
      </w:r>
      <w:r w:rsidR="00ED66AB" w:rsidRPr="003B5E3E">
        <w:rPr>
          <w:rFonts w:ascii="Gill Sans MT" w:eastAsia="Cabin" w:hAnsi="Gill Sans MT"/>
          <w:b/>
        </w:rPr>
        <w:t xml:space="preserve"> test</w:t>
      </w:r>
      <w:r w:rsidR="003262B2" w:rsidRPr="003B5E3E">
        <w:rPr>
          <w:rFonts w:ascii="Gill Sans MT" w:eastAsia="Cabin" w:hAnsi="Gill Sans MT"/>
          <w:b/>
        </w:rPr>
        <w:t xml:space="preserve">. </w:t>
      </w:r>
      <w:r w:rsidR="00C87E91" w:rsidRPr="003B5E3E">
        <w:rPr>
          <w:rFonts w:ascii="Gill Sans MT" w:eastAsia="Cabin" w:hAnsi="Gill Sans MT"/>
        </w:rPr>
        <w:t xml:space="preserve">The questionnaire and </w:t>
      </w:r>
      <w:r w:rsidR="000D0A9B" w:rsidRPr="003B5E3E">
        <w:rPr>
          <w:rFonts w:ascii="Gill Sans MT" w:eastAsia="Cabin" w:hAnsi="Gill Sans MT"/>
        </w:rPr>
        <w:t>CAPI data collection</w:t>
      </w:r>
      <w:r w:rsidR="003262B2" w:rsidRPr="003B5E3E">
        <w:rPr>
          <w:rFonts w:ascii="Gill Sans MT" w:eastAsia="Cabin" w:hAnsi="Gill Sans MT"/>
        </w:rPr>
        <w:t xml:space="preserve"> program will be tested at </w:t>
      </w:r>
      <w:r w:rsidR="00C87E91" w:rsidRPr="003B5E3E">
        <w:rPr>
          <w:rFonts w:ascii="Gill Sans MT" w:eastAsia="Cabin" w:hAnsi="Gill Sans MT"/>
          <w:highlight w:val="yellow"/>
        </w:rPr>
        <w:t>[CONTRACTOR]</w:t>
      </w:r>
      <w:r w:rsidR="00E251F3" w:rsidRPr="003B5E3E">
        <w:rPr>
          <w:rFonts w:ascii="Gill Sans MT" w:eastAsia="Cabin" w:hAnsi="Gill Sans MT"/>
        </w:rPr>
        <w:t>’s</w:t>
      </w:r>
      <w:r w:rsidR="00C87E91" w:rsidRPr="003B5E3E">
        <w:rPr>
          <w:rFonts w:ascii="Gill Sans MT" w:eastAsia="Cabin" w:hAnsi="Gill Sans MT"/>
        </w:rPr>
        <w:t xml:space="preserve"> office</w:t>
      </w:r>
      <w:r w:rsidR="004265F7" w:rsidRPr="003B5E3E">
        <w:rPr>
          <w:rFonts w:ascii="Gill Sans MT" w:eastAsia="Cabin" w:hAnsi="Gill Sans MT"/>
        </w:rPr>
        <w:t xml:space="preserve"> to ensure</w:t>
      </w:r>
      <w:r w:rsidR="00C87E91" w:rsidRPr="003B5E3E">
        <w:rPr>
          <w:rFonts w:ascii="Gill Sans MT" w:eastAsia="Cabin" w:hAnsi="Gill Sans MT"/>
        </w:rPr>
        <w:t xml:space="preserve"> that the data </w:t>
      </w:r>
      <w:r w:rsidR="000D0A9B" w:rsidRPr="003B5E3E">
        <w:rPr>
          <w:rFonts w:ascii="Gill Sans MT" w:eastAsia="Cabin" w:hAnsi="Gill Sans MT"/>
        </w:rPr>
        <w:t xml:space="preserve">collection </w:t>
      </w:r>
      <w:r w:rsidR="00C87E91" w:rsidRPr="003B5E3E">
        <w:rPr>
          <w:rFonts w:ascii="Gill Sans MT" w:eastAsia="Cabin" w:hAnsi="Gill Sans MT"/>
        </w:rPr>
        <w:t xml:space="preserve">program is error-free and fully functional. Subsequently, </w:t>
      </w:r>
      <w:r w:rsidR="003262B2" w:rsidRPr="003B5E3E">
        <w:rPr>
          <w:rFonts w:ascii="Gill Sans MT" w:eastAsia="Cabin" w:hAnsi="Gill Sans MT"/>
        </w:rPr>
        <w:t>during the training of trainers</w:t>
      </w:r>
      <w:r w:rsidR="00C87E91" w:rsidRPr="003B5E3E">
        <w:rPr>
          <w:rFonts w:ascii="Gill Sans MT" w:eastAsia="Cabin" w:hAnsi="Gill Sans MT"/>
        </w:rPr>
        <w:t xml:space="preserve">, the questionnaire, the data </w:t>
      </w:r>
      <w:r w:rsidR="000D0A9B" w:rsidRPr="003B5E3E">
        <w:rPr>
          <w:rFonts w:ascii="Gill Sans MT" w:eastAsia="Cabin" w:hAnsi="Gill Sans MT"/>
        </w:rPr>
        <w:t xml:space="preserve">collection </w:t>
      </w:r>
      <w:r w:rsidR="00C87E91" w:rsidRPr="003B5E3E">
        <w:rPr>
          <w:rFonts w:ascii="Gill Sans MT" w:eastAsia="Cabin" w:hAnsi="Gill Sans MT"/>
        </w:rPr>
        <w:t xml:space="preserve">program, and the transmission procedures will all be tested. At the end of </w:t>
      </w:r>
      <w:r w:rsidR="00861FEB" w:rsidRPr="003B5E3E">
        <w:rPr>
          <w:rFonts w:ascii="Gill Sans MT" w:eastAsia="Cabin" w:hAnsi="Gill Sans MT"/>
        </w:rPr>
        <w:t xml:space="preserve">the </w:t>
      </w:r>
      <w:r w:rsidR="00F218F9" w:rsidRPr="003B5E3E">
        <w:rPr>
          <w:rFonts w:ascii="Gill Sans MT" w:eastAsia="Cabin" w:hAnsi="Gill Sans MT"/>
        </w:rPr>
        <w:t>I</w:t>
      </w:r>
      <w:r w:rsidR="00861FEB" w:rsidRPr="003B5E3E">
        <w:rPr>
          <w:rFonts w:ascii="Gill Sans MT" w:eastAsia="Cabin" w:hAnsi="Gill Sans MT"/>
        </w:rPr>
        <w:t>nterviewer</w:t>
      </w:r>
      <w:r w:rsidR="00440880" w:rsidRPr="003B5E3E">
        <w:rPr>
          <w:rFonts w:ascii="Gill Sans MT" w:eastAsia="Cabin" w:hAnsi="Gill Sans MT"/>
        </w:rPr>
        <w:t>’s</w:t>
      </w:r>
      <w:r w:rsidR="00861FEB" w:rsidRPr="003B5E3E">
        <w:rPr>
          <w:rFonts w:ascii="Gill Sans MT" w:eastAsia="Cabin" w:hAnsi="Gill Sans MT"/>
        </w:rPr>
        <w:t xml:space="preserve"> </w:t>
      </w:r>
      <w:r w:rsidR="00C87E91" w:rsidRPr="003B5E3E">
        <w:rPr>
          <w:rFonts w:ascii="Gill Sans MT" w:eastAsia="Cabin" w:hAnsi="Gill Sans MT"/>
        </w:rPr>
        <w:t>training, a pilot</w:t>
      </w:r>
      <w:r w:rsidR="00C87E91" w:rsidRPr="003B5E3E" w:rsidDel="000A72BD">
        <w:rPr>
          <w:rFonts w:ascii="Gill Sans MT" w:eastAsia="Cabin" w:hAnsi="Gill Sans MT"/>
        </w:rPr>
        <w:t xml:space="preserve"> </w:t>
      </w:r>
      <w:r w:rsidR="004265F7" w:rsidRPr="003B5E3E" w:rsidDel="000A72BD">
        <w:rPr>
          <w:rFonts w:ascii="Gill Sans MT" w:eastAsia="Cabin" w:hAnsi="Gill Sans MT"/>
        </w:rPr>
        <w:t>test</w:t>
      </w:r>
      <w:r w:rsidR="004265F7" w:rsidRPr="003B5E3E">
        <w:rPr>
          <w:rFonts w:ascii="Gill Sans MT" w:eastAsia="Cabin" w:hAnsi="Gill Sans MT"/>
        </w:rPr>
        <w:t xml:space="preserve"> </w:t>
      </w:r>
      <w:r w:rsidR="00C87E91" w:rsidRPr="003B5E3E">
        <w:rPr>
          <w:rFonts w:ascii="Gill Sans MT" w:eastAsia="Cabin" w:hAnsi="Gill Sans MT"/>
        </w:rPr>
        <w:t xml:space="preserve">will serve as an end-to-end rehearsal of all content and </w:t>
      </w:r>
      <w:r w:rsidR="004265F7" w:rsidRPr="003B5E3E">
        <w:rPr>
          <w:rFonts w:ascii="Gill Sans MT" w:eastAsia="Cabin" w:hAnsi="Gill Sans MT"/>
        </w:rPr>
        <w:t xml:space="preserve">survey </w:t>
      </w:r>
      <w:r w:rsidR="00C87E91" w:rsidRPr="003B5E3E">
        <w:rPr>
          <w:rFonts w:ascii="Gill Sans MT" w:eastAsia="Cabin" w:hAnsi="Gill Sans MT"/>
        </w:rPr>
        <w:t>procedures.</w:t>
      </w:r>
    </w:p>
    <w:p w14:paraId="531CBCA3" w14:textId="3DED8C4D" w:rsidR="00C87E91" w:rsidRPr="003B5E3E" w:rsidRDefault="00C87E91" w:rsidP="00D47A81">
      <w:pPr>
        <w:pStyle w:val="Heading2"/>
      </w:pPr>
      <w:bookmarkStart w:id="143" w:name="_Toc68594011"/>
      <w:r w:rsidRPr="003B5E3E">
        <w:t>3.13</w:t>
      </w:r>
      <w:r w:rsidRPr="003B5E3E">
        <w:tab/>
        <w:t>Survey</w:t>
      </w:r>
      <w:r w:rsidR="00801854" w:rsidRPr="003B5E3E">
        <w:t xml:space="preserve"> s</w:t>
      </w:r>
      <w:r w:rsidRPr="003B5E3E">
        <w:t>taffing</w:t>
      </w:r>
      <w:bookmarkEnd w:id="143"/>
    </w:p>
    <w:p w14:paraId="1AF4FB1F" w14:textId="1A70E33A" w:rsidR="00C87E91" w:rsidRPr="003B5E3E" w:rsidRDefault="004265F7" w:rsidP="00C87E91">
      <w:pPr>
        <w:rPr>
          <w:rFonts w:ascii="Gill Sans MT" w:hAnsi="Gill Sans MT"/>
        </w:rPr>
      </w:pPr>
      <w:r w:rsidRPr="003B5E3E">
        <w:rPr>
          <w:rFonts w:ascii="Gill Sans MT" w:hAnsi="Gill Sans MT"/>
        </w:rPr>
        <w:t xml:space="preserve">The staff roles and responsibilities listed in </w:t>
      </w:r>
      <w:r w:rsidRPr="003B5E3E">
        <w:rPr>
          <w:rFonts w:ascii="Gill Sans MT" w:hAnsi="Gill Sans MT"/>
          <w:highlight w:val="green"/>
        </w:rPr>
        <w:t xml:space="preserve">Tables </w:t>
      </w:r>
      <w:del w:id="144" w:author="USAID/RFS" w:date="2021-04-06T13:20:00Z">
        <w:r w:rsidR="005D36E0" w:rsidRPr="003B5E3E" w:rsidDel="00FC773D">
          <w:rPr>
            <w:rFonts w:ascii="Gill Sans MT" w:hAnsi="Gill Sans MT"/>
            <w:highlight w:val="green"/>
          </w:rPr>
          <w:delText>10</w:delText>
        </w:r>
      </w:del>
      <w:ins w:id="145" w:author="USAID/RFS" w:date="2021-04-06T13:20:00Z">
        <w:r w:rsidR="00FC773D" w:rsidRPr="003B5E3E">
          <w:rPr>
            <w:rFonts w:ascii="Gill Sans MT" w:hAnsi="Gill Sans MT"/>
            <w:highlight w:val="green"/>
          </w:rPr>
          <w:t>5</w:t>
        </w:r>
      </w:ins>
      <w:r w:rsidRPr="003B5E3E">
        <w:rPr>
          <w:rFonts w:ascii="Gill Sans MT" w:hAnsi="Gill Sans MT"/>
          <w:highlight w:val="green"/>
        </w:rPr>
        <w:t xml:space="preserve">a and </w:t>
      </w:r>
      <w:del w:id="146" w:author="USAID/RFS" w:date="2021-04-06T13:20:00Z">
        <w:r w:rsidR="005D36E0" w:rsidRPr="003B5E3E" w:rsidDel="00FC773D">
          <w:rPr>
            <w:rFonts w:ascii="Gill Sans MT" w:hAnsi="Gill Sans MT"/>
            <w:highlight w:val="green"/>
          </w:rPr>
          <w:delText>10</w:delText>
        </w:r>
      </w:del>
      <w:ins w:id="147" w:author="USAID/RFS" w:date="2021-04-06T13:20:00Z">
        <w:r w:rsidR="00FC773D" w:rsidRPr="003B5E3E">
          <w:rPr>
            <w:rFonts w:ascii="Gill Sans MT" w:hAnsi="Gill Sans MT"/>
            <w:highlight w:val="green"/>
          </w:rPr>
          <w:t>5</w:t>
        </w:r>
      </w:ins>
      <w:r w:rsidRPr="003B5E3E">
        <w:rPr>
          <w:rFonts w:ascii="Gill Sans MT" w:hAnsi="Gill Sans MT"/>
          <w:highlight w:val="green"/>
        </w:rPr>
        <w:t>b</w:t>
      </w:r>
      <w:r w:rsidRPr="003B5E3E">
        <w:rPr>
          <w:rFonts w:ascii="Gill Sans MT" w:hAnsi="Gill Sans MT"/>
        </w:rPr>
        <w:t xml:space="preserve"> will be followed t</w:t>
      </w:r>
      <w:r w:rsidR="00C87E91" w:rsidRPr="003B5E3E">
        <w:rPr>
          <w:rFonts w:ascii="Gill Sans MT" w:hAnsi="Gill Sans MT"/>
        </w:rPr>
        <w:t xml:space="preserve">o ensure a standardized, quality-focused approach to </w:t>
      </w:r>
      <w:r w:rsidRPr="003B5E3E">
        <w:rPr>
          <w:rFonts w:ascii="Gill Sans MT" w:hAnsi="Gill Sans MT"/>
        </w:rPr>
        <w:t xml:space="preserve">the </w:t>
      </w:r>
      <w:r w:rsidR="00C87E91" w:rsidRPr="003B5E3E">
        <w:rPr>
          <w:rFonts w:ascii="Gill Sans MT" w:hAnsi="Gill Sans MT"/>
        </w:rPr>
        <w:t xml:space="preserve">survey implementation. Any deviation from the survey staffing plan outlined in </w:t>
      </w:r>
      <w:r w:rsidR="00C87E91" w:rsidRPr="003B5E3E">
        <w:rPr>
          <w:rFonts w:ascii="Gill Sans MT" w:hAnsi="Gill Sans MT"/>
          <w:highlight w:val="green"/>
        </w:rPr>
        <w:t>Table</w:t>
      </w:r>
      <w:r w:rsidR="004F3016" w:rsidRPr="003B5E3E">
        <w:rPr>
          <w:rFonts w:ascii="Gill Sans MT" w:hAnsi="Gill Sans MT"/>
          <w:highlight w:val="green"/>
        </w:rPr>
        <w:t>s</w:t>
      </w:r>
      <w:r w:rsidR="00C87E91" w:rsidRPr="003B5E3E">
        <w:rPr>
          <w:rFonts w:ascii="Gill Sans MT" w:hAnsi="Gill Sans MT"/>
          <w:highlight w:val="green"/>
        </w:rPr>
        <w:t xml:space="preserve"> </w:t>
      </w:r>
      <w:ins w:id="148" w:author="USAID/RFS" w:date="2021-04-06T13:19:00Z">
        <w:r w:rsidR="00FC773D" w:rsidRPr="003B5E3E">
          <w:rPr>
            <w:rFonts w:ascii="Gill Sans MT" w:hAnsi="Gill Sans MT"/>
            <w:highlight w:val="green"/>
          </w:rPr>
          <w:t>5</w:t>
        </w:r>
      </w:ins>
      <w:del w:id="149" w:author="USAID/RFS" w:date="2021-04-06T13:19:00Z">
        <w:r w:rsidR="005D36E0" w:rsidRPr="003B5E3E">
          <w:rPr>
            <w:rFonts w:ascii="Gill Sans MT" w:hAnsi="Gill Sans MT"/>
            <w:highlight w:val="green"/>
          </w:rPr>
          <w:delText>10</w:delText>
        </w:r>
      </w:del>
      <w:r w:rsidR="00C87E91" w:rsidRPr="003B5E3E">
        <w:rPr>
          <w:rFonts w:ascii="Gill Sans MT" w:hAnsi="Gill Sans MT"/>
          <w:highlight w:val="green"/>
        </w:rPr>
        <w:t>a</w:t>
      </w:r>
      <w:r w:rsidRPr="003B5E3E">
        <w:rPr>
          <w:rFonts w:ascii="Gill Sans MT" w:hAnsi="Gill Sans MT"/>
        </w:rPr>
        <w:t xml:space="preserve"> (contractor)</w:t>
      </w:r>
      <w:r w:rsidR="004F3016" w:rsidRPr="003B5E3E">
        <w:rPr>
          <w:rFonts w:ascii="Gill Sans MT" w:hAnsi="Gill Sans MT"/>
        </w:rPr>
        <w:t xml:space="preserve"> and </w:t>
      </w:r>
      <w:del w:id="150" w:author="USAID/RFS" w:date="2021-04-06T13:20:00Z">
        <w:r w:rsidR="005D36E0" w:rsidRPr="003B5E3E" w:rsidDel="00FC773D">
          <w:rPr>
            <w:rFonts w:ascii="Gill Sans MT" w:hAnsi="Gill Sans MT"/>
            <w:highlight w:val="green"/>
          </w:rPr>
          <w:delText>10</w:delText>
        </w:r>
      </w:del>
      <w:ins w:id="151" w:author="USAID/RFS" w:date="2021-04-06T13:20:00Z">
        <w:r w:rsidR="00FC773D" w:rsidRPr="003B5E3E">
          <w:rPr>
            <w:rFonts w:ascii="Gill Sans MT" w:hAnsi="Gill Sans MT"/>
            <w:highlight w:val="green"/>
          </w:rPr>
          <w:t>5</w:t>
        </w:r>
      </w:ins>
      <w:r w:rsidR="00C87E91" w:rsidRPr="003B5E3E">
        <w:rPr>
          <w:rFonts w:ascii="Gill Sans MT" w:hAnsi="Gill Sans MT"/>
          <w:highlight w:val="green"/>
        </w:rPr>
        <w:t>b</w:t>
      </w:r>
      <w:r w:rsidR="00C87E91" w:rsidRPr="003B5E3E">
        <w:rPr>
          <w:rFonts w:ascii="Gill Sans MT" w:hAnsi="Gill Sans MT"/>
        </w:rPr>
        <w:t xml:space="preserve"> </w:t>
      </w:r>
      <w:r w:rsidRPr="003B5E3E">
        <w:rPr>
          <w:rFonts w:ascii="Gill Sans MT" w:hAnsi="Gill Sans MT"/>
        </w:rPr>
        <w:t xml:space="preserve">(subcontractor) </w:t>
      </w:r>
      <w:r w:rsidR="00C87E91" w:rsidRPr="003B5E3E">
        <w:rPr>
          <w:rFonts w:ascii="Gill Sans MT" w:hAnsi="Gill Sans MT"/>
        </w:rPr>
        <w:t>will require review</w:t>
      </w:r>
      <w:r w:rsidR="003262B2" w:rsidRPr="003B5E3E">
        <w:rPr>
          <w:rFonts w:ascii="Gill Sans MT" w:hAnsi="Gill Sans MT"/>
        </w:rPr>
        <w:t xml:space="preserve"> and approval</w:t>
      </w:r>
      <w:r w:rsidR="00C87E91" w:rsidRPr="003B5E3E">
        <w:rPr>
          <w:rFonts w:ascii="Gill Sans MT" w:hAnsi="Gill Sans MT"/>
        </w:rPr>
        <w:t xml:space="preserve"> by </w:t>
      </w:r>
      <w:r w:rsidR="003262B2" w:rsidRPr="003B5E3E">
        <w:rPr>
          <w:rFonts w:ascii="Gill Sans MT" w:hAnsi="Gill Sans MT"/>
        </w:rPr>
        <w:t>the USAID/</w:t>
      </w:r>
      <w:r w:rsidR="00A42226" w:rsidRPr="003B5E3E">
        <w:rPr>
          <w:rFonts w:ascii="Gill Sans MT" w:hAnsi="Gill Sans MT"/>
        </w:rPr>
        <w:t>R</w:t>
      </w:r>
      <w:r w:rsidR="003262B2" w:rsidRPr="003B5E3E">
        <w:rPr>
          <w:rFonts w:ascii="Gill Sans MT" w:hAnsi="Gill Sans MT"/>
        </w:rPr>
        <w:t>FS Monitoring and Evaluation Advisor</w:t>
      </w:r>
      <w:r w:rsidR="00C87E91" w:rsidRPr="003B5E3E">
        <w:rPr>
          <w:rFonts w:ascii="Gill Sans MT" w:hAnsi="Gill Sans MT"/>
        </w:rPr>
        <w:t xml:space="preserve"> and a formal modification to the study protocol.</w:t>
      </w:r>
    </w:p>
    <w:p w14:paraId="3A9C8435" w14:textId="1742ECA9" w:rsidR="000C1737" w:rsidRPr="003B5E3E" w:rsidRDefault="00A86BFD" w:rsidP="000C1737">
      <w:pPr>
        <w:pStyle w:val="Tabletitle"/>
        <w:rPr>
          <w:highlight w:val="red"/>
        </w:rPr>
      </w:pPr>
      <w:bookmarkStart w:id="152" w:name="_Toc68607682"/>
      <w:r w:rsidRPr="003B5E3E">
        <w:rPr>
          <w:highlight w:val="green"/>
        </w:rPr>
        <w:t xml:space="preserve">Table </w:t>
      </w:r>
      <w:del w:id="153" w:author="USAID/RFS" w:date="2021-04-06T13:20:00Z">
        <w:r w:rsidR="005D36E0" w:rsidRPr="003B5E3E" w:rsidDel="00FC773D">
          <w:rPr>
            <w:highlight w:val="green"/>
          </w:rPr>
          <w:delText>10</w:delText>
        </w:r>
      </w:del>
      <w:ins w:id="154" w:author="USAID/RFS" w:date="2021-04-06T13:20:00Z">
        <w:r w:rsidR="00FC773D" w:rsidRPr="003B5E3E">
          <w:rPr>
            <w:highlight w:val="green"/>
          </w:rPr>
          <w:t>5</w:t>
        </w:r>
      </w:ins>
      <w:r w:rsidRPr="003B5E3E">
        <w:rPr>
          <w:highlight w:val="green"/>
        </w:rPr>
        <w:t>a:</w:t>
      </w:r>
      <w:r w:rsidRPr="003B5E3E">
        <w:t xml:space="preserve"> The Feed the Future </w:t>
      </w:r>
      <w:r w:rsidR="00A42226" w:rsidRPr="003B5E3E">
        <w:t>[</w:t>
      </w:r>
      <w:r w:rsidR="00A42226" w:rsidRPr="003B5E3E">
        <w:rPr>
          <w:highlight w:val="yellow"/>
        </w:rPr>
        <w:t>COUNTRY</w:t>
      </w:r>
      <w:r w:rsidR="00A42226" w:rsidRPr="003B5E3E">
        <w:t xml:space="preserve">] </w:t>
      </w:r>
      <w:r w:rsidRPr="003B5E3E">
        <w:t xml:space="preserve">ZOI Survey </w:t>
      </w:r>
      <w:r w:rsidR="00A42226" w:rsidRPr="003B5E3E">
        <w:t>[</w:t>
      </w:r>
      <w:r w:rsidR="00A42226" w:rsidRPr="003B5E3E">
        <w:rPr>
          <w:highlight w:val="yellow"/>
        </w:rPr>
        <w:t>YEAR(S)</w:t>
      </w:r>
      <w:r w:rsidR="00A42226" w:rsidRPr="003B5E3E">
        <w:t>]</w:t>
      </w:r>
      <w:r w:rsidRPr="003B5E3E">
        <w:t xml:space="preserve"> Staffing Plan: </w:t>
      </w:r>
      <w:r w:rsidR="00126760" w:rsidRPr="003B5E3E">
        <w:t>[</w:t>
      </w:r>
      <w:r w:rsidR="00126760" w:rsidRPr="003B5E3E">
        <w:rPr>
          <w:highlight w:val="yellow"/>
        </w:rPr>
        <w:t>CONTRACTOR</w:t>
      </w:r>
      <w:r w:rsidR="00126760" w:rsidRPr="003B5E3E">
        <w:t xml:space="preserve">] </w:t>
      </w:r>
      <w:r w:rsidR="000C1737" w:rsidRPr="003B5E3E">
        <w:t>Staff and Responsibilities</w:t>
      </w:r>
      <w:bookmarkEnd w:id="15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798"/>
        <w:gridCol w:w="7552"/>
      </w:tblGrid>
      <w:tr w:rsidR="000C1737" w:rsidRPr="003B5E3E" w14:paraId="3B3A2BB7" w14:textId="77777777" w:rsidTr="001075B0">
        <w:trPr>
          <w:cantSplit/>
          <w:tblHeader/>
        </w:trPr>
        <w:tc>
          <w:tcPr>
            <w:tcW w:w="1800" w:type="dxa"/>
            <w:shd w:val="clear" w:color="auto" w:fill="387990"/>
            <w:tcMar>
              <w:top w:w="100" w:type="dxa"/>
              <w:left w:w="100" w:type="dxa"/>
              <w:bottom w:w="100" w:type="dxa"/>
              <w:right w:w="100" w:type="dxa"/>
            </w:tcMar>
            <w:vAlign w:val="center"/>
          </w:tcPr>
          <w:p w14:paraId="1576D4A3" w14:textId="519A620C" w:rsidR="000C1737" w:rsidRPr="003B5E3E" w:rsidRDefault="001075B0" w:rsidP="00644E01">
            <w:pPr>
              <w:pStyle w:val="Normal1"/>
              <w:spacing w:after="0"/>
              <w:ind w:right="-120"/>
              <w:rPr>
                <w:rFonts w:ascii="Gill Sans MT" w:eastAsia="Cabin" w:hAnsi="Gill Sans MT" w:cs="Cabin"/>
                <w:sz w:val="20"/>
                <w:szCs w:val="20"/>
              </w:rPr>
            </w:pPr>
            <w:r w:rsidRPr="003B5E3E">
              <w:rPr>
                <w:rFonts w:ascii="Gill Sans MT" w:eastAsia="Cabin" w:hAnsi="Gill Sans MT" w:cs="Cabin"/>
                <w:b/>
                <w:color w:val="FFFFFF"/>
                <w:sz w:val="20"/>
                <w:szCs w:val="20"/>
              </w:rPr>
              <w:t>S</w:t>
            </w:r>
            <w:r w:rsidR="000C1737" w:rsidRPr="003B5E3E">
              <w:rPr>
                <w:rFonts w:ascii="Gill Sans MT" w:eastAsia="Cabin" w:hAnsi="Gill Sans MT" w:cs="Cabin"/>
                <w:b/>
                <w:color w:val="FFFFFF"/>
                <w:sz w:val="20"/>
                <w:szCs w:val="20"/>
              </w:rPr>
              <w:t>taff position</w:t>
            </w:r>
          </w:p>
        </w:tc>
        <w:tc>
          <w:tcPr>
            <w:tcW w:w="7560" w:type="dxa"/>
            <w:shd w:val="clear" w:color="auto" w:fill="387990"/>
            <w:tcMar>
              <w:top w:w="100" w:type="dxa"/>
              <w:left w:w="100" w:type="dxa"/>
              <w:bottom w:w="100" w:type="dxa"/>
              <w:right w:w="100" w:type="dxa"/>
            </w:tcMar>
            <w:vAlign w:val="center"/>
          </w:tcPr>
          <w:p w14:paraId="0AC824D8" w14:textId="77F6468B" w:rsidR="000C1737" w:rsidRPr="003B5E3E" w:rsidRDefault="001075B0" w:rsidP="00644E01">
            <w:pPr>
              <w:pStyle w:val="Normal1"/>
              <w:spacing w:after="0"/>
              <w:jc w:val="center"/>
              <w:rPr>
                <w:rFonts w:ascii="Gill Sans MT" w:eastAsia="Cabin" w:hAnsi="Gill Sans MT" w:cs="Cabin"/>
                <w:sz w:val="20"/>
                <w:szCs w:val="20"/>
              </w:rPr>
            </w:pPr>
            <w:r w:rsidRPr="003B5E3E">
              <w:rPr>
                <w:rFonts w:ascii="Gill Sans MT" w:eastAsia="Cabin" w:hAnsi="Gill Sans MT" w:cs="Cabin"/>
                <w:b/>
                <w:color w:val="FFFFFF"/>
                <w:sz w:val="20"/>
                <w:szCs w:val="20"/>
              </w:rPr>
              <w:t>S</w:t>
            </w:r>
            <w:r w:rsidR="000C1737" w:rsidRPr="003B5E3E">
              <w:rPr>
                <w:rFonts w:ascii="Gill Sans MT" w:eastAsia="Cabin" w:hAnsi="Gill Sans MT" w:cs="Cabin"/>
                <w:b/>
                <w:color w:val="FFFFFF"/>
                <w:sz w:val="20"/>
                <w:szCs w:val="20"/>
              </w:rPr>
              <w:t>taff responsibilities</w:t>
            </w:r>
          </w:p>
        </w:tc>
      </w:tr>
      <w:tr w:rsidR="000C1737" w:rsidRPr="003B5E3E" w14:paraId="085F28F2" w14:textId="77777777" w:rsidTr="001075B0">
        <w:tc>
          <w:tcPr>
            <w:tcW w:w="1800" w:type="dxa"/>
            <w:tcMar>
              <w:top w:w="100" w:type="dxa"/>
              <w:left w:w="100" w:type="dxa"/>
              <w:bottom w:w="100" w:type="dxa"/>
              <w:right w:w="100" w:type="dxa"/>
            </w:tcMar>
            <w:vAlign w:val="center"/>
          </w:tcPr>
          <w:p w14:paraId="41ABDCA1" w14:textId="3DFD3D4E" w:rsidR="000C1737" w:rsidRPr="003B5E3E" w:rsidRDefault="000C1737" w:rsidP="00644E01">
            <w:pPr>
              <w:pStyle w:val="Normal1"/>
              <w:spacing w:after="0"/>
              <w:ind w:right="-120"/>
              <w:rPr>
                <w:rFonts w:ascii="Gill Sans MT" w:eastAsia="Cabin" w:hAnsi="Gill Sans MT" w:cs="Cabin"/>
                <w:sz w:val="20"/>
                <w:szCs w:val="20"/>
              </w:rPr>
            </w:pPr>
            <w:r w:rsidRPr="003B5E3E">
              <w:rPr>
                <w:rFonts w:ascii="Gill Sans MT" w:eastAsia="Cabin" w:hAnsi="Gill Sans MT" w:cs="Cabin"/>
                <w:sz w:val="20"/>
                <w:szCs w:val="20"/>
              </w:rPr>
              <w:t xml:space="preserve">Project </w:t>
            </w:r>
            <w:r w:rsidR="007C2934" w:rsidRPr="003B5E3E">
              <w:rPr>
                <w:rFonts w:ascii="Gill Sans MT" w:eastAsia="Cabin" w:hAnsi="Gill Sans MT" w:cs="Cabin"/>
                <w:sz w:val="20"/>
                <w:szCs w:val="20"/>
              </w:rPr>
              <w:t>D</w:t>
            </w:r>
            <w:r w:rsidRPr="003B5E3E">
              <w:rPr>
                <w:rFonts w:ascii="Gill Sans MT" w:eastAsia="Cabin" w:hAnsi="Gill Sans MT" w:cs="Cabin"/>
                <w:sz w:val="20"/>
                <w:szCs w:val="20"/>
              </w:rPr>
              <w:t>irector</w:t>
            </w:r>
          </w:p>
        </w:tc>
        <w:tc>
          <w:tcPr>
            <w:tcW w:w="7560" w:type="dxa"/>
            <w:tcMar>
              <w:top w:w="100" w:type="dxa"/>
              <w:left w:w="100" w:type="dxa"/>
              <w:bottom w:w="100" w:type="dxa"/>
              <w:right w:w="100" w:type="dxa"/>
            </w:tcMar>
            <w:vAlign w:val="center"/>
          </w:tcPr>
          <w:p w14:paraId="793BDB76" w14:textId="6F4B32D4"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7C2934"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7C2934"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will serve as chief of party and will have overall responsibility for the survey quality and timeliness, including design, such as the protocol and questionnaire finalization; preparation, including various procedural, managerial, and training elements; direction; and oversight of the survey implementation, analysis, and report writing. The </w:t>
            </w:r>
            <w:r w:rsidR="00470465"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470465"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will serve as the primary point of contact with the USAID Mission, host country government, and the subcontractor, as applicable. The </w:t>
            </w:r>
            <w:r w:rsidR="00470465"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470465"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also will be the main point of contact on survey progress, quality, and adherence to budget, and will be the point of contact for the </w:t>
            </w:r>
            <w:r w:rsidR="000D0A9B" w:rsidRPr="003B5E3E">
              <w:rPr>
                <w:rFonts w:ascii="Gill Sans MT" w:eastAsia="Cabin" w:hAnsi="Gill Sans MT" w:cs="Cabin"/>
                <w:sz w:val="20"/>
                <w:szCs w:val="20"/>
              </w:rPr>
              <w:t>F</w:t>
            </w:r>
            <w:r w:rsidRPr="003B5E3E">
              <w:rPr>
                <w:rFonts w:ascii="Gill Sans MT" w:eastAsia="Cabin" w:hAnsi="Gill Sans MT" w:cs="Cabin"/>
                <w:sz w:val="20"/>
                <w:szCs w:val="20"/>
              </w:rPr>
              <w:t xml:space="preserve">ield </w:t>
            </w:r>
            <w:r w:rsidR="000D0A9B"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 on case completion issues. The </w:t>
            </w:r>
            <w:r w:rsidR="00470465"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470465"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will provide training to the survey subcontractor, if applicable, on translation, questionnaire pretesting, and listing procedures. The </w:t>
            </w:r>
            <w:r w:rsidR="00470465"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470465"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also will be responsible for the Country Report, including writing many sections of the report. The </w:t>
            </w:r>
            <w:r w:rsidR="00BA3F6E"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BA3F6E"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will work with the </w:t>
            </w:r>
            <w:r w:rsidR="00BA3F6E" w:rsidRPr="003B5E3E">
              <w:rPr>
                <w:rFonts w:ascii="Gill Sans MT" w:eastAsia="Cabin" w:hAnsi="Gill Sans MT" w:cs="Cabin"/>
                <w:sz w:val="20"/>
                <w:szCs w:val="20"/>
              </w:rPr>
              <w:t>S</w:t>
            </w:r>
            <w:r w:rsidRPr="003B5E3E">
              <w:rPr>
                <w:rFonts w:ascii="Gill Sans MT" w:eastAsia="Cabin" w:hAnsi="Gill Sans MT" w:cs="Cabin"/>
                <w:sz w:val="20"/>
                <w:szCs w:val="20"/>
              </w:rPr>
              <w:t xml:space="preserve">urvey </w:t>
            </w:r>
            <w:r w:rsidR="00BA3F6E"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to track survey progress and resource requirements. The </w:t>
            </w:r>
            <w:r w:rsidR="00BA3F6E"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BA3F6E"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will communicate needs for information technology, programming, and data management to the </w:t>
            </w:r>
            <w:r w:rsidR="00BA3F6E"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BA3F6E"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BA3F6E"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 The </w:t>
            </w:r>
            <w:r w:rsidR="00BA3F6E"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BA3F6E"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will communicate directly with the </w:t>
            </w:r>
            <w:r w:rsidR="00BA3F6E" w:rsidRPr="003B5E3E">
              <w:rPr>
                <w:rFonts w:ascii="Gill Sans MT" w:eastAsia="Cabin" w:hAnsi="Gill Sans MT" w:cs="Cabin"/>
                <w:sz w:val="20"/>
                <w:szCs w:val="20"/>
              </w:rPr>
              <w:t>S</w:t>
            </w:r>
            <w:r w:rsidRPr="003B5E3E">
              <w:rPr>
                <w:rFonts w:ascii="Gill Sans MT" w:eastAsia="Cabin" w:hAnsi="Gill Sans MT" w:cs="Cabin"/>
                <w:sz w:val="20"/>
                <w:szCs w:val="20"/>
              </w:rPr>
              <w:t xml:space="preserve">urvey </w:t>
            </w:r>
            <w:r w:rsidR="00BA3F6E"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t>
            </w:r>
            <w:r w:rsidR="00BA3F6E" w:rsidRPr="003B5E3E">
              <w:rPr>
                <w:rFonts w:ascii="Gill Sans MT" w:eastAsia="Cabin" w:hAnsi="Gill Sans MT" w:cs="Cabin"/>
                <w:sz w:val="20"/>
                <w:szCs w:val="20"/>
              </w:rPr>
              <w:t>S</w:t>
            </w:r>
            <w:r w:rsidRPr="003B5E3E">
              <w:rPr>
                <w:rFonts w:ascii="Gill Sans MT" w:eastAsia="Cabin" w:hAnsi="Gill Sans MT" w:cs="Cabin"/>
                <w:sz w:val="20"/>
                <w:szCs w:val="20"/>
              </w:rPr>
              <w:t xml:space="preserve">ampling </w:t>
            </w:r>
            <w:r w:rsidR="00BA3F6E" w:rsidRPr="003B5E3E">
              <w:rPr>
                <w:rFonts w:ascii="Gill Sans MT" w:eastAsia="Cabin" w:hAnsi="Gill Sans MT" w:cs="Cabin"/>
                <w:sz w:val="20"/>
                <w:szCs w:val="20"/>
              </w:rPr>
              <w:t>S</w:t>
            </w:r>
            <w:r w:rsidRPr="003B5E3E">
              <w:rPr>
                <w:rFonts w:ascii="Gill Sans MT" w:eastAsia="Cabin" w:hAnsi="Gill Sans MT" w:cs="Cabin"/>
                <w:sz w:val="20"/>
                <w:szCs w:val="20"/>
              </w:rPr>
              <w:t xml:space="preserve">tatistician, and </w:t>
            </w:r>
            <w:r w:rsidR="00CC76D4"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CC76D4" w:rsidRPr="003B5E3E">
              <w:rPr>
                <w:rFonts w:ascii="Gill Sans MT" w:eastAsia="Cabin" w:hAnsi="Gill Sans MT" w:cs="Cabin"/>
                <w:sz w:val="20"/>
                <w:szCs w:val="20"/>
              </w:rPr>
              <w:t>A</w:t>
            </w:r>
            <w:r w:rsidRPr="003B5E3E">
              <w:rPr>
                <w:rFonts w:ascii="Gill Sans MT" w:eastAsia="Cabin" w:hAnsi="Gill Sans MT" w:cs="Cabin"/>
                <w:sz w:val="20"/>
                <w:szCs w:val="20"/>
              </w:rPr>
              <w:t>nalysts for support in their functional areas.</w:t>
            </w:r>
          </w:p>
        </w:tc>
      </w:tr>
      <w:tr w:rsidR="000C1737" w:rsidRPr="003B5E3E" w14:paraId="359392AA" w14:textId="77777777" w:rsidTr="00644E01">
        <w:trPr>
          <w:cantSplit/>
        </w:trPr>
        <w:tc>
          <w:tcPr>
            <w:tcW w:w="1800" w:type="dxa"/>
            <w:tcMar>
              <w:top w:w="100" w:type="dxa"/>
              <w:left w:w="100" w:type="dxa"/>
              <w:bottom w:w="100" w:type="dxa"/>
              <w:right w:w="100" w:type="dxa"/>
            </w:tcMar>
            <w:vAlign w:val="center"/>
          </w:tcPr>
          <w:p w14:paraId="45B26EC1" w14:textId="32E9D944"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Senior </w:t>
            </w:r>
            <w:r w:rsidR="007C2934" w:rsidRPr="003B5E3E">
              <w:rPr>
                <w:rFonts w:ascii="Gill Sans MT" w:eastAsia="Cabin" w:hAnsi="Gill Sans MT" w:cs="Cabin"/>
                <w:sz w:val="20"/>
                <w:szCs w:val="20"/>
              </w:rPr>
              <w:t>R</w:t>
            </w:r>
            <w:r w:rsidRPr="003B5E3E">
              <w:rPr>
                <w:rFonts w:ascii="Gill Sans MT" w:eastAsia="Cabin" w:hAnsi="Gill Sans MT" w:cs="Cabin"/>
                <w:sz w:val="20"/>
                <w:szCs w:val="20"/>
              </w:rPr>
              <w:t xml:space="preserve">esearcher </w:t>
            </w:r>
          </w:p>
        </w:tc>
        <w:tc>
          <w:tcPr>
            <w:tcW w:w="7560" w:type="dxa"/>
            <w:tcMar>
              <w:top w:w="100" w:type="dxa"/>
              <w:left w:w="100" w:type="dxa"/>
              <w:bottom w:w="100" w:type="dxa"/>
              <w:right w:w="100" w:type="dxa"/>
            </w:tcMar>
            <w:vAlign w:val="center"/>
          </w:tcPr>
          <w:p w14:paraId="694FCDB5" w14:textId="47DB4B08"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BA3F6E" w:rsidRPr="003B5E3E">
              <w:rPr>
                <w:rFonts w:ascii="Gill Sans MT" w:eastAsia="Cabin" w:hAnsi="Gill Sans MT" w:cs="Cabin"/>
                <w:sz w:val="20"/>
                <w:szCs w:val="20"/>
              </w:rPr>
              <w:t>S</w:t>
            </w:r>
            <w:r w:rsidRPr="003B5E3E">
              <w:rPr>
                <w:rFonts w:ascii="Gill Sans MT" w:eastAsia="Cabin" w:hAnsi="Gill Sans MT" w:cs="Cabin"/>
                <w:sz w:val="20"/>
                <w:szCs w:val="20"/>
              </w:rPr>
              <w:t xml:space="preserve">enior </w:t>
            </w:r>
            <w:r w:rsidR="00BA3F6E" w:rsidRPr="003B5E3E">
              <w:rPr>
                <w:rFonts w:ascii="Gill Sans MT" w:eastAsia="Cabin" w:hAnsi="Gill Sans MT" w:cs="Cabin"/>
                <w:sz w:val="20"/>
                <w:szCs w:val="20"/>
              </w:rPr>
              <w:t>R</w:t>
            </w:r>
            <w:r w:rsidRPr="003B5E3E">
              <w:rPr>
                <w:rFonts w:ascii="Gill Sans MT" w:eastAsia="Cabin" w:hAnsi="Gill Sans MT" w:cs="Cabin"/>
                <w:sz w:val="20"/>
                <w:szCs w:val="20"/>
              </w:rPr>
              <w:t xml:space="preserve">esearcher will provide high-level technical support for a broad range of survey activities, including supporting the development and customization of survey documentation that includes the questionnaire and technical manuals; managing version control of the survey documentation; managing translation activities; and coordinating logistical support. The </w:t>
            </w:r>
            <w:r w:rsidR="00BA3F6E" w:rsidRPr="003B5E3E">
              <w:rPr>
                <w:rFonts w:ascii="Gill Sans MT" w:eastAsia="Cabin" w:hAnsi="Gill Sans MT" w:cs="Cabin"/>
                <w:sz w:val="20"/>
                <w:szCs w:val="20"/>
              </w:rPr>
              <w:t>S</w:t>
            </w:r>
            <w:r w:rsidRPr="003B5E3E">
              <w:rPr>
                <w:rFonts w:ascii="Gill Sans MT" w:eastAsia="Cabin" w:hAnsi="Gill Sans MT" w:cs="Cabin"/>
                <w:sz w:val="20"/>
                <w:szCs w:val="20"/>
              </w:rPr>
              <w:t xml:space="preserve">enior </w:t>
            </w:r>
            <w:r w:rsidR="00BA3F6E" w:rsidRPr="003B5E3E">
              <w:rPr>
                <w:rFonts w:ascii="Gill Sans MT" w:eastAsia="Cabin" w:hAnsi="Gill Sans MT" w:cs="Cabin"/>
                <w:sz w:val="20"/>
                <w:szCs w:val="20"/>
              </w:rPr>
              <w:t>R</w:t>
            </w:r>
            <w:r w:rsidRPr="003B5E3E">
              <w:rPr>
                <w:rFonts w:ascii="Gill Sans MT" w:eastAsia="Cabin" w:hAnsi="Gill Sans MT" w:cs="Cabin"/>
                <w:sz w:val="20"/>
                <w:szCs w:val="20"/>
              </w:rPr>
              <w:t xml:space="preserve">esearcher will provide quality control for all survey deliverables, oversee the work of the </w:t>
            </w:r>
            <w:r w:rsidR="00CC76D4"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CC76D4" w:rsidRPr="003B5E3E">
              <w:rPr>
                <w:rFonts w:ascii="Gill Sans MT" w:eastAsia="Cabin" w:hAnsi="Gill Sans MT" w:cs="Cabin"/>
                <w:sz w:val="20"/>
                <w:szCs w:val="20"/>
              </w:rPr>
              <w:t>A</w:t>
            </w:r>
            <w:r w:rsidRPr="003B5E3E">
              <w:rPr>
                <w:rFonts w:ascii="Gill Sans MT" w:eastAsia="Cabin" w:hAnsi="Gill Sans MT" w:cs="Cabin"/>
                <w:sz w:val="20"/>
                <w:szCs w:val="20"/>
              </w:rPr>
              <w:t xml:space="preserve">nalysts, and help coordinate the development of the Country Report, including maintaining the outline and schedule. The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enior </w:t>
            </w:r>
            <w:r w:rsidR="00A03FCC" w:rsidRPr="003B5E3E">
              <w:rPr>
                <w:rFonts w:ascii="Gill Sans MT" w:eastAsia="Cabin" w:hAnsi="Gill Sans MT" w:cs="Cabin"/>
                <w:sz w:val="20"/>
                <w:szCs w:val="20"/>
              </w:rPr>
              <w:t>R</w:t>
            </w:r>
            <w:r w:rsidRPr="003B5E3E">
              <w:rPr>
                <w:rFonts w:ascii="Gill Sans MT" w:eastAsia="Cabin" w:hAnsi="Gill Sans MT" w:cs="Cabin"/>
                <w:sz w:val="20"/>
                <w:szCs w:val="20"/>
              </w:rPr>
              <w:t xml:space="preserve">esearcher will report to the </w:t>
            </w:r>
            <w:r w:rsidR="00CC76D4"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CC76D4" w:rsidRPr="003B5E3E">
              <w:rPr>
                <w:rFonts w:ascii="Gill Sans MT" w:eastAsia="Cabin" w:hAnsi="Gill Sans MT" w:cs="Cabin"/>
                <w:sz w:val="20"/>
                <w:szCs w:val="20"/>
              </w:rPr>
              <w:t>D</w:t>
            </w:r>
            <w:r w:rsidRPr="003B5E3E">
              <w:rPr>
                <w:rFonts w:ascii="Gill Sans MT" w:eastAsia="Cabin" w:hAnsi="Gill Sans MT" w:cs="Cabin"/>
                <w:sz w:val="20"/>
                <w:szCs w:val="20"/>
              </w:rPr>
              <w:t>irector.</w:t>
            </w:r>
          </w:p>
        </w:tc>
      </w:tr>
      <w:tr w:rsidR="000C1737" w:rsidRPr="003B5E3E" w14:paraId="2A734F6E" w14:textId="77777777" w:rsidTr="00644E01">
        <w:trPr>
          <w:cantSplit/>
        </w:trPr>
        <w:tc>
          <w:tcPr>
            <w:tcW w:w="1800" w:type="dxa"/>
            <w:tcMar>
              <w:top w:w="100" w:type="dxa"/>
              <w:left w:w="100" w:type="dxa"/>
              <w:bottom w:w="100" w:type="dxa"/>
              <w:right w:w="100" w:type="dxa"/>
            </w:tcMar>
            <w:vAlign w:val="center"/>
          </w:tcPr>
          <w:p w14:paraId="796E4B89" w14:textId="4BFD4B88"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Data </w:t>
            </w:r>
            <w:r w:rsidR="007C2934"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7C2934" w:rsidRPr="003B5E3E">
              <w:rPr>
                <w:rFonts w:ascii="Gill Sans MT" w:eastAsia="Cabin" w:hAnsi="Gill Sans MT" w:cs="Cabin"/>
                <w:sz w:val="20"/>
                <w:szCs w:val="20"/>
              </w:rPr>
              <w:t>M</w:t>
            </w:r>
            <w:r w:rsidRPr="003B5E3E">
              <w:rPr>
                <w:rFonts w:ascii="Gill Sans MT" w:eastAsia="Cabin" w:hAnsi="Gill Sans MT" w:cs="Cabin"/>
                <w:sz w:val="20"/>
                <w:szCs w:val="20"/>
              </w:rPr>
              <w:t>anager</w:t>
            </w:r>
          </w:p>
        </w:tc>
        <w:tc>
          <w:tcPr>
            <w:tcW w:w="7560" w:type="dxa"/>
            <w:tcMar>
              <w:top w:w="100" w:type="dxa"/>
              <w:left w:w="100" w:type="dxa"/>
              <w:bottom w:w="100" w:type="dxa"/>
              <w:right w:w="100" w:type="dxa"/>
            </w:tcMar>
            <w:vAlign w:val="center"/>
          </w:tcPr>
          <w:p w14:paraId="1754C76D" w14:textId="5D967718"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 will develop and manage the customization of data processing documentation and systems for the survey and oversee the programmers. 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anager will determine the requirements for the data entry programs, field check tables</w:t>
            </w:r>
            <w:r w:rsidR="009D2F51" w:rsidRPr="003B5E3E">
              <w:rPr>
                <w:rFonts w:ascii="Gill Sans MT" w:eastAsia="Cabin" w:hAnsi="Gill Sans MT" w:cs="Cabin"/>
                <w:sz w:val="20"/>
                <w:szCs w:val="20"/>
              </w:rPr>
              <w:t>,</w:t>
            </w:r>
            <w:r w:rsidRPr="003B5E3E">
              <w:rPr>
                <w:rFonts w:ascii="Gill Sans MT" w:eastAsia="Cabin" w:hAnsi="Gill Sans MT" w:cs="Cabin"/>
                <w:sz w:val="20"/>
                <w:szCs w:val="20"/>
              </w:rPr>
              <w:t xml:space="preserve"> and data quality reports, and will be responsible for the creation of public use datasets that protect respondent confidentiality. 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 will train the </w:t>
            </w:r>
            <w:r w:rsidR="009D2F51" w:rsidRPr="003B5E3E">
              <w:rPr>
                <w:rFonts w:ascii="Gill Sans MT" w:eastAsia="Cabin" w:hAnsi="Gill Sans MT" w:cs="Cabin"/>
                <w:sz w:val="20"/>
                <w:szCs w:val="20"/>
              </w:rPr>
              <w:t>I</w:t>
            </w:r>
            <w:r w:rsidRPr="003B5E3E">
              <w:rPr>
                <w:rFonts w:ascii="Gill Sans MT" w:eastAsia="Cabin" w:hAnsi="Gill Sans MT" w:cs="Cabin"/>
                <w:sz w:val="20"/>
                <w:szCs w:val="20"/>
              </w:rPr>
              <w:t>n-</w:t>
            </w:r>
            <w:r w:rsidR="009D2F51" w:rsidRPr="003B5E3E">
              <w:rPr>
                <w:rFonts w:ascii="Gill Sans MT" w:eastAsia="Cabin" w:hAnsi="Gill Sans MT" w:cs="Cabin"/>
                <w:sz w:val="20"/>
                <w:szCs w:val="20"/>
              </w:rPr>
              <w:t>C</w:t>
            </w:r>
            <w:r w:rsidRPr="003B5E3E">
              <w:rPr>
                <w:rFonts w:ascii="Gill Sans MT" w:eastAsia="Cabin" w:hAnsi="Gill Sans MT" w:cs="Cabin"/>
                <w:sz w:val="20"/>
                <w:szCs w:val="20"/>
              </w:rPr>
              <w:t xml:space="preserve">ountry </w:t>
            </w:r>
            <w:r w:rsidR="009D2F51"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9D2F51"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anagers and serve as a resource for them and the </w:t>
            </w:r>
            <w:r w:rsidR="009D2F51"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9D2F51" w:rsidRPr="003B5E3E">
              <w:rPr>
                <w:rFonts w:ascii="Gill Sans MT" w:eastAsia="Cabin" w:hAnsi="Gill Sans MT" w:cs="Cabin"/>
                <w:sz w:val="20"/>
                <w:szCs w:val="20"/>
              </w:rPr>
              <w:t>A</w:t>
            </w:r>
            <w:r w:rsidRPr="003B5E3E">
              <w:rPr>
                <w:rFonts w:ascii="Gill Sans MT" w:eastAsia="Cabin" w:hAnsi="Gill Sans MT" w:cs="Cabin"/>
                <w:sz w:val="20"/>
                <w:szCs w:val="20"/>
              </w:rPr>
              <w:t xml:space="preserve">nalysts who monitor data quality. 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 will report to the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irector.</w:t>
            </w:r>
          </w:p>
        </w:tc>
      </w:tr>
      <w:tr w:rsidR="000C1737" w:rsidRPr="003B5E3E" w14:paraId="274A4B67" w14:textId="77777777" w:rsidTr="00644E01">
        <w:trPr>
          <w:cantSplit/>
        </w:trPr>
        <w:tc>
          <w:tcPr>
            <w:tcW w:w="1800" w:type="dxa"/>
            <w:tcMar>
              <w:top w:w="100" w:type="dxa"/>
              <w:left w:w="100" w:type="dxa"/>
              <w:bottom w:w="100" w:type="dxa"/>
              <w:right w:w="100" w:type="dxa"/>
            </w:tcMar>
            <w:vAlign w:val="center"/>
          </w:tcPr>
          <w:p w14:paraId="24BAF698" w14:textId="7063B413"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Research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ssistant</w:t>
            </w:r>
          </w:p>
        </w:tc>
        <w:tc>
          <w:tcPr>
            <w:tcW w:w="7560" w:type="dxa"/>
            <w:tcMar>
              <w:top w:w="100" w:type="dxa"/>
              <w:left w:w="100" w:type="dxa"/>
              <w:bottom w:w="100" w:type="dxa"/>
              <w:right w:w="100" w:type="dxa"/>
            </w:tcMar>
            <w:vAlign w:val="center"/>
          </w:tcPr>
          <w:p w14:paraId="3392F192" w14:textId="6F0A7034"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A03FCC" w:rsidRPr="003B5E3E">
              <w:rPr>
                <w:rFonts w:ascii="Gill Sans MT" w:eastAsia="Cabin" w:hAnsi="Gill Sans MT" w:cs="Cabin"/>
                <w:sz w:val="20"/>
                <w:szCs w:val="20"/>
              </w:rPr>
              <w:t>R</w:t>
            </w:r>
            <w:r w:rsidRPr="003B5E3E">
              <w:rPr>
                <w:rFonts w:ascii="Gill Sans MT" w:eastAsia="Cabin" w:hAnsi="Gill Sans MT" w:cs="Cabin"/>
                <w:sz w:val="20"/>
                <w:szCs w:val="20"/>
              </w:rPr>
              <w:t xml:space="preserve">esearch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 xml:space="preserve">ssistant will support the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roject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irector,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enior </w:t>
            </w:r>
            <w:r w:rsidR="00A03FCC" w:rsidRPr="003B5E3E">
              <w:rPr>
                <w:rFonts w:ascii="Gill Sans MT" w:eastAsia="Cabin" w:hAnsi="Gill Sans MT" w:cs="Cabin"/>
                <w:sz w:val="20"/>
                <w:szCs w:val="20"/>
              </w:rPr>
              <w:t>R</w:t>
            </w:r>
            <w:r w:rsidRPr="003B5E3E">
              <w:rPr>
                <w:rFonts w:ascii="Gill Sans MT" w:eastAsia="Cabin" w:hAnsi="Gill Sans MT" w:cs="Cabin"/>
                <w:sz w:val="20"/>
                <w:szCs w:val="20"/>
              </w:rPr>
              <w:t xml:space="preserve">esearcher, and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anager with their respective tasks</w:t>
            </w:r>
            <w:r w:rsidR="00825CB2" w:rsidRPr="003B5E3E">
              <w:rPr>
                <w:rFonts w:ascii="Gill Sans MT" w:eastAsia="Cabin" w:hAnsi="Gill Sans MT" w:cs="Cabin"/>
                <w:sz w:val="20"/>
                <w:szCs w:val="20"/>
              </w:rPr>
              <w:t>,</w:t>
            </w:r>
            <w:r w:rsidRPr="003B5E3E">
              <w:rPr>
                <w:rFonts w:ascii="Gill Sans MT" w:eastAsia="Cabin" w:hAnsi="Gill Sans MT" w:cs="Cabin"/>
                <w:sz w:val="20"/>
                <w:szCs w:val="20"/>
              </w:rPr>
              <w:t xml:space="preserve"> potentially including conducting some in</w:t>
            </w:r>
            <w:r w:rsidRPr="003B5E3E">
              <w:rPr>
                <w:rFonts w:ascii="Gill Sans MT" w:eastAsia="Cabin" w:hAnsi="Gill Sans MT" w:cs="Cabin"/>
                <w:sz w:val="20"/>
                <w:szCs w:val="20"/>
              </w:rPr>
              <w:noBreakHyphen/>
              <w:t xml:space="preserve">country tablet </w:t>
            </w:r>
            <w:r w:rsidR="003B5E3E" w:rsidRPr="003B5E3E">
              <w:rPr>
                <w:rFonts w:ascii="Gill Sans MT" w:eastAsia="Cabin" w:hAnsi="Gill Sans MT" w:cs="Cabin"/>
                <w:sz w:val="20"/>
                <w:szCs w:val="20"/>
              </w:rPr>
              <w:t xml:space="preserve">computer </w:t>
            </w:r>
            <w:r w:rsidRPr="003B5E3E">
              <w:rPr>
                <w:rFonts w:ascii="Gill Sans MT" w:eastAsia="Cabin" w:hAnsi="Gill Sans MT" w:cs="Cabin"/>
                <w:sz w:val="20"/>
                <w:szCs w:val="20"/>
              </w:rPr>
              <w:t xml:space="preserve">trainings, coordinating equipment procurement, monitoring survey progress on a day-to-day basis, and ensuring version control of survey documents. The </w:t>
            </w:r>
            <w:r w:rsidR="00A03FCC" w:rsidRPr="003B5E3E">
              <w:rPr>
                <w:rFonts w:ascii="Gill Sans MT" w:eastAsia="Cabin" w:hAnsi="Gill Sans MT" w:cs="Cabin"/>
                <w:sz w:val="20"/>
                <w:szCs w:val="20"/>
              </w:rPr>
              <w:t>R</w:t>
            </w:r>
            <w:r w:rsidRPr="003B5E3E">
              <w:rPr>
                <w:rFonts w:ascii="Gill Sans MT" w:eastAsia="Cabin" w:hAnsi="Gill Sans MT" w:cs="Cabin"/>
                <w:sz w:val="20"/>
                <w:szCs w:val="20"/>
              </w:rPr>
              <w:t xml:space="preserve">esearch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 xml:space="preserve">ssistant will report to the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enior </w:t>
            </w:r>
            <w:r w:rsidR="00A03FCC" w:rsidRPr="003B5E3E">
              <w:rPr>
                <w:rFonts w:ascii="Gill Sans MT" w:eastAsia="Cabin" w:hAnsi="Gill Sans MT" w:cs="Cabin"/>
                <w:sz w:val="20"/>
                <w:szCs w:val="20"/>
              </w:rPr>
              <w:t>R</w:t>
            </w:r>
            <w:r w:rsidRPr="003B5E3E">
              <w:rPr>
                <w:rFonts w:ascii="Gill Sans MT" w:eastAsia="Cabin" w:hAnsi="Gill Sans MT" w:cs="Cabin"/>
                <w:sz w:val="20"/>
                <w:szCs w:val="20"/>
              </w:rPr>
              <w:t>esearcher.</w:t>
            </w:r>
          </w:p>
        </w:tc>
      </w:tr>
      <w:tr w:rsidR="000C1737" w:rsidRPr="003B5E3E" w14:paraId="083E2487" w14:textId="77777777" w:rsidTr="00644E01">
        <w:trPr>
          <w:cantSplit/>
        </w:trPr>
        <w:tc>
          <w:tcPr>
            <w:tcW w:w="1800" w:type="dxa"/>
            <w:tcMar>
              <w:top w:w="100" w:type="dxa"/>
              <w:left w:w="100" w:type="dxa"/>
              <w:bottom w:w="100" w:type="dxa"/>
              <w:right w:w="100" w:type="dxa"/>
            </w:tcMar>
            <w:vAlign w:val="center"/>
          </w:tcPr>
          <w:p w14:paraId="683B6E54" w14:textId="69503643"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Sampling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tatistician</w:t>
            </w:r>
          </w:p>
        </w:tc>
        <w:tc>
          <w:tcPr>
            <w:tcW w:w="7560" w:type="dxa"/>
            <w:tcMar>
              <w:top w:w="100" w:type="dxa"/>
              <w:left w:w="100" w:type="dxa"/>
              <w:bottom w:w="100" w:type="dxa"/>
              <w:right w:w="100" w:type="dxa"/>
            </w:tcMar>
            <w:vAlign w:val="center"/>
          </w:tcPr>
          <w:p w14:paraId="4B048A65" w14:textId="794F60AF"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ampling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tatistician will calculate the survey sample size, design the sample, select the first stage of the sample, compute design weights, oversee application of the household selection process to select the second stage, calculate response rates, and compute the final adjusted weights. The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ampling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tatistician will report to the </w:t>
            </w:r>
            <w:r w:rsidR="00825CB2" w:rsidRPr="003B5E3E">
              <w:rPr>
                <w:rFonts w:ascii="Gill Sans MT" w:eastAsia="Cabin" w:hAnsi="Gill Sans MT" w:cs="Cabin"/>
                <w:sz w:val="20"/>
                <w:szCs w:val="20"/>
              </w:rPr>
              <w:t>S</w:t>
            </w:r>
            <w:r w:rsidRPr="003B5E3E">
              <w:rPr>
                <w:rFonts w:ascii="Gill Sans MT" w:eastAsia="Cabin" w:hAnsi="Gill Sans MT" w:cs="Cabin"/>
                <w:sz w:val="20"/>
                <w:szCs w:val="20"/>
              </w:rPr>
              <w:t xml:space="preserve">enior </w:t>
            </w:r>
            <w:r w:rsidR="00825CB2" w:rsidRPr="003B5E3E">
              <w:rPr>
                <w:rFonts w:ascii="Gill Sans MT" w:eastAsia="Cabin" w:hAnsi="Gill Sans MT" w:cs="Cabin"/>
                <w:sz w:val="20"/>
                <w:szCs w:val="20"/>
              </w:rPr>
              <w:t>R</w:t>
            </w:r>
            <w:r w:rsidRPr="003B5E3E">
              <w:rPr>
                <w:rFonts w:ascii="Gill Sans MT" w:eastAsia="Cabin" w:hAnsi="Gill Sans MT" w:cs="Cabin"/>
                <w:sz w:val="20"/>
                <w:szCs w:val="20"/>
              </w:rPr>
              <w:t>esearcher.</w:t>
            </w:r>
          </w:p>
        </w:tc>
      </w:tr>
      <w:tr w:rsidR="000C1737" w:rsidRPr="003B5E3E" w14:paraId="192F247B" w14:textId="77777777" w:rsidTr="00644E01">
        <w:trPr>
          <w:cantSplit/>
        </w:trPr>
        <w:tc>
          <w:tcPr>
            <w:tcW w:w="1800" w:type="dxa"/>
            <w:tcMar>
              <w:top w:w="100" w:type="dxa"/>
              <w:left w:w="100" w:type="dxa"/>
              <w:bottom w:w="100" w:type="dxa"/>
              <w:right w:w="100" w:type="dxa"/>
            </w:tcMar>
            <w:vAlign w:val="center"/>
          </w:tcPr>
          <w:p w14:paraId="530C0EBB" w14:textId="753D1368" w:rsidR="000C1737" w:rsidRPr="003B5E3E" w:rsidRDefault="000C1737" w:rsidP="00644E01">
            <w:pPr>
              <w:pStyle w:val="Normal1"/>
              <w:spacing w:after="0"/>
              <w:rPr>
                <w:rFonts w:ascii="Gill Sans MT" w:eastAsia="Cabin" w:hAnsi="Gill Sans MT" w:cs="Cabin"/>
                <w:sz w:val="20"/>
                <w:szCs w:val="20"/>
              </w:rPr>
            </w:pPr>
            <w:proofErr w:type="spellStart"/>
            <w:r w:rsidRPr="003B5E3E">
              <w:rPr>
                <w:rFonts w:ascii="Gill Sans MT" w:eastAsia="Cabin" w:hAnsi="Gill Sans MT" w:cs="Cabin"/>
                <w:sz w:val="20"/>
                <w:szCs w:val="20"/>
              </w:rPr>
              <w:t>CSPro</w:t>
            </w:r>
            <w:proofErr w:type="spellEnd"/>
            <w:r w:rsidRPr="003B5E3E">
              <w:rPr>
                <w:rFonts w:ascii="Gill Sans MT" w:eastAsia="Cabin" w:hAnsi="Gill Sans MT" w:cs="Cabin"/>
                <w:sz w:val="20"/>
                <w:szCs w:val="20"/>
              </w:rPr>
              <w:t xml:space="preserve">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rogrammer</w:t>
            </w:r>
          </w:p>
        </w:tc>
        <w:tc>
          <w:tcPr>
            <w:tcW w:w="7560" w:type="dxa"/>
            <w:tcMar>
              <w:top w:w="100" w:type="dxa"/>
              <w:left w:w="100" w:type="dxa"/>
              <w:bottom w:w="100" w:type="dxa"/>
              <w:right w:w="100" w:type="dxa"/>
            </w:tcMar>
            <w:vAlign w:val="center"/>
          </w:tcPr>
          <w:p w14:paraId="109E04E9" w14:textId="6E616CA0"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proofErr w:type="spellStart"/>
            <w:r w:rsidRPr="003B5E3E">
              <w:rPr>
                <w:rFonts w:ascii="Gill Sans MT" w:eastAsia="Cabin" w:hAnsi="Gill Sans MT" w:cs="Cabin"/>
                <w:sz w:val="20"/>
                <w:szCs w:val="20"/>
              </w:rPr>
              <w:t>CSPro</w:t>
            </w:r>
            <w:proofErr w:type="spellEnd"/>
            <w:r w:rsidRPr="003B5E3E">
              <w:rPr>
                <w:rFonts w:ascii="Gill Sans MT" w:eastAsia="Cabin" w:hAnsi="Gill Sans MT" w:cs="Cabin"/>
                <w:sz w:val="20"/>
                <w:szCs w:val="20"/>
              </w:rPr>
              <w:t xml:space="preserve">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rogrammer will program the data entry screens and the field check tables, train the data entry staff, and assist in training </w:t>
            </w:r>
            <w:r w:rsidR="00F218F9" w:rsidRPr="003B5E3E">
              <w:rPr>
                <w:rFonts w:ascii="Gill Sans MT" w:eastAsia="Cabin" w:hAnsi="Gill Sans MT" w:cs="Cabin"/>
                <w:sz w:val="20"/>
                <w:szCs w:val="20"/>
              </w:rPr>
              <w:t>I</w:t>
            </w:r>
            <w:r w:rsidRPr="003B5E3E">
              <w:rPr>
                <w:rFonts w:ascii="Gill Sans MT" w:eastAsia="Cabin" w:hAnsi="Gill Sans MT" w:cs="Cabin"/>
                <w:sz w:val="20"/>
                <w:szCs w:val="20"/>
              </w:rPr>
              <w:t xml:space="preserve">nterviewers and </w:t>
            </w:r>
            <w:r w:rsidR="00F218F9" w:rsidRPr="003B5E3E">
              <w:rPr>
                <w:rFonts w:ascii="Gill Sans MT" w:eastAsia="Cabin" w:hAnsi="Gill Sans MT" w:cs="Cabin"/>
                <w:sz w:val="20"/>
                <w:szCs w:val="20"/>
              </w:rPr>
              <w:t>S</w:t>
            </w:r>
            <w:r w:rsidRPr="003B5E3E">
              <w:rPr>
                <w:rFonts w:ascii="Gill Sans MT" w:eastAsia="Cabin" w:hAnsi="Gill Sans MT" w:cs="Cabin"/>
                <w:sz w:val="20"/>
                <w:szCs w:val="20"/>
              </w:rPr>
              <w:t xml:space="preserve">upervisors. The </w:t>
            </w:r>
            <w:proofErr w:type="spellStart"/>
            <w:r w:rsidRPr="003B5E3E">
              <w:rPr>
                <w:rFonts w:ascii="Gill Sans MT" w:eastAsia="Cabin" w:hAnsi="Gill Sans MT" w:cs="Cabin"/>
                <w:sz w:val="20"/>
                <w:szCs w:val="20"/>
              </w:rPr>
              <w:t>CSPro</w:t>
            </w:r>
            <w:proofErr w:type="spellEnd"/>
            <w:r w:rsidRPr="003B5E3E">
              <w:rPr>
                <w:rFonts w:ascii="Gill Sans MT" w:eastAsia="Cabin" w:hAnsi="Gill Sans MT" w:cs="Cabin"/>
                <w:sz w:val="20"/>
                <w:szCs w:val="20"/>
              </w:rPr>
              <w:t xml:space="preserve">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rogrammer will report to 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P</w:t>
            </w:r>
            <w:r w:rsidRPr="003B5E3E">
              <w:rPr>
                <w:rFonts w:ascii="Gill Sans MT" w:eastAsia="Cabin" w:hAnsi="Gill Sans MT" w:cs="Cabin"/>
                <w:sz w:val="20"/>
                <w:szCs w:val="20"/>
              </w:rPr>
              <w:t xml:space="preserve">rocessing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anager.</w:t>
            </w:r>
          </w:p>
        </w:tc>
      </w:tr>
      <w:tr w:rsidR="000C1737" w:rsidRPr="003B5E3E" w14:paraId="335AB069" w14:textId="77777777" w:rsidTr="00644E01">
        <w:trPr>
          <w:cantSplit/>
        </w:trPr>
        <w:tc>
          <w:tcPr>
            <w:tcW w:w="1800" w:type="dxa"/>
            <w:tcMar>
              <w:top w:w="100" w:type="dxa"/>
              <w:left w:w="100" w:type="dxa"/>
              <w:bottom w:w="100" w:type="dxa"/>
              <w:right w:w="100" w:type="dxa"/>
            </w:tcMar>
            <w:vAlign w:val="center"/>
          </w:tcPr>
          <w:p w14:paraId="05AF016E" w14:textId="60C8C29A"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Data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nalyst</w:t>
            </w:r>
          </w:p>
        </w:tc>
        <w:tc>
          <w:tcPr>
            <w:tcW w:w="7560" w:type="dxa"/>
            <w:tcMar>
              <w:top w:w="100" w:type="dxa"/>
              <w:left w:w="100" w:type="dxa"/>
              <w:bottom w:w="100" w:type="dxa"/>
              <w:right w:w="100" w:type="dxa"/>
            </w:tcMar>
            <w:vAlign w:val="center"/>
          </w:tcPr>
          <w:p w14:paraId="25D68FE3" w14:textId="7614D333" w:rsidR="000C1737" w:rsidRPr="003B5E3E" w:rsidRDefault="000C1737" w:rsidP="00644E01">
            <w:pPr>
              <w:pStyle w:val="Normal1"/>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 xml:space="preserve">nalyst will conduct analysis of survey data, including development of the analysis plan, calculation of indicator values from primary and secondary data, calculation of population estimates, development and quality control of tables in the country report, and quality control of all analysis. 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 xml:space="preserve">nalyst will conduct other analyses requested by the USAID Mission. 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 xml:space="preserve">nalyst will provide text for indicator analyses for the Country Report. The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A</w:t>
            </w:r>
            <w:r w:rsidRPr="003B5E3E">
              <w:rPr>
                <w:rFonts w:ascii="Gill Sans MT" w:eastAsia="Cabin" w:hAnsi="Gill Sans MT" w:cs="Cabin"/>
                <w:sz w:val="20"/>
                <w:szCs w:val="20"/>
              </w:rPr>
              <w:t xml:space="preserve">nalyst will report to the </w:t>
            </w:r>
            <w:r w:rsidR="00825CB2" w:rsidRPr="003B5E3E">
              <w:rPr>
                <w:rFonts w:ascii="Gill Sans MT" w:eastAsia="Cabin" w:hAnsi="Gill Sans MT" w:cs="Cabin"/>
                <w:sz w:val="20"/>
                <w:szCs w:val="20"/>
              </w:rPr>
              <w:t>S</w:t>
            </w:r>
            <w:r w:rsidRPr="003B5E3E">
              <w:rPr>
                <w:rFonts w:ascii="Gill Sans MT" w:eastAsia="Cabin" w:hAnsi="Gill Sans MT" w:cs="Cabin"/>
                <w:sz w:val="20"/>
                <w:szCs w:val="20"/>
              </w:rPr>
              <w:t xml:space="preserve">enior </w:t>
            </w:r>
            <w:r w:rsidR="00825CB2" w:rsidRPr="003B5E3E">
              <w:rPr>
                <w:rFonts w:ascii="Gill Sans MT" w:eastAsia="Cabin" w:hAnsi="Gill Sans MT" w:cs="Cabin"/>
                <w:sz w:val="20"/>
                <w:szCs w:val="20"/>
              </w:rPr>
              <w:t>R</w:t>
            </w:r>
            <w:r w:rsidRPr="003B5E3E">
              <w:rPr>
                <w:rFonts w:ascii="Gill Sans MT" w:eastAsia="Cabin" w:hAnsi="Gill Sans MT" w:cs="Cabin"/>
                <w:sz w:val="20"/>
                <w:szCs w:val="20"/>
              </w:rPr>
              <w:t>esearcher.</w:t>
            </w:r>
          </w:p>
        </w:tc>
      </w:tr>
    </w:tbl>
    <w:p w14:paraId="6AA130B1" w14:textId="01050605" w:rsidR="00A86BFD" w:rsidRPr="003B5E3E" w:rsidRDefault="00A86BFD" w:rsidP="00853F8D">
      <w:pPr>
        <w:pStyle w:val="Tabletitle"/>
        <w:keepNext/>
      </w:pPr>
      <w:bookmarkStart w:id="155" w:name="_Toc68607683"/>
      <w:r w:rsidRPr="003B5E3E">
        <w:rPr>
          <w:highlight w:val="green"/>
        </w:rPr>
        <w:t xml:space="preserve">Table </w:t>
      </w:r>
      <w:del w:id="156" w:author="USAID/RFS" w:date="2021-04-06T13:20:00Z">
        <w:r w:rsidR="005D36E0" w:rsidRPr="003B5E3E" w:rsidDel="00FC773D">
          <w:rPr>
            <w:highlight w:val="green"/>
          </w:rPr>
          <w:delText>10</w:delText>
        </w:r>
      </w:del>
      <w:ins w:id="157" w:author="USAID/RFS" w:date="2021-04-06T13:20:00Z">
        <w:r w:rsidR="00FC773D" w:rsidRPr="003B5E3E">
          <w:rPr>
            <w:highlight w:val="green"/>
          </w:rPr>
          <w:t>5</w:t>
        </w:r>
      </w:ins>
      <w:r w:rsidRPr="003B5E3E">
        <w:rPr>
          <w:highlight w:val="green"/>
        </w:rPr>
        <w:t>b</w:t>
      </w:r>
      <w:r w:rsidRPr="003B5E3E">
        <w:t xml:space="preserve">: Feed the Future </w:t>
      </w:r>
      <w:r w:rsidR="00DA3949" w:rsidRPr="003B5E3E">
        <w:t>[</w:t>
      </w:r>
      <w:r w:rsidR="00DA3949" w:rsidRPr="003B5E3E">
        <w:rPr>
          <w:highlight w:val="yellow"/>
        </w:rPr>
        <w:t>COUNTRY</w:t>
      </w:r>
      <w:r w:rsidR="00DA3949" w:rsidRPr="003B5E3E">
        <w:t xml:space="preserve">] </w:t>
      </w:r>
      <w:r w:rsidRPr="003B5E3E">
        <w:t xml:space="preserve">ZOI Survey </w:t>
      </w:r>
      <w:r w:rsidR="00DA3949" w:rsidRPr="003B5E3E">
        <w:t>[YEAR(S)]</w:t>
      </w:r>
      <w:r w:rsidRPr="003B5E3E">
        <w:t xml:space="preserve"> </w:t>
      </w:r>
      <w:r w:rsidRPr="003B5E3E">
        <w:rPr>
          <w:highlight w:val="yellow"/>
        </w:rPr>
        <w:t>[</w:t>
      </w:r>
      <w:r w:rsidR="00E746B5" w:rsidRPr="003B5E3E">
        <w:rPr>
          <w:highlight w:val="yellow"/>
        </w:rPr>
        <w:t xml:space="preserve">SURVEY </w:t>
      </w:r>
      <w:r w:rsidRPr="003B5E3E">
        <w:rPr>
          <w:highlight w:val="yellow"/>
        </w:rPr>
        <w:t>SUBCONTRACTOR]</w:t>
      </w:r>
      <w:r w:rsidRPr="003B5E3E">
        <w:t xml:space="preserve"> Staffing Plan: </w:t>
      </w:r>
      <w:r w:rsidR="00923941" w:rsidRPr="003B5E3E">
        <w:t xml:space="preserve">Field-based </w:t>
      </w:r>
      <w:r w:rsidR="0002031E" w:rsidRPr="003B5E3E">
        <w:t>S</w:t>
      </w:r>
      <w:r w:rsidR="00923941" w:rsidRPr="003B5E3E">
        <w:t>taff</w:t>
      </w:r>
      <w:r w:rsidR="0002031E" w:rsidRPr="003B5E3E">
        <w:t xml:space="preserve"> and Responsibilities</w:t>
      </w:r>
      <w:bookmarkEnd w:id="155"/>
    </w:p>
    <w:tbl>
      <w:tblPr>
        <w:tblW w:w="5000" w:type="pct"/>
        <w:tblBorders>
          <w:top w:val="nil"/>
          <w:left w:val="nil"/>
          <w:bottom w:val="nil"/>
          <w:right w:val="nil"/>
          <w:insideH w:val="nil"/>
          <w:insideV w:val="nil"/>
        </w:tblBorders>
        <w:tblLayout w:type="fixed"/>
        <w:tblLook w:val="0600" w:firstRow="0" w:lastRow="0" w:firstColumn="0" w:lastColumn="0" w:noHBand="1" w:noVBand="1"/>
      </w:tblPr>
      <w:tblGrid>
        <w:gridCol w:w="1798"/>
        <w:gridCol w:w="7552"/>
      </w:tblGrid>
      <w:tr w:rsidR="00923941" w:rsidRPr="003B5E3E" w14:paraId="6AD79C75" w14:textId="77777777" w:rsidTr="00853F8D">
        <w:trPr>
          <w:tblHeader/>
        </w:trPr>
        <w:tc>
          <w:tcPr>
            <w:tcW w:w="1835" w:type="dxa"/>
            <w:tcBorders>
              <w:top w:val="single" w:sz="4" w:space="0" w:color="000000"/>
              <w:left w:val="single" w:sz="4" w:space="0" w:color="000000"/>
              <w:bottom w:val="single" w:sz="4" w:space="0" w:color="000000"/>
              <w:right w:val="single" w:sz="4" w:space="0" w:color="000000"/>
            </w:tcBorders>
            <w:shd w:val="clear" w:color="auto" w:fill="387990"/>
            <w:tcMar>
              <w:top w:w="100" w:type="dxa"/>
              <w:left w:w="100" w:type="dxa"/>
              <w:bottom w:w="100" w:type="dxa"/>
              <w:right w:w="100" w:type="dxa"/>
            </w:tcMar>
            <w:vAlign w:val="center"/>
          </w:tcPr>
          <w:p w14:paraId="78A28A85" w14:textId="77777777" w:rsidR="00923941" w:rsidRPr="003B5E3E" w:rsidRDefault="00923941" w:rsidP="00644E01">
            <w:pPr>
              <w:keepNext/>
              <w:spacing w:after="0"/>
              <w:rPr>
                <w:rFonts w:ascii="Gill Sans MT" w:eastAsia="Cabin" w:hAnsi="Gill Sans MT" w:cs="Cabin"/>
                <w:b/>
                <w:color w:val="FFFFFF"/>
                <w:sz w:val="20"/>
                <w:szCs w:val="20"/>
              </w:rPr>
            </w:pPr>
            <w:r w:rsidRPr="003B5E3E">
              <w:rPr>
                <w:rFonts w:ascii="Gill Sans MT" w:eastAsia="Cabin" w:hAnsi="Gill Sans MT" w:cs="Cabin"/>
                <w:b/>
                <w:color w:val="FFFFFF"/>
                <w:sz w:val="20"/>
                <w:szCs w:val="20"/>
              </w:rPr>
              <w:t xml:space="preserve">Field-based </w:t>
            </w:r>
          </w:p>
          <w:p w14:paraId="0EA90AC1" w14:textId="77777777" w:rsidR="00923941" w:rsidRPr="003B5E3E" w:rsidRDefault="00923941" w:rsidP="00644E01">
            <w:pPr>
              <w:keepNext/>
              <w:spacing w:after="0"/>
              <w:rPr>
                <w:rFonts w:ascii="Gill Sans MT" w:eastAsia="Cabin" w:hAnsi="Gill Sans MT" w:cs="Cabin"/>
                <w:b/>
                <w:color w:val="FFFFFF"/>
                <w:sz w:val="20"/>
                <w:szCs w:val="20"/>
              </w:rPr>
            </w:pPr>
            <w:r w:rsidRPr="003B5E3E">
              <w:rPr>
                <w:rFonts w:ascii="Gill Sans MT" w:eastAsia="Cabin" w:hAnsi="Gill Sans MT" w:cs="Cabin"/>
                <w:b/>
                <w:color w:val="FFFFFF"/>
                <w:sz w:val="20"/>
                <w:szCs w:val="20"/>
              </w:rPr>
              <w:t>staff position</w:t>
            </w:r>
          </w:p>
        </w:tc>
        <w:tc>
          <w:tcPr>
            <w:tcW w:w="7725" w:type="dxa"/>
            <w:tcBorders>
              <w:top w:val="single" w:sz="4" w:space="0" w:color="000000"/>
              <w:left w:val="single" w:sz="4" w:space="0" w:color="000000"/>
              <w:bottom w:val="single" w:sz="4" w:space="0" w:color="000000"/>
              <w:right w:val="single" w:sz="4" w:space="0" w:color="000000"/>
            </w:tcBorders>
            <w:shd w:val="clear" w:color="auto" w:fill="387990"/>
            <w:tcMar>
              <w:top w:w="100" w:type="dxa"/>
              <w:left w:w="100" w:type="dxa"/>
              <w:bottom w:w="100" w:type="dxa"/>
              <w:right w:w="100" w:type="dxa"/>
            </w:tcMar>
            <w:vAlign w:val="center"/>
          </w:tcPr>
          <w:p w14:paraId="060E3A1A" w14:textId="77777777" w:rsidR="00923941" w:rsidRPr="003B5E3E" w:rsidRDefault="00923941" w:rsidP="00644E01">
            <w:pPr>
              <w:keepNext/>
              <w:spacing w:after="0"/>
              <w:jc w:val="center"/>
              <w:rPr>
                <w:rFonts w:ascii="Gill Sans MT" w:eastAsia="Cabin" w:hAnsi="Gill Sans MT" w:cs="Cabin"/>
                <w:b/>
                <w:color w:val="FFFFFF"/>
                <w:sz w:val="20"/>
                <w:szCs w:val="20"/>
              </w:rPr>
            </w:pPr>
            <w:r w:rsidRPr="003B5E3E">
              <w:rPr>
                <w:rFonts w:ascii="Gill Sans MT" w:eastAsia="Cabin" w:hAnsi="Gill Sans MT" w:cs="Cabin"/>
                <w:b/>
                <w:color w:val="FFFFFF"/>
                <w:sz w:val="20"/>
                <w:szCs w:val="20"/>
              </w:rPr>
              <w:t>Field-based staff responsibilities</w:t>
            </w:r>
          </w:p>
        </w:tc>
      </w:tr>
      <w:tr w:rsidR="00923941" w:rsidRPr="003B5E3E" w14:paraId="5DEA5B05" w14:textId="77777777" w:rsidTr="00853F8D">
        <w:tc>
          <w:tcPr>
            <w:tcW w:w="1835" w:type="dxa"/>
            <w:tcBorders>
              <w:top w:val="nil"/>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6C9A2A5D" w14:textId="38C48D96"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Survey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irector</w:t>
            </w:r>
          </w:p>
        </w:tc>
        <w:tc>
          <w:tcPr>
            <w:tcW w:w="7725" w:type="dxa"/>
            <w:tcBorders>
              <w:top w:val="nil"/>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71582758" w14:textId="16E9D1FC"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 xml:space="preserve">urvey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irector will be responsible for ensuring that all aspects of survey operations are implemented according to protocol.</w:t>
            </w:r>
          </w:p>
        </w:tc>
      </w:tr>
      <w:tr w:rsidR="00923941" w:rsidRPr="003B5E3E" w14:paraId="5FED2CF2" w14:textId="77777777" w:rsidTr="00853F8D">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02B2B8FE" w14:textId="232960F4" w:rsidR="00923941" w:rsidRPr="003B5E3E" w:rsidRDefault="00964562"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In-Country </w:t>
            </w:r>
            <w:r w:rsidR="00923941" w:rsidRPr="003B5E3E">
              <w:rPr>
                <w:rFonts w:ascii="Gill Sans MT" w:eastAsia="Cabin" w:hAnsi="Gill Sans MT" w:cs="Cabin"/>
                <w:sz w:val="20"/>
                <w:szCs w:val="20"/>
              </w:rPr>
              <w:t xml:space="preserve">Data </w:t>
            </w:r>
            <w:r w:rsidR="00A03FCC" w:rsidRPr="003B5E3E">
              <w:rPr>
                <w:rFonts w:ascii="Gill Sans MT" w:eastAsia="Cabin" w:hAnsi="Gill Sans MT" w:cs="Cabin"/>
                <w:sz w:val="20"/>
                <w:szCs w:val="20"/>
              </w:rPr>
              <w:t>M</w:t>
            </w:r>
            <w:r w:rsidR="00923941" w:rsidRPr="003B5E3E">
              <w:rPr>
                <w:rFonts w:ascii="Gill Sans MT" w:eastAsia="Cabin" w:hAnsi="Gill Sans MT" w:cs="Cabin"/>
                <w:sz w:val="20"/>
                <w:szCs w:val="20"/>
              </w:rPr>
              <w:t>anager</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1D6FAA83" w14:textId="75B0986F"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964562" w:rsidRPr="003B5E3E">
              <w:rPr>
                <w:rFonts w:ascii="Gill Sans MT" w:eastAsia="Cabin" w:hAnsi="Gill Sans MT" w:cs="Cabin"/>
                <w:sz w:val="20"/>
                <w:szCs w:val="20"/>
              </w:rPr>
              <w:t xml:space="preserve">In-Country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 will respond to data quality reports generated in the field and communicate any problems that are discovered to </w:t>
            </w:r>
            <w:r w:rsidR="00825CB2" w:rsidRPr="003B5E3E">
              <w:rPr>
                <w:rFonts w:ascii="Gill Sans MT" w:eastAsia="Cabin" w:hAnsi="Gill Sans MT" w:cs="Cabin"/>
                <w:sz w:val="20"/>
                <w:szCs w:val="20"/>
              </w:rPr>
              <w:t>F</w:t>
            </w:r>
            <w:r w:rsidRPr="003B5E3E">
              <w:rPr>
                <w:rFonts w:ascii="Gill Sans MT" w:eastAsia="Cabin" w:hAnsi="Gill Sans MT" w:cs="Cabin"/>
                <w:sz w:val="20"/>
                <w:szCs w:val="20"/>
              </w:rPr>
              <w:t xml:space="preserve">ield </w:t>
            </w:r>
            <w:r w:rsidR="00825CB2" w:rsidRPr="003B5E3E">
              <w:rPr>
                <w:rFonts w:ascii="Gill Sans MT" w:eastAsia="Cabin" w:hAnsi="Gill Sans MT" w:cs="Cabin"/>
                <w:sz w:val="20"/>
                <w:szCs w:val="20"/>
              </w:rPr>
              <w:t>S</w:t>
            </w:r>
            <w:r w:rsidRPr="003B5E3E">
              <w:rPr>
                <w:rFonts w:ascii="Gill Sans MT" w:eastAsia="Cabin" w:hAnsi="Gill Sans MT" w:cs="Cabin"/>
                <w:sz w:val="20"/>
                <w:szCs w:val="20"/>
              </w:rPr>
              <w:t>upervisors and survey management. The</w:t>
            </w:r>
            <w:r w:rsidR="00964562" w:rsidRPr="003B5E3E">
              <w:rPr>
                <w:rFonts w:ascii="Gill Sans MT" w:eastAsia="Cabin" w:hAnsi="Gill Sans MT" w:cs="Cabin"/>
                <w:sz w:val="20"/>
                <w:szCs w:val="20"/>
              </w:rPr>
              <w:t xml:space="preserve"> In-Country</w:t>
            </w:r>
            <w:r w:rsidRPr="003B5E3E">
              <w:rPr>
                <w:rFonts w:ascii="Gill Sans MT" w:eastAsia="Cabin" w:hAnsi="Gill Sans MT" w:cs="Cabin"/>
                <w:sz w:val="20"/>
                <w:szCs w:val="20"/>
              </w:rPr>
              <w:t xml:space="preserve"> </w:t>
            </w:r>
            <w:r w:rsidR="00A03FCC" w:rsidRPr="003B5E3E">
              <w:rPr>
                <w:rFonts w:ascii="Gill Sans MT" w:eastAsia="Cabin" w:hAnsi="Gill Sans MT" w:cs="Cabin"/>
                <w:sz w:val="20"/>
                <w:szCs w:val="20"/>
              </w:rPr>
              <w:t>D</w:t>
            </w:r>
            <w:r w:rsidRPr="003B5E3E">
              <w:rPr>
                <w:rFonts w:ascii="Gill Sans MT" w:eastAsia="Cabin" w:hAnsi="Gill Sans MT" w:cs="Cabin"/>
                <w:sz w:val="20"/>
                <w:szCs w:val="20"/>
              </w:rPr>
              <w:t xml:space="preserve">ata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 xml:space="preserve">anager will report the nature and scope of these problems and suggest solutions. </w:t>
            </w:r>
          </w:p>
        </w:tc>
      </w:tr>
      <w:tr w:rsidR="00923941" w:rsidRPr="003B5E3E" w14:paraId="40536E93" w14:textId="77777777" w:rsidTr="00853F8D">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28E22A17" w14:textId="0A156746"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Information </w:t>
            </w:r>
            <w:r w:rsidR="00A03FCC" w:rsidRPr="003B5E3E">
              <w:rPr>
                <w:rFonts w:ascii="Gill Sans MT" w:eastAsia="Cabin" w:hAnsi="Gill Sans MT" w:cs="Cabin"/>
                <w:sz w:val="20"/>
                <w:szCs w:val="20"/>
              </w:rPr>
              <w:t>T</w:t>
            </w:r>
            <w:r w:rsidRPr="003B5E3E">
              <w:rPr>
                <w:rFonts w:ascii="Gill Sans MT" w:eastAsia="Cabin" w:hAnsi="Gill Sans MT" w:cs="Cabin"/>
                <w:sz w:val="20"/>
                <w:szCs w:val="20"/>
              </w:rPr>
              <w:t xml:space="preserve">echnology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pecialist</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7757699" w14:textId="3828F969"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A03FCC" w:rsidRPr="003B5E3E">
              <w:rPr>
                <w:rFonts w:ascii="Gill Sans MT" w:eastAsia="Cabin" w:hAnsi="Gill Sans MT" w:cs="Cabin"/>
                <w:sz w:val="20"/>
                <w:szCs w:val="20"/>
              </w:rPr>
              <w:t>I</w:t>
            </w:r>
            <w:r w:rsidRPr="003B5E3E">
              <w:rPr>
                <w:rFonts w:ascii="Gill Sans MT" w:eastAsia="Cabin" w:hAnsi="Gill Sans MT" w:cs="Cabin"/>
                <w:sz w:val="20"/>
                <w:szCs w:val="20"/>
              </w:rPr>
              <w:t xml:space="preserve">nformation </w:t>
            </w:r>
            <w:r w:rsidR="00A03FCC" w:rsidRPr="003B5E3E">
              <w:rPr>
                <w:rFonts w:ascii="Gill Sans MT" w:eastAsia="Cabin" w:hAnsi="Gill Sans MT" w:cs="Cabin"/>
                <w:sz w:val="20"/>
                <w:szCs w:val="20"/>
              </w:rPr>
              <w:t>T</w:t>
            </w:r>
            <w:r w:rsidRPr="003B5E3E">
              <w:rPr>
                <w:rFonts w:ascii="Gill Sans MT" w:eastAsia="Cabin" w:hAnsi="Gill Sans MT" w:cs="Cabin"/>
                <w:sz w:val="20"/>
                <w:szCs w:val="20"/>
              </w:rPr>
              <w:t xml:space="preserve">echnology </w:t>
            </w:r>
            <w:r w:rsidR="00A03FCC" w:rsidRPr="003B5E3E">
              <w:rPr>
                <w:rFonts w:ascii="Gill Sans MT" w:eastAsia="Cabin" w:hAnsi="Gill Sans MT" w:cs="Cabin"/>
                <w:sz w:val="20"/>
                <w:szCs w:val="20"/>
              </w:rPr>
              <w:t>S</w:t>
            </w:r>
            <w:r w:rsidRPr="003B5E3E">
              <w:rPr>
                <w:rFonts w:ascii="Gill Sans MT" w:eastAsia="Cabin" w:hAnsi="Gill Sans MT" w:cs="Cabin"/>
                <w:sz w:val="20"/>
                <w:szCs w:val="20"/>
              </w:rPr>
              <w:t>pecialist will liaise with the technical teams and local non</w:t>
            </w:r>
            <w:r w:rsidRPr="003B5E3E">
              <w:rPr>
                <w:rFonts w:ascii="Gill Sans MT" w:eastAsia="Cabin" w:hAnsi="Gill Sans MT" w:cs="Cabin"/>
                <w:sz w:val="20"/>
                <w:szCs w:val="20"/>
              </w:rPr>
              <w:noBreakHyphen/>
              <w:t>technical staff to ensure that the technology being used to implement the survey is available, functional, and well-understood. Duties will include survey hardware oversight (customs procedures as appropriate, maintenance, tracking); management of questionnaire updates; leveraging local networks for optimal data delivery; technical re-training for field staff as needed; and task-appropriate configuration, security, and training for non-survey hardware.</w:t>
            </w:r>
          </w:p>
        </w:tc>
      </w:tr>
      <w:tr w:rsidR="00923941" w:rsidRPr="003B5E3E" w14:paraId="6ADA8248" w14:textId="77777777" w:rsidTr="00853F8D">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5BC5D092" w14:textId="7ECC2B8F" w:rsidR="00923941" w:rsidRPr="003B5E3E" w:rsidRDefault="00EA7249" w:rsidP="00644E01">
            <w:pPr>
              <w:spacing w:after="0"/>
              <w:rPr>
                <w:rFonts w:ascii="Gill Sans MT" w:eastAsia="Cabin" w:hAnsi="Gill Sans MT" w:cs="Cabin"/>
                <w:sz w:val="20"/>
                <w:szCs w:val="20"/>
              </w:rPr>
            </w:pPr>
            <w:r w:rsidRPr="003B5E3E">
              <w:rPr>
                <w:rFonts w:ascii="Gill Sans MT" w:eastAsia="Cabin" w:hAnsi="Gill Sans MT" w:cs="Cabin"/>
                <w:sz w:val="20"/>
                <w:szCs w:val="20"/>
              </w:rPr>
              <w:t>F</w:t>
            </w:r>
            <w:r w:rsidR="00923941" w:rsidRPr="003B5E3E">
              <w:rPr>
                <w:rFonts w:ascii="Gill Sans MT" w:eastAsia="Cabin" w:hAnsi="Gill Sans MT" w:cs="Cabin"/>
                <w:sz w:val="20"/>
                <w:szCs w:val="20"/>
              </w:rPr>
              <w:t xml:space="preserve">ield </w:t>
            </w:r>
            <w:r w:rsidR="00346AFE" w:rsidRPr="003B5E3E">
              <w:rPr>
                <w:rFonts w:ascii="Gill Sans MT" w:eastAsia="Cabin" w:hAnsi="Gill Sans MT" w:cs="Cabin"/>
                <w:sz w:val="20"/>
                <w:szCs w:val="20"/>
              </w:rPr>
              <w:t>M</w:t>
            </w:r>
            <w:r w:rsidR="00923941" w:rsidRPr="003B5E3E">
              <w:rPr>
                <w:rFonts w:ascii="Gill Sans MT" w:eastAsia="Cabin" w:hAnsi="Gill Sans MT" w:cs="Cabin"/>
                <w:sz w:val="20"/>
                <w:szCs w:val="20"/>
              </w:rPr>
              <w:t>anager</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4EDF62B4" w14:textId="44587BD7"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The </w:t>
            </w:r>
            <w:r w:rsidR="00A03FCC" w:rsidRPr="003B5E3E">
              <w:rPr>
                <w:rFonts w:ascii="Gill Sans MT" w:eastAsia="Cabin" w:hAnsi="Gill Sans MT" w:cs="Cabin"/>
                <w:sz w:val="20"/>
                <w:szCs w:val="20"/>
              </w:rPr>
              <w:t>F</w:t>
            </w:r>
            <w:r w:rsidRPr="003B5E3E">
              <w:rPr>
                <w:rFonts w:ascii="Gill Sans MT" w:eastAsia="Cabin" w:hAnsi="Gill Sans MT" w:cs="Cabin"/>
                <w:sz w:val="20"/>
                <w:szCs w:val="20"/>
              </w:rPr>
              <w:t xml:space="preserve">ield </w:t>
            </w:r>
            <w:r w:rsidR="00A03FCC" w:rsidRPr="003B5E3E">
              <w:rPr>
                <w:rFonts w:ascii="Gill Sans MT" w:eastAsia="Cabin" w:hAnsi="Gill Sans MT" w:cs="Cabin"/>
                <w:sz w:val="20"/>
                <w:szCs w:val="20"/>
              </w:rPr>
              <w:t>M</w:t>
            </w:r>
            <w:r w:rsidRPr="003B5E3E">
              <w:rPr>
                <w:rFonts w:ascii="Gill Sans MT" w:eastAsia="Cabin" w:hAnsi="Gill Sans MT" w:cs="Cabin"/>
                <w:sz w:val="20"/>
                <w:szCs w:val="20"/>
              </w:rPr>
              <w:t>anager will be responsible for leading the coordination and management of field operations, including the hardcopy questionnaire pretest, listing, pilot, and main fieldwork.</w:t>
            </w:r>
          </w:p>
        </w:tc>
      </w:tr>
      <w:tr w:rsidR="00923941" w:rsidRPr="003B5E3E" w14:paraId="77F945A5" w14:textId="77777777" w:rsidTr="00853F8D">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404D0972" w14:textId="77777777"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QCS Teams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6670299C" w14:textId="43A2C2E0"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Rotating regional QCS teams will visit the field teams once each week. The objective of the QCS teams will be to provide quality assurance and also to provide any material or moral support that the field teams need. The number of QCS teams required to provide appropriate coverage will be determined by the size and geographical distribution of the fieldwork.</w:t>
            </w:r>
          </w:p>
        </w:tc>
      </w:tr>
      <w:tr w:rsidR="00923941" w:rsidRPr="003B5E3E" w14:paraId="7A60883C" w14:textId="77777777" w:rsidTr="00853F8D">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30F1D470" w14:textId="561AF672"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Field </w:t>
            </w:r>
            <w:r w:rsidR="00435B68" w:rsidRPr="003B5E3E">
              <w:rPr>
                <w:rFonts w:ascii="Gill Sans MT" w:eastAsia="Cabin" w:hAnsi="Gill Sans MT" w:cs="Cabin"/>
                <w:sz w:val="20"/>
                <w:szCs w:val="20"/>
              </w:rPr>
              <w:t>S</w:t>
            </w:r>
            <w:r w:rsidRPr="003B5E3E">
              <w:rPr>
                <w:rFonts w:ascii="Gill Sans MT" w:eastAsia="Cabin" w:hAnsi="Gill Sans MT" w:cs="Cabin"/>
                <w:sz w:val="20"/>
                <w:szCs w:val="20"/>
              </w:rPr>
              <w:t>upervisors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486F8C27" w14:textId="06555A88"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Each field team will have one </w:t>
            </w:r>
            <w:r w:rsidR="00352A6E" w:rsidRPr="003B5E3E">
              <w:rPr>
                <w:rFonts w:ascii="Gill Sans MT" w:eastAsia="Cabin" w:hAnsi="Gill Sans MT" w:cs="Cabin"/>
                <w:sz w:val="20"/>
                <w:szCs w:val="20"/>
              </w:rPr>
              <w:t>F</w:t>
            </w:r>
            <w:r w:rsidRPr="003B5E3E">
              <w:rPr>
                <w:rFonts w:ascii="Gill Sans MT" w:eastAsia="Cabin" w:hAnsi="Gill Sans MT" w:cs="Cabin"/>
                <w:sz w:val="20"/>
                <w:szCs w:val="20"/>
              </w:rPr>
              <w:t xml:space="preserve">ield </w:t>
            </w:r>
            <w:r w:rsidR="00352A6E" w:rsidRPr="003B5E3E">
              <w:rPr>
                <w:rFonts w:ascii="Gill Sans MT" w:eastAsia="Cabin" w:hAnsi="Gill Sans MT" w:cs="Cabin"/>
                <w:sz w:val="20"/>
                <w:szCs w:val="20"/>
              </w:rPr>
              <w:t>S</w:t>
            </w:r>
            <w:r w:rsidRPr="003B5E3E">
              <w:rPr>
                <w:rFonts w:ascii="Gill Sans MT" w:eastAsia="Cabin" w:hAnsi="Gill Sans MT" w:cs="Cabin"/>
                <w:sz w:val="20"/>
                <w:szCs w:val="20"/>
              </w:rPr>
              <w:t xml:space="preserve">upervisor. The </w:t>
            </w:r>
            <w:r w:rsidR="00435B68" w:rsidRPr="003B5E3E">
              <w:rPr>
                <w:rFonts w:ascii="Gill Sans MT" w:eastAsia="Cabin" w:hAnsi="Gill Sans MT" w:cs="Cabin"/>
                <w:sz w:val="20"/>
                <w:szCs w:val="20"/>
              </w:rPr>
              <w:t>F</w:t>
            </w:r>
            <w:r w:rsidRPr="003B5E3E">
              <w:rPr>
                <w:rFonts w:ascii="Gill Sans MT" w:eastAsia="Cabin" w:hAnsi="Gill Sans MT" w:cs="Cabin"/>
                <w:sz w:val="20"/>
                <w:szCs w:val="20"/>
              </w:rPr>
              <w:t xml:space="preserve">ield </w:t>
            </w:r>
            <w:r w:rsidR="00435B68" w:rsidRPr="003B5E3E">
              <w:rPr>
                <w:rFonts w:ascii="Gill Sans MT" w:eastAsia="Cabin" w:hAnsi="Gill Sans MT" w:cs="Cabin"/>
                <w:sz w:val="20"/>
                <w:szCs w:val="20"/>
              </w:rPr>
              <w:t>S</w:t>
            </w:r>
            <w:r w:rsidRPr="003B5E3E">
              <w:rPr>
                <w:rFonts w:ascii="Gill Sans MT" w:eastAsia="Cabin" w:hAnsi="Gill Sans MT" w:cs="Cabin"/>
                <w:sz w:val="20"/>
                <w:szCs w:val="20"/>
              </w:rPr>
              <w:t xml:space="preserve">upervisor will be responsible for the team and the day-to-day organization and supervision of the team’s work. The </w:t>
            </w:r>
            <w:r w:rsidR="00352A6E" w:rsidRPr="003B5E3E">
              <w:rPr>
                <w:rFonts w:ascii="Gill Sans MT" w:eastAsia="Cabin" w:hAnsi="Gill Sans MT" w:cs="Cabin"/>
                <w:sz w:val="20"/>
                <w:szCs w:val="20"/>
              </w:rPr>
              <w:t>F</w:t>
            </w:r>
            <w:r w:rsidRPr="003B5E3E">
              <w:rPr>
                <w:rFonts w:ascii="Gill Sans MT" w:eastAsia="Cabin" w:hAnsi="Gill Sans MT" w:cs="Cabin"/>
                <w:sz w:val="20"/>
                <w:szCs w:val="20"/>
              </w:rPr>
              <w:t xml:space="preserve">ield </w:t>
            </w:r>
            <w:r w:rsidR="00352A6E" w:rsidRPr="003B5E3E">
              <w:rPr>
                <w:rFonts w:ascii="Gill Sans MT" w:eastAsia="Cabin" w:hAnsi="Gill Sans MT" w:cs="Cabin"/>
                <w:sz w:val="20"/>
                <w:szCs w:val="20"/>
              </w:rPr>
              <w:t>S</w:t>
            </w:r>
            <w:r w:rsidRPr="003B5E3E">
              <w:rPr>
                <w:rFonts w:ascii="Gill Sans MT" w:eastAsia="Cabin" w:hAnsi="Gill Sans MT" w:cs="Cabin"/>
                <w:sz w:val="20"/>
                <w:szCs w:val="20"/>
              </w:rPr>
              <w:t xml:space="preserve">upervisor will also meet with community leaders, manage the vehicle and </w:t>
            </w:r>
            <w:r w:rsidR="00352A6E" w:rsidRPr="003B5E3E">
              <w:rPr>
                <w:rFonts w:ascii="Gill Sans MT" w:eastAsia="Cabin" w:hAnsi="Gill Sans MT" w:cs="Cabin"/>
                <w:sz w:val="20"/>
                <w:szCs w:val="20"/>
              </w:rPr>
              <w:t>D</w:t>
            </w:r>
            <w:r w:rsidRPr="003B5E3E">
              <w:rPr>
                <w:rFonts w:ascii="Gill Sans MT" w:eastAsia="Cabin" w:hAnsi="Gill Sans MT" w:cs="Cabin"/>
                <w:sz w:val="20"/>
                <w:szCs w:val="20"/>
              </w:rPr>
              <w:t xml:space="preserve">river, and coordinate room and board for the </w:t>
            </w:r>
            <w:r w:rsidR="00352A6E" w:rsidRPr="003B5E3E">
              <w:rPr>
                <w:rFonts w:ascii="Gill Sans MT" w:eastAsia="Cabin" w:hAnsi="Gill Sans MT" w:cs="Cabin"/>
                <w:sz w:val="20"/>
                <w:szCs w:val="20"/>
              </w:rPr>
              <w:t xml:space="preserve">field </w:t>
            </w:r>
            <w:r w:rsidRPr="003B5E3E">
              <w:rPr>
                <w:rFonts w:ascii="Gill Sans MT" w:eastAsia="Cabin" w:hAnsi="Gill Sans MT" w:cs="Cabin"/>
                <w:sz w:val="20"/>
                <w:szCs w:val="20"/>
              </w:rPr>
              <w:t xml:space="preserve">team. </w:t>
            </w:r>
          </w:p>
        </w:tc>
      </w:tr>
      <w:tr w:rsidR="00923941" w:rsidRPr="003B5E3E" w14:paraId="4EB651E5" w14:textId="77777777" w:rsidTr="00853F8D">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64575E5B" w14:textId="77777777"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Interviewers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06CBACF1" w14:textId="37810A51"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Each field team will comprise </w:t>
            </w:r>
            <w:r w:rsidR="005519C6" w:rsidRPr="003B5E3E">
              <w:rPr>
                <w:rFonts w:ascii="Gill Sans MT" w:eastAsia="Cabin" w:hAnsi="Gill Sans MT" w:cs="Cabin"/>
                <w:sz w:val="20"/>
                <w:szCs w:val="20"/>
              </w:rPr>
              <w:t xml:space="preserve">four </w:t>
            </w:r>
            <w:r w:rsidR="00352A6E" w:rsidRPr="003B5E3E">
              <w:rPr>
                <w:rFonts w:ascii="Gill Sans MT" w:eastAsia="Cabin" w:hAnsi="Gill Sans MT" w:cs="Cabin"/>
                <w:sz w:val="20"/>
                <w:szCs w:val="20"/>
              </w:rPr>
              <w:t>I</w:t>
            </w:r>
            <w:r w:rsidRPr="003B5E3E">
              <w:rPr>
                <w:rFonts w:ascii="Gill Sans MT" w:eastAsia="Cabin" w:hAnsi="Gill Sans MT" w:cs="Cabin"/>
                <w:sz w:val="20"/>
                <w:szCs w:val="20"/>
              </w:rPr>
              <w:t xml:space="preserve">nterviewers: two teams of two </w:t>
            </w:r>
            <w:r w:rsidR="00384734" w:rsidRPr="003B5E3E">
              <w:rPr>
                <w:rFonts w:ascii="Gill Sans MT" w:eastAsia="Cabin" w:hAnsi="Gill Sans MT" w:cs="Cabin"/>
                <w:sz w:val="20"/>
                <w:szCs w:val="20"/>
              </w:rPr>
              <w:t>I</w:t>
            </w:r>
            <w:r w:rsidRPr="003B5E3E">
              <w:rPr>
                <w:rFonts w:ascii="Gill Sans MT" w:eastAsia="Cabin" w:hAnsi="Gill Sans MT" w:cs="Cabin"/>
                <w:sz w:val="20"/>
                <w:szCs w:val="20"/>
              </w:rPr>
              <w:t xml:space="preserve">nterviewers each. Each team of </w:t>
            </w:r>
            <w:r w:rsidR="00384734" w:rsidRPr="003B5E3E">
              <w:rPr>
                <w:rFonts w:ascii="Gill Sans MT" w:eastAsia="Cabin" w:hAnsi="Gill Sans MT" w:cs="Cabin"/>
                <w:sz w:val="20"/>
                <w:szCs w:val="20"/>
              </w:rPr>
              <w:t>I</w:t>
            </w:r>
            <w:r w:rsidRPr="003B5E3E">
              <w:rPr>
                <w:rFonts w:ascii="Gill Sans MT" w:eastAsia="Cabin" w:hAnsi="Gill Sans MT" w:cs="Cabin"/>
                <w:sz w:val="20"/>
                <w:szCs w:val="20"/>
              </w:rPr>
              <w:t xml:space="preserve">nterviewers will comprise one female and one male </w:t>
            </w:r>
            <w:r w:rsidR="00384734" w:rsidRPr="003B5E3E">
              <w:rPr>
                <w:rFonts w:ascii="Gill Sans MT" w:eastAsia="Cabin" w:hAnsi="Gill Sans MT" w:cs="Cabin"/>
                <w:sz w:val="20"/>
                <w:szCs w:val="20"/>
              </w:rPr>
              <w:t>I</w:t>
            </w:r>
            <w:r w:rsidRPr="003B5E3E">
              <w:rPr>
                <w:rFonts w:ascii="Gill Sans MT" w:eastAsia="Cabin" w:hAnsi="Gill Sans MT" w:cs="Cabin"/>
                <w:sz w:val="20"/>
                <w:szCs w:val="20"/>
              </w:rPr>
              <w:t xml:space="preserve">nterviewer. Interviewers will be responsible for successful and accurate completion of all assigned interviews. </w:t>
            </w:r>
          </w:p>
        </w:tc>
      </w:tr>
      <w:tr w:rsidR="00923941" w:rsidRPr="003B5E3E" w14:paraId="730F91EA" w14:textId="77777777" w:rsidTr="00853F8D">
        <w:tc>
          <w:tcPr>
            <w:tcW w:w="1835" w:type="dxa"/>
            <w:tcBorders>
              <w:top w:val="single" w:sz="4" w:space="0" w:color="000000"/>
              <w:left w:val="single" w:sz="4" w:space="0" w:color="000000"/>
              <w:bottom w:val="single" w:sz="4" w:space="0" w:color="000000"/>
              <w:right w:val="nil"/>
            </w:tcBorders>
            <w:shd w:val="clear" w:color="auto" w:fill="auto"/>
            <w:tcMar>
              <w:top w:w="72" w:type="dxa"/>
              <w:left w:w="72" w:type="dxa"/>
              <w:bottom w:w="72" w:type="dxa"/>
              <w:right w:w="72" w:type="dxa"/>
            </w:tcMar>
            <w:vAlign w:val="center"/>
          </w:tcPr>
          <w:p w14:paraId="4370AECF" w14:textId="77777777"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Drivers</w:t>
            </w:r>
          </w:p>
        </w:tc>
        <w:tc>
          <w:tcPr>
            <w:tcW w:w="7725" w:type="dxa"/>
            <w:tcBorders>
              <w:top w:val="single" w:sz="4" w:space="0" w:color="000000"/>
              <w:left w:val="single" w:sz="4" w:space="0" w:color="000000"/>
              <w:bottom w:val="single" w:sz="4" w:space="0" w:color="000000"/>
              <w:right w:val="single" w:sz="4" w:space="0" w:color="000000"/>
            </w:tcBorders>
            <w:shd w:val="clear" w:color="auto" w:fill="auto"/>
            <w:tcMar>
              <w:top w:w="72" w:type="dxa"/>
              <w:left w:w="72" w:type="dxa"/>
              <w:bottom w:w="72" w:type="dxa"/>
              <w:right w:w="72" w:type="dxa"/>
            </w:tcMar>
          </w:tcPr>
          <w:p w14:paraId="54EF1543" w14:textId="6C7598AB" w:rsidR="00923941" w:rsidRPr="003B5E3E" w:rsidRDefault="00923941" w:rsidP="00644E01">
            <w:pPr>
              <w:spacing w:after="0"/>
              <w:rPr>
                <w:rFonts w:ascii="Gill Sans MT" w:eastAsia="Cabin" w:hAnsi="Gill Sans MT" w:cs="Cabin"/>
                <w:sz w:val="20"/>
                <w:szCs w:val="20"/>
              </w:rPr>
            </w:pPr>
            <w:r w:rsidRPr="003B5E3E">
              <w:rPr>
                <w:rFonts w:ascii="Gill Sans MT" w:eastAsia="Cabin" w:hAnsi="Gill Sans MT" w:cs="Cabin"/>
                <w:sz w:val="20"/>
                <w:szCs w:val="20"/>
              </w:rPr>
              <w:t xml:space="preserve">Each field team will be accompanied by one </w:t>
            </w:r>
            <w:r w:rsidR="00384734" w:rsidRPr="003B5E3E">
              <w:rPr>
                <w:rFonts w:ascii="Gill Sans MT" w:eastAsia="Cabin" w:hAnsi="Gill Sans MT" w:cs="Cabin"/>
                <w:sz w:val="20"/>
                <w:szCs w:val="20"/>
              </w:rPr>
              <w:t>D</w:t>
            </w:r>
            <w:r w:rsidRPr="003B5E3E">
              <w:rPr>
                <w:rFonts w:ascii="Gill Sans MT" w:eastAsia="Cabin" w:hAnsi="Gill Sans MT" w:cs="Cabin"/>
                <w:sz w:val="20"/>
                <w:szCs w:val="20"/>
              </w:rPr>
              <w:t xml:space="preserve">river who will ensure that the field teams safely arrive at and return from the selected survey clusters. </w:t>
            </w:r>
          </w:p>
        </w:tc>
      </w:tr>
    </w:tbl>
    <w:p w14:paraId="7C00EEE1" w14:textId="51CE363F" w:rsidR="00C87E91" w:rsidRPr="003B5E3E" w:rsidRDefault="00C87E91" w:rsidP="00D47A81">
      <w:pPr>
        <w:pStyle w:val="Heading2"/>
        <w:spacing w:before="240"/>
      </w:pPr>
      <w:bookmarkStart w:id="158" w:name="_Toc68594012"/>
      <w:r w:rsidRPr="003B5E3E">
        <w:t>3.14</w:t>
      </w:r>
      <w:r w:rsidRPr="003B5E3E">
        <w:tab/>
      </w:r>
      <w:r w:rsidR="00D2407C" w:rsidRPr="003B5E3E">
        <w:t>Pre-</w:t>
      </w:r>
      <w:r w:rsidR="00233F91" w:rsidRPr="003B5E3E">
        <w:t>f</w:t>
      </w:r>
      <w:r w:rsidR="00D2407C" w:rsidRPr="003B5E3E">
        <w:t xml:space="preserve">ieldwork </w:t>
      </w:r>
      <w:r w:rsidR="00233F91" w:rsidRPr="003B5E3E">
        <w:t>a</w:t>
      </w:r>
      <w:r w:rsidR="00D2407C" w:rsidRPr="003B5E3E">
        <w:t>ctivities</w:t>
      </w:r>
      <w:bookmarkEnd w:id="158"/>
    </w:p>
    <w:p w14:paraId="528A6856" w14:textId="427BC443" w:rsidR="00D2407C" w:rsidRPr="003B5E3E" w:rsidRDefault="006D5C13" w:rsidP="00D2407C">
      <w:pPr>
        <w:rPr>
          <w:rFonts w:ascii="Gill Sans MT" w:hAnsi="Gill Sans MT"/>
        </w:rPr>
      </w:pPr>
      <w:r w:rsidRPr="003B5E3E">
        <w:rPr>
          <w:rFonts w:ascii="Gill Sans MT" w:eastAsia="Cabin" w:hAnsi="Gill Sans MT"/>
        </w:rPr>
        <w:t xml:space="preserve">The </w:t>
      </w:r>
      <w:r w:rsidR="0040666B" w:rsidRPr="003B5E3E">
        <w:rPr>
          <w:rFonts w:ascii="Gill Sans MT" w:eastAsia="Cabin" w:hAnsi="Gill Sans MT"/>
        </w:rPr>
        <w:t xml:space="preserve">listing </w:t>
      </w:r>
      <w:r w:rsidRPr="003B5E3E">
        <w:rPr>
          <w:rFonts w:ascii="Gill Sans MT" w:eastAsia="Cabin" w:hAnsi="Gill Sans MT"/>
        </w:rPr>
        <w:t>teams will complete t</w:t>
      </w:r>
      <w:r w:rsidR="00D2407C" w:rsidRPr="003B5E3E">
        <w:rPr>
          <w:rFonts w:ascii="Gill Sans MT" w:eastAsia="Cabin" w:hAnsi="Gill Sans MT"/>
        </w:rPr>
        <w:t xml:space="preserve">hree major activities </w:t>
      </w:r>
      <w:r w:rsidRPr="003B5E3E">
        <w:rPr>
          <w:rFonts w:ascii="Gill Sans MT" w:eastAsia="Cabin" w:hAnsi="Gill Sans MT"/>
        </w:rPr>
        <w:t>in</w:t>
      </w:r>
      <w:r w:rsidR="00D2407C" w:rsidRPr="003B5E3E">
        <w:rPr>
          <w:rFonts w:ascii="Gill Sans MT" w:eastAsia="Cabin" w:hAnsi="Gill Sans MT"/>
        </w:rPr>
        <w:t xml:space="preserve"> each cluster </w:t>
      </w:r>
      <w:r w:rsidRPr="003B5E3E">
        <w:rPr>
          <w:rFonts w:ascii="Gill Sans MT" w:eastAsia="Cabin" w:hAnsi="Gill Sans MT"/>
        </w:rPr>
        <w:t>before</w:t>
      </w:r>
      <w:r w:rsidR="00D2407C" w:rsidRPr="003B5E3E">
        <w:rPr>
          <w:rFonts w:ascii="Gill Sans MT" w:eastAsia="Cabin" w:hAnsi="Gill Sans MT"/>
        </w:rPr>
        <w:t xml:space="preserve"> fieldwork: </w:t>
      </w:r>
      <w:r w:rsidRPr="003B5E3E">
        <w:rPr>
          <w:rFonts w:ascii="Gill Sans MT" w:eastAsia="Cabin" w:hAnsi="Gill Sans MT"/>
        </w:rPr>
        <w:t xml:space="preserve">(1) </w:t>
      </w:r>
      <w:r w:rsidR="00D2407C" w:rsidRPr="003B5E3E">
        <w:rPr>
          <w:rFonts w:ascii="Gill Sans MT" w:eastAsia="Cabin" w:hAnsi="Gill Sans MT"/>
        </w:rPr>
        <w:t xml:space="preserve">community sensitization, </w:t>
      </w:r>
      <w:r w:rsidRPr="003B5E3E">
        <w:rPr>
          <w:rFonts w:ascii="Gill Sans MT" w:eastAsia="Cabin" w:hAnsi="Gill Sans MT"/>
        </w:rPr>
        <w:t xml:space="preserve">(2) </w:t>
      </w:r>
      <w:r w:rsidR="00D2407C" w:rsidRPr="003B5E3E">
        <w:rPr>
          <w:rFonts w:ascii="Gill Sans MT" w:eastAsia="Cabin" w:hAnsi="Gill Sans MT"/>
        </w:rPr>
        <w:t xml:space="preserve">household listing, and </w:t>
      </w:r>
      <w:r w:rsidRPr="003B5E3E">
        <w:rPr>
          <w:rFonts w:ascii="Gill Sans MT" w:eastAsia="Cabin" w:hAnsi="Gill Sans MT"/>
        </w:rPr>
        <w:t xml:space="preserve">(3) </w:t>
      </w:r>
      <w:r w:rsidR="00D2407C" w:rsidRPr="003B5E3E">
        <w:rPr>
          <w:rFonts w:ascii="Gill Sans MT" w:eastAsia="Cabin" w:hAnsi="Gill Sans MT"/>
        </w:rPr>
        <w:t xml:space="preserve">household selection. </w:t>
      </w:r>
      <w:r w:rsidRPr="003B5E3E">
        <w:rPr>
          <w:rFonts w:ascii="Gill Sans MT" w:eastAsia="Cabin" w:hAnsi="Gill Sans MT"/>
          <w:highlight w:val="yellow"/>
        </w:rPr>
        <w:t>[SURVEY SUBCONTRACTOR]</w:t>
      </w:r>
      <w:r w:rsidR="00D2407C" w:rsidRPr="003B5E3E">
        <w:rPr>
          <w:rFonts w:ascii="Gill Sans MT" w:eastAsia="Cabin" w:hAnsi="Gill Sans MT"/>
        </w:rPr>
        <w:t xml:space="preserve"> will send a</w:t>
      </w:r>
      <w:r w:rsidR="00F21A98" w:rsidRPr="003B5E3E">
        <w:rPr>
          <w:rFonts w:ascii="Gill Sans MT" w:eastAsia="Cabin" w:hAnsi="Gill Sans MT"/>
        </w:rPr>
        <w:t xml:space="preserve"> listing</w:t>
      </w:r>
      <w:r w:rsidR="00D2407C" w:rsidRPr="003B5E3E">
        <w:rPr>
          <w:rFonts w:ascii="Gill Sans MT" w:eastAsia="Cabin" w:hAnsi="Gill Sans MT"/>
        </w:rPr>
        <w:t xml:space="preserve"> team to each </w:t>
      </w:r>
      <w:r w:rsidR="008F0D1E" w:rsidRPr="003B5E3E">
        <w:rPr>
          <w:rFonts w:ascii="Gill Sans MT" w:eastAsia="Cabin" w:hAnsi="Gill Sans MT"/>
        </w:rPr>
        <w:t xml:space="preserve">selected </w:t>
      </w:r>
      <w:r w:rsidR="00BE1E34" w:rsidRPr="003B5E3E">
        <w:rPr>
          <w:rFonts w:ascii="Gill Sans MT" w:eastAsia="Cabin" w:hAnsi="Gill Sans MT"/>
        </w:rPr>
        <w:t>enumeration area (</w:t>
      </w:r>
      <w:r w:rsidR="00364FB9" w:rsidRPr="003B5E3E">
        <w:rPr>
          <w:rFonts w:ascii="Gill Sans MT" w:eastAsia="Cabin" w:hAnsi="Gill Sans MT"/>
        </w:rPr>
        <w:t>EA</w:t>
      </w:r>
      <w:r w:rsidR="00BE1E34" w:rsidRPr="003B5E3E">
        <w:rPr>
          <w:rFonts w:ascii="Gill Sans MT" w:eastAsia="Cabin" w:hAnsi="Gill Sans MT"/>
        </w:rPr>
        <w:t>)</w:t>
      </w:r>
      <w:r w:rsidR="00364FB9" w:rsidRPr="003B5E3E">
        <w:rPr>
          <w:rFonts w:ascii="Gill Sans MT" w:eastAsia="Cabin" w:hAnsi="Gill Sans MT"/>
        </w:rPr>
        <w:t xml:space="preserve"> </w:t>
      </w:r>
      <w:r w:rsidR="00D2407C" w:rsidRPr="003B5E3E">
        <w:rPr>
          <w:rFonts w:ascii="Gill Sans MT" w:eastAsia="Cabin" w:hAnsi="Gill Sans MT"/>
        </w:rPr>
        <w:t xml:space="preserve">to complete the </w:t>
      </w:r>
      <w:r w:rsidR="00F21A98" w:rsidRPr="003B5E3E">
        <w:rPr>
          <w:rFonts w:ascii="Gill Sans MT" w:eastAsia="Cabin" w:hAnsi="Gill Sans MT"/>
        </w:rPr>
        <w:t>community sensitization and household listing</w:t>
      </w:r>
      <w:r w:rsidR="00D2407C" w:rsidRPr="003B5E3E">
        <w:rPr>
          <w:rFonts w:ascii="Gill Sans MT" w:eastAsia="Cabin" w:hAnsi="Gill Sans MT"/>
        </w:rPr>
        <w:t xml:space="preserve">. </w:t>
      </w:r>
      <w:r w:rsidR="0040666B" w:rsidRPr="003B5E3E">
        <w:rPr>
          <w:rFonts w:ascii="Gill Sans MT" w:eastAsia="Cabin" w:hAnsi="Gill Sans MT"/>
        </w:rPr>
        <w:t xml:space="preserve">Each </w:t>
      </w:r>
      <w:r w:rsidR="00F21A98" w:rsidRPr="003B5E3E">
        <w:rPr>
          <w:rFonts w:ascii="Gill Sans MT" w:eastAsia="Cabin" w:hAnsi="Gill Sans MT"/>
        </w:rPr>
        <w:t>listing</w:t>
      </w:r>
      <w:r w:rsidR="00D2407C" w:rsidRPr="003B5E3E">
        <w:rPr>
          <w:rFonts w:ascii="Gill Sans MT" w:eastAsia="Cabin" w:hAnsi="Gill Sans MT"/>
        </w:rPr>
        <w:t xml:space="preserve"> team will comprise an experienced </w:t>
      </w:r>
      <w:r w:rsidR="00825CB2" w:rsidRPr="003B5E3E">
        <w:rPr>
          <w:rFonts w:ascii="Gill Sans MT" w:eastAsia="Cabin" w:hAnsi="Gill Sans MT"/>
        </w:rPr>
        <w:t>F</w:t>
      </w:r>
      <w:r w:rsidR="00D2407C" w:rsidRPr="003B5E3E">
        <w:rPr>
          <w:rFonts w:ascii="Gill Sans MT" w:eastAsia="Cabin" w:hAnsi="Gill Sans MT"/>
        </w:rPr>
        <w:t xml:space="preserve">ield </w:t>
      </w:r>
      <w:r w:rsidR="00825CB2" w:rsidRPr="003B5E3E">
        <w:rPr>
          <w:rFonts w:ascii="Gill Sans MT" w:eastAsia="Cabin" w:hAnsi="Gill Sans MT"/>
        </w:rPr>
        <w:t>S</w:t>
      </w:r>
      <w:r w:rsidR="00D2407C" w:rsidRPr="003B5E3E">
        <w:rPr>
          <w:rFonts w:ascii="Gill Sans MT" w:eastAsia="Cabin" w:hAnsi="Gill Sans MT"/>
        </w:rPr>
        <w:t>upervisor</w:t>
      </w:r>
      <w:r w:rsidR="00F21A98" w:rsidRPr="003B5E3E">
        <w:rPr>
          <w:rFonts w:ascii="Gill Sans MT" w:eastAsia="Cabin" w:hAnsi="Gill Sans MT"/>
        </w:rPr>
        <w:t>,</w:t>
      </w:r>
      <w:r w:rsidR="00D2407C" w:rsidRPr="003B5E3E">
        <w:rPr>
          <w:rFonts w:ascii="Gill Sans MT" w:eastAsia="Cabin" w:hAnsi="Gill Sans MT"/>
        </w:rPr>
        <w:t xml:space="preserve"> a </w:t>
      </w:r>
      <w:r w:rsidR="00825CB2" w:rsidRPr="003B5E3E">
        <w:rPr>
          <w:rFonts w:ascii="Gill Sans MT" w:eastAsia="Cabin" w:hAnsi="Gill Sans MT"/>
        </w:rPr>
        <w:t>L</w:t>
      </w:r>
      <w:r w:rsidR="00D2407C" w:rsidRPr="003B5E3E">
        <w:rPr>
          <w:rFonts w:ascii="Gill Sans MT" w:eastAsia="Cabin" w:hAnsi="Gill Sans MT"/>
        </w:rPr>
        <w:t>ister</w:t>
      </w:r>
      <w:r w:rsidR="00F21A98" w:rsidRPr="003B5E3E">
        <w:rPr>
          <w:rFonts w:ascii="Gill Sans MT" w:eastAsia="Cabin" w:hAnsi="Gill Sans MT"/>
        </w:rPr>
        <w:t xml:space="preserve">, and a </w:t>
      </w:r>
      <w:r w:rsidR="00825CB2" w:rsidRPr="003B5E3E">
        <w:rPr>
          <w:rFonts w:ascii="Gill Sans MT" w:eastAsia="Cabin" w:hAnsi="Gill Sans MT"/>
        </w:rPr>
        <w:t>C</w:t>
      </w:r>
      <w:r w:rsidR="00D2407C" w:rsidRPr="003B5E3E">
        <w:rPr>
          <w:rFonts w:ascii="Gill Sans MT" w:eastAsia="Cabin" w:hAnsi="Gill Sans MT"/>
        </w:rPr>
        <w:t>artographer.</w:t>
      </w:r>
    </w:p>
    <w:p w14:paraId="5A8C6C91" w14:textId="7939D44E" w:rsidR="00D2407C" w:rsidRPr="003B5E3E" w:rsidRDefault="00D2407C" w:rsidP="00D2407C">
      <w:pPr>
        <w:rPr>
          <w:rFonts w:ascii="Gill Sans MT" w:hAnsi="Gill Sans MT"/>
        </w:rPr>
      </w:pPr>
      <w:r w:rsidRPr="003B5E3E">
        <w:rPr>
          <w:rFonts w:ascii="Gill Sans MT" w:eastAsia="Cabin" w:hAnsi="Gill Sans MT"/>
          <w:b/>
        </w:rPr>
        <w:t xml:space="preserve">Community </w:t>
      </w:r>
      <w:r w:rsidR="00233F91" w:rsidRPr="003B5E3E">
        <w:rPr>
          <w:rFonts w:ascii="Gill Sans MT" w:eastAsia="Cabin" w:hAnsi="Gill Sans MT"/>
          <w:b/>
        </w:rPr>
        <w:t>s</w:t>
      </w:r>
      <w:r w:rsidRPr="003B5E3E">
        <w:rPr>
          <w:rFonts w:ascii="Gill Sans MT" w:eastAsia="Cabin" w:hAnsi="Gill Sans MT"/>
          <w:b/>
        </w:rPr>
        <w:t>ensitization.</w:t>
      </w:r>
      <w:r w:rsidRPr="003B5E3E">
        <w:rPr>
          <w:rFonts w:ascii="Gill Sans MT" w:eastAsia="Cabin" w:hAnsi="Gill Sans MT"/>
        </w:rPr>
        <w:t xml:space="preserve"> The </w:t>
      </w:r>
      <w:r w:rsidR="00F21A98" w:rsidRPr="003B5E3E">
        <w:rPr>
          <w:rFonts w:ascii="Gill Sans MT" w:eastAsia="Cabin" w:hAnsi="Gill Sans MT"/>
        </w:rPr>
        <w:t>listing</w:t>
      </w:r>
      <w:r w:rsidRPr="003B5E3E">
        <w:rPr>
          <w:rFonts w:ascii="Gill Sans MT" w:eastAsia="Cabin" w:hAnsi="Gill Sans MT"/>
        </w:rPr>
        <w:t xml:space="preserve"> team will meet with a community leader </w:t>
      </w:r>
      <w:r w:rsidR="000B4143" w:rsidRPr="003B5E3E">
        <w:rPr>
          <w:rFonts w:ascii="Gill Sans MT" w:eastAsia="Cabin" w:hAnsi="Gill Sans MT"/>
        </w:rPr>
        <w:t xml:space="preserve">in each </w:t>
      </w:r>
      <w:r w:rsidR="008F0D1E" w:rsidRPr="003B5E3E">
        <w:rPr>
          <w:rFonts w:ascii="Gill Sans MT" w:eastAsia="Cabin" w:hAnsi="Gill Sans MT"/>
        </w:rPr>
        <w:t xml:space="preserve">selected </w:t>
      </w:r>
      <w:r w:rsidR="000B4143" w:rsidRPr="003B5E3E">
        <w:rPr>
          <w:rFonts w:ascii="Gill Sans MT" w:eastAsia="Cabin" w:hAnsi="Gill Sans MT"/>
        </w:rPr>
        <w:t xml:space="preserve">EA </w:t>
      </w:r>
      <w:r w:rsidRPr="003B5E3E">
        <w:rPr>
          <w:rFonts w:ascii="Gill Sans MT" w:eastAsia="Cabin" w:hAnsi="Gill Sans MT"/>
        </w:rPr>
        <w:t xml:space="preserve">to explain the purpose of the survey and to request community cooperation. The </w:t>
      </w:r>
      <w:r w:rsidR="00F21A98" w:rsidRPr="003B5E3E">
        <w:rPr>
          <w:rFonts w:ascii="Gill Sans MT" w:eastAsia="Cabin" w:hAnsi="Gill Sans MT"/>
        </w:rPr>
        <w:t>listing</w:t>
      </w:r>
      <w:r w:rsidRPr="003B5E3E">
        <w:rPr>
          <w:rFonts w:ascii="Gill Sans MT" w:eastAsia="Cabin" w:hAnsi="Gill Sans MT"/>
        </w:rPr>
        <w:t xml:space="preserve"> team will provide the community leader with a letter from </w:t>
      </w:r>
      <w:commentRangeStart w:id="159"/>
      <w:r w:rsidR="00233F91" w:rsidRPr="003B5E3E">
        <w:rPr>
          <w:rFonts w:ascii="Gill Sans MT" w:eastAsia="Cabin" w:hAnsi="Gill Sans MT"/>
        </w:rPr>
        <w:t>[</w:t>
      </w:r>
      <w:r w:rsidRPr="003B5E3E">
        <w:rPr>
          <w:rFonts w:ascii="Gill Sans MT" w:eastAsia="Cabin" w:hAnsi="Gill Sans MT"/>
          <w:highlight w:val="yellow"/>
        </w:rPr>
        <w:t>XXX</w:t>
      </w:r>
      <w:commentRangeEnd w:id="159"/>
      <w:r w:rsidR="00140841">
        <w:rPr>
          <w:rStyle w:val="CommentReference"/>
        </w:rPr>
        <w:commentReference w:id="159"/>
      </w:r>
      <w:r w:rsidR="00233F91" w:rsidRPr="003B5E3E">
        <w:rPr>
          <w:rFonts w:ascii="Gill Sans MT" w:eastAsia="Cabin" w:hAnsi="Gill Sans MT"/>
          <w:highlight w:val="yellow"/>
        </w:rPr>
        <w:t>]</w:t>
      </w:r>
      <w:r w:rsidRPr="003B5E3E">
        <w:rPr>
          <w:rFonts w:ascii="Gill Sans MT" w:eastAsia="Cabin" w:hAnsi="Gill Sans MT"/>
          <w:highlight w:val="yellow"/>
        </w:rPr>
        <w:t xml:space="preserve"> </w:t>
      </w:r>
      <w:r w:rsidRPr="003B5E3E">
        <w:rPr>
          <w:rFonts w:ascii="Gill Sans MT" w:eastAsia="Cabin" w:hAnsi="Gill Sans MT"/>
        </w:rPr>
        <w:t>describing the survey and the benefits that will accrue to the country and community from survey findings.</w:t>
      </w:r>
      <w:r w:rsidR="00F21A98" w:rsidRPr="003B5E3E">
        <w:rPr>
          <w:rFonts w:ascii="Gill Sans MT" w:eastAsia="Cabin" w:hAnsi="Gill Sans MT"/>
        </w:rPr>
        <w:t xml:space="preserve"> They will also share promotional materials like posters or brochures with community leaders and in central gathering places in the community.</w:t>
      </w:r>
    </w:p>
    <w:p w14:paraId="73B5E651" w14:textId="260F3A8B" w:rsidR="00D2407C" w:rsidRPr="003B5E3E" w:rsidRDefault="00D2407C" w:rsidP="00D2407C">
      <w:pPr>
        <w:rPr>
          <w:rFonts w:ascii="Gill Sans MT" w:hAnsi="Gill Sans MT"/>
        </w:rPr>
      </w:pPr>
      <w:r w:rsidRPr="003B5E3E">
        <w:rPr>
          <w:rFonts w:ascii="Gill Sans MT" w:eastAsia="Cabin" w:hAnsi="Gill Sans MT"/>
        </w:rPr>
        <w:t xml:space="preserve">While in the community and surrounding area, the </w:t>
      </w:r>
      <w:r w:rsidR="00F21A98" w:rsidRPr="003B5E3E">
        <w:rPr>
          <w:rFonts w:ascii="Gill Sans MT" w:eastAsia="Cabin" w:hAnsi="Gill Sans MT"/>
        </w:rPr>
        <w:t>listing</w:t>
      </w:r>
      <w:r w:rsidRPr="003B5E3E">
        <w:rPr>
          <w:rFonts w:ascii="Gill Sans MT" w:eastAsia="Cabin" w:hAnsi="Gill Sans MT"/>
        </w:rPr>
        <w:t xml:space="preserve"> team will identify options for food and lodging</w:t>
      </w:r>
      <w:r w:rsidR="002E0039" w:rsidRPr="003B5E3E">
        <w:rPr>
          <w:rFonts w:ascii="Gill Sans MT" w:eastAsia="Cabin" w:hAnsi="Gill Sans MT"/>
        </w:rPr>
        <w:t>,</w:t>
      </w:r>
      <w:r w:rsidRPr="003B5E3E">
        <w:rPr>
          <w:rFonts w:ascii="Gill Sans MT" w:eastAsia="Cabin" w:hAnsi="Gill Sans MT"/>
        </w:rPr>
        <w:t xml:space="preserve"> ascertain availability of electricity and Internet access</w:t>
      </w:r>
      <w:r w:rsidR="00F21A98" w:rsidRPr="003B5E3E">
        <w:rPr>
          <w:rFonts w:ascii="Gill Sans MT" w:eastAsia="Cabin" w:hAnsi="Gill Sans MT"/>
        </w:rPr>
        <w:t>, and identify the languages or dialects spoken in the community</w:t>
      </w:r>
      <w:r w:rsidRPr="003B5E3E">
        <w:rPr>
          <w:rFonts w:ascii="Gill Sans MT" w:eastAsia="Cabin" w:hAnsi="Gill Sans MT"/>
        </w:rPr>
        <w:t>.</w:t>
      </w:r>
    </w:p>
    <w:p w14:paraId="70229B88" w14:textId="522C8E62" w:rsidR="00825CB2" w:rsidRPr="003B5E3E" w:rsidRDefault="00D2407C" w:rsidP="00D2407C">
      <w:pPr>
        <w:rPr>
          <w:rFonts w:ascii="Gill Sans MT" w:eastAsia="Cabin" w:hAnsi="Gill Sans MT"/>
        </w:rPr>
      </w:pPr>
      <w:r w:rsidRPr="003B5E3E">
        <w:rPr>
          <w:rFonts w:ascii="Gill Sans MT" w:eastAsia="Cabin" w:hAnsi="Gill Sans MT"/>
          <w:b/>
        </w:rPr>
        <w:t xml:space="preserve">Household </w:t>
      </w:r>
      <w:r w:rsidR="00A03280" w:rsidRPr="003B5E3E">
        <w:rPr>
          <w:rFonts w:ascii="Gill Sans MT" w:eastAsia="Cabin" w:hAnsi="Gill Sans MT"/>
          <w:b/>
        </w:rPr>
        <w:t>l</w:t>
      </w:r>
      <w:r w:rsidRPr="003B5E3E">
        <w:rPr>
          <w:rFonts w:ascii="Gill Sans MT" w:eastAsia="Cabin" w:hAnsi="Gill Sans MT"/>
          <w:b/>
        </w:rPr>
        <w:t>isting.</w:t>
      </w:r>
      <w:r w:rsidRPr="003B5E3E">
        <w:rPr>
          <w:rFonts w:ascii="Gill Sans MT" w:eastAsia="Cabin" w:hAnsi="Gill Sans MT"/>
        </w:rPr>
        <w:t xml:space="preserve"> The household listing exercise will be completed approximately </w:t>
      </w:r>
      <w:r w:rsidR="00A03280" w:rsidRPr="003B5E3E">
        <w:rPr>
          <w:rFonts w:ascii="Gill Sans MT" w:eastAsia="Cabin" w:hAnsi="Gill Sans MT"/>
        </w:rPr>
        <w:t xml:space="preserve">6 </w:t>
      </w:r>
      <w:r w:rsidRPr="003B5E3E">
        <w:rPr>
          <w:rFonts w:ascii="Gill Sans MT" w:eastAsia="Cabin" w:hAnsi="Gill Sans MT"/>
        </w:rPr>
        <w:t xml:space="preserve">weeks </w:t>
      </w:r>
      <w:r w:rsidR="00A03280" w:rsidRPr="003B5E3E">
        <w:rPr>
          <w:rFonts w:ascii="Gill Sans MT" w:eastAsia="Cabin" w:hAnsi="Gill Sans MT"/>
        </w:rPr>
        <w:t>before</w:t>
      </w:r>
      <w:r w:rsidRPr="003B5E3E">
        <w:rPr>
          <w:rFonts w:ascii="Gill Sans MT" w:eastAsia="Cabin" w:hAnsi="Gill Sans MT"/>
        </w:rPr>
        <w:t xml:space="preserve"> the start of the pilot. The </w:t>
      </w:r>
      <w:r w:rsidR="00E91F79" w:rsidRPr="003B5E3E">
        <w:rPr>
          <w:rFonts w:ascii="Gill Sans MT" w:eastAsia="Cabin" w:hAnsi="Gill Sans MT"/>
        </w:rPr>
        <w:t xml:space="preserve">listing </w:t>
      </w:r>
      <w:r w:rsidRPr="003B5E3E">
        <w:rPr>
          <w:rFonts w:ascii="Gill Sans MT" w:eastAsia="Cabin" w:hAnsi="Gill Sans MT"/>
        </w:rPr>
        <w:t>team</w:t>
      </w:r>
      <w:r w:rsidR="00E91F79" w:rsidRPr="003B5E3E">
        <w:rPr>
          <w:rFonts w:ascii="Gill Sans MT" w:eastAsia="Cabin" w:hAnsi="Gill Sans MT"/>
        </w:rPr>
        <w:t>s</w:t>
      </w:r>
      <w:r w:rsidRPr="003B5E3E">
        <w:rPr>
          <w:rFonts w:ascii="Gill Sans MT" w:eastAsia="Cabin" w:hAnsi="Gill Sans MT"/>
        </w:rPr>
        <w:t xml:space="preserve"> will visit each selected EA to map, number, and list all structures, dwelling units, and households within the designated boundaries of the EA. The name of a responsible adult household member </w:t>
      </w:r>
      <w:r w:rsidR="00A03280" w:rsidRPr="003B5E3E">
        <w:rPr>
          <w:rFonts w:ascii="Gill Sans MT" w:eastAsia="Cabin" w:hAnsi="Gill Sans MT"/>
        </w:rPr>
        <w:t xml:space="preserve">for each household </w:t>
      </w:r>
      <w:r w:rsidRPr="003B5E3E">
        <w:rPr>
          <w:rFonts w:ascii="Gill Sans MT" w:eastAsia="Cabin" w:hAnsi="Gill Sans MT"/>
        </w:rPr>
        <w:t xml:space="preserve">will also be recorded. </w:t>
      </w:r>
      <w:r w:rsidR="00A03280" w:rsidRPr="003B5E3E">
        <w:rPr>
          <w:rFonts w:ascii="Gill Sans MT" w:eastAsia="Cabin" w:hAnsi="Gill Sans MT"/>
        </w:rPr>
        <w:t xml:space="preserve">After the </w:t>
      </w:r>
      <w:r w:rsidRPr="003B5E3E">
        <w:rPr>
          <w:rFonts w:ascii="Gill Sans MT" w:eastAsia="Cabin" w:hAnsi="Gill Sans MT"/>
        </w:rPr>
        <w:t>complete listing information for a selected EA</w:t>
      </w:r>
      <w:r w:rsidR="00A03280" w:rsidRPr="003B5E3E">
        <w:rPr>
          <w:rFonts w:ascii="Gill Sans MT" w:eastAsia="Cabin" w:hAnsi="Gill Sans MT"/>
        </w:rPr>
        <w:t xml:space="preserve"> is received in the </w:t>
      </w:r>
      <w:r w:rsidR="008625D7" w:rsidRPr="003B5E3E">
        <w:rPr>
          <w:rFonts w:ascii="Gill Sans MT" w:eastAsia="Cabin" w:hAnsi="Gill Sans MT"/>
        </w:rPr>
        <w:t>[</w:t>
      </w:r>
      <w:r w:rsidR="008625D7" w:rsidRPr="003B5E3E">
        <w:rPr>
          <w:rFonts w:ascii="Gill Sans MT" w:eastAsia="Cabin" w:hAnsi="Gill Sans MT"/>
          <w:highlight w:val="yellow"/>
        </w:rPr>
        <w:t>SURVEY SUBCONTRACTOR</w:t>
      </w:r>
      <w:r w:rsidR="008625D7" w:rsidRPr="003B5E3E">
        <w:rPr>
          <w:rFonts w:ascii="Gill Sans MT" w:eastAsia="Cabin" w:hAnsi="Gill Sans MT"/>
        </w:rPr>
        <w:t>] C</w:t>
      </w:r>
      <w:r w:rsidR="00A03280" w:rsidRPr="003B5E3E">
        <w:rPr>
          <w:rFonts w:ascii="Gill Sans MT" w:eastAsia="Cabin" w:hAnsi="Gill Sans MT"/>
        </w:rPr>
        <w:t xml:space="preserve">entral </w:t>
      </w:r>
      <w:r w:rsidR="008625D7" w:rsidRPr="003B5E3E">
        <w:rPr>
          <w:rFonts w:ascii="Gill Sans MT" w:eastAsia="Cabin" w:hAnsi="Gill Sans MT"/>
        </w:rPr>
        <w:t>O</w:t>
      </w:r>
      <w:r w:rsidR="00A03280" w:rsidRPr="003B5E3E">
        <w:rPr>
          <w:rFonts w:ascii="Gill Sans MT" w:eastAsia="Cabin" w:hAnsi="Gill Sans MT"/>
        </w:rPr>
        <w:t>ffice</w:t>
      </w:r>
      <w:r w:rsidRPr="003B5E3E">
        <w:rPr>
          <w:rFonts w:ascii="Gill Sans MT" w:eastAsia="Cabin" w:hAnsi="Gill Sans MT"/>
        </w:rPr>
        <w:t xml:space="preserve">, </w:t>
      </w:r>
      <w:r w:rsidR="00A03280" w:rsidRPr="003B5E3E">
        <w:rPr>
          <w:rFonts w:ascii="Gill Sans MT" w:eastAsia="Cabin" w:hAnsi="Gill Sans MT"/>
        </w:rPr>
        <w:t>the staff will enter</w:t>
      </w:r>
      <w:r w:rsidRPr="003B5E3E">
        <w:rPr>
          <w:rFonts w:ascii="Gill Sans MT" w:eastAsia="Cabin" w:hAnsi="Gill Sans MT"/>
        </w:rPr>
        <w:t xml:space="preserve"> the information into an Excel spreadsheet</w:t>
      </w:r>
      <w:r w:rsidR="005526D8" w:rsidRPr="003B5E3E">
        <w:rPr>
          <w:rFonts w:ascii="Gill Sans MT" w:eastAsia="Cabin" w:hAnsi="Gill Sans MT"/>
        </w:rPr>
        <w:t xml:space="preserve"> and clean the listing data.</w:t>
      </w:r>
      <w:r w:rsidRPr="003B5E3E">
        <w:rPr>
          <w:rFonts w:ascii="Gill Sans MT" w:eastAsia="Cabin" w:hAnsi="Gill Sans MT"/>
        </w:rPr>
        <w:t xml:space="preserve"> </w:t>
      </w:r>
      <w:r w:rsidR="005526D8" w:rsidRPr="003B5E3E">
        <w:rPr>
          <w:rFonts w:ascii="Gill Sans MT" w:eastAsia="Cabin" w:hAnsi="Gill Sans MT"/>
        </w:rPr>
        <w:t>The spreadsheet w</w:t>
      </w:r>
      <w:r w:rsidRPr="003B5E3E">
        <w:rPr>
          <w:rFonts w:ascii="Gill Sans MT" w:eastAsia="Cabin" w:hAnsi="Gill Sans MT"/>
        </w:rPr>
        <w:t xml:space="preserve">ill </w:t>
      </w:r>
      <w:r w:rsidR="005526D8" w:rsidRPr="003B5E3E">
        <w:rPr>
          <w:rFonts w:ascii="Gill Sans MT" w:eastAsia="Cabin" w:hAnsi="Gill Sans MT"/>
        </w:rPr>
        <w:t xml:space="preserve">then </w:t>
      </w:r>
      <w:r w:rsidRPr="003B5E3E">
        <w:rPr>
          <w:rFonts w:ascii="Gill Sans MT" w:eastAsia="Cabin" w:hAnsi="Gill Sans MT"/>
        </w:rPr>
        <w:t xml:space="preserve">be encrypted and sent through a secure file transport protocol to a dedicated </w:t>
      </w:r>
      <w:r w:rsidRPr="003B5E3E">
        <w:rPr>
          <w:rFonts w:ascii="Gill Sans MT" w:eastAsia="Cabin" w:hAnsi="Gill Sans MT"/>
          <w:highlight w:val="yellow"/>
        </w:rPr>
        <w:t>[CONTRACTOR]</w:t>
      </w:r>
      <w:r w:rsidRPr="003B5E3E">
        <w:rPr>
          <w:rFonts w:ascii="Gill Sans MT" w:eastAsia="Cabin" w:hAnsi="Gill Sans MT"/>
        </w:rPr>
        <w:t xml:space="preserve"> staff</w:t>
      </w:r>
      <w:r w:rsidR="00A03280" w:rsidRPr="003B5E3E">
        <w:rPr>
          <w:rFonts w:ascii="Gill Sans MT" w:eastAsia="Cabin" w:hAnsi="Gill Sans MT"/>
        </w:rPr>
        <w:t xml:space="preserve"> member</w:t>
      </w:r>
      <w:r w:rsidRPr="003B5E3E">
        <w:rPr>
          <w:rFonts w:ascii="Gill Sans MT" w:eastAsia="Cabin" w:hAnsi="Gill Sans MT"/>
        </w:rPr>
        <w:t xml:space="preserve">. </w:t>
      </w:r>
    </w:p>
    <w:p w14:paraId="50AC11F1" w14:textId="4B02193D" w:rsidR="00D2407C" w:rsidRPr="003B5E3E" w:rsidRDefault="00D2407C" w:rsidP="00D2407C">
      <w:pPr>
        <w:rPr>
          <w:rFonts w:ascii="Gill Sans MT" w:eastAsia="Cabin" w:hAnsi="Gill Sans MT"/>
        </w:rPr>
      </w:pPr>
      <w:r w:rsidRPr="003B5E3E">
        <w:rPr>
          <w:rFonts w:ascii="Gill Sans MT" w:eastAsia="Cabin" w:hAnsi="Gill Sans MT"/>
          <w:b/>
        </w:rPr>
        <w:t xml:space="preserve">Household </w:t>
      </w:r>
      <w:r w:rsidR="00A03280" w:rsidRPr="003B5E3E">
        <w:rPr>
          <w:rFonts w:ascii="Gill Sans MT" w:eastAsia="Cabin" w:hAnsi="Gill Sans MT"/>
          <w:b/>
        </w:rPr>
        <w:t>s</w:t>
      </w:r>
      <w:r w:rsidRPr="003B5E3E">
        <w:rPr>
          <w:rFonts w:ascii="Gill Sans MT" w:eastAsia="Cabin" w:hAnsi="Gill Sans MT"/>
          <w:b/>
        </w:rPr>
        <w:t>election.</w:t>
      </w:r>
      <w:r w:rsidRPr="003B5E3E">
        <w:rPr>
          <w:rFonts w:ascii="Gill Sans MT" w:eastAsia="Cabin" w:hAnsi="Gill Sans MT"/>
        </w:rPr>
        <w:t xml:space="preserve"> </w:t>
      </w:r>
      <w:r w:rsidR="00A03280" w:rsidRPr="003B5E3E">
        <w:rPr>
          <w:rFonts w:ascii="Gill Sans MT" w:eastAsia="Cabin" w:hAnsi="Gill Sans MT"/>
        </w:rPr>
        <w:t xml:space="preserve">After all EA </w:t>
      </w:r>
      <w:r w:rsidRPr="003B5E3E">
        <w:rPr>
          <w:rFonts w:ascii="Gill Sans MT" w:eastAsia="Cabin" w:hAnsi="Gill Sans MT"/>
        </w:rPr>
        <w:t xml:space="preserve">listing information has been received by </w:t>
      </w:r>
      <w:r w:rsidRPr="003B5E3E">
        <w:rPr>
          <w:rFonts w:ascii="Gill Sans MT" w:eastAsia="Cabin" w:hAnsi="Gill Sans MT"/>
          <w:highlight w:val="yellow"/>
        </w:rPr>
        <w:t>[CONTRACTOR]</w:t>
      </w:r>
      <w:r w:rsidRPr="003B5E3E">
        <w:rPr>
          <w:rFonts w:ascii="Gill Sans MT" w:eastAsia="Cabin" w:hAnsi="Gill Sans MT"/>
        </w:rPr>
        <w:t xml:space="preserve">, the </w:t>
      </w:r>
      <w:r w:rsidRPr="003B5E3E">
        <w:rPr>
          <w:rFonts w:ascii="Gill Sans MT" w:eastAsia="Cabin" w:hAnsi="Gill Sans MT"/>
          <w:highlight w:val="yellow"/>
        </w:rPr>
        <w:t>[CONTRACTOR]</w:t>
      </w:r>
      <w:r w:rsidRPr="003B5E3E">
        <w:rPr>
          <w:rFonts w:ascii="Gill Sans MT" w:eastAsia="Cabin" w:hAnsi="Gill Sans MT"/>
        </w:rPr>
        <w:t xml:space="preserve"> </w:t>
      </w:r>
      <w:r w:rsidR="00E746B5" w:rsidRPr="003B5E3E">
        <w:rPr>
          <w:rFonts w:ascii="Gill Sans MT" w:eastAsia="Cabin" w:hAnsi="Gill Sans MT"/>
        </w:rPr>
        <w:t>S</w:t>
      </w:r>
      <w:r w:rsidR="00CF0B8B" w:rsidRPr="003B5E3E">
        <w:rPr>
          <w:rFonts w:ascii="Gill Sans MT" w:eastAsia="Cabin" w:hAnsi="Gill Sans MT"/>
        </w:rPr>
        <w:t xml:space="preserve">ampling </w:t>
      </w:r>
      <w:r w:rsidR="00E746B5" w:rsidRPr="003B5E3E">
        <w:rPr>
          <w:rFonts w:ascii="Gill Sans MT" w:eastAsia="Cabin" w:hAnsi="Gill Sans MT"/>
        </w:rPr>
        <w:t>S</w:t>
      </w:r>
      <w:r w:rsidRPr="003B5E3E">
        <w:rPr>
          <w:rFonts w:ascii="Gill Sans MT" w:eastAsia="Cabin" w:hAnsi="Gill Sans MT"/>
        </w:rPr>
        <w:t>tatistician will implement the household selection procedure. The final lists of randomly selected households</w:t>
      </w:r>
      <w:r w:rsidR="00A03280" w:rsidRPr="003B5E3E">
        <w:rPr>
          <w:rFonts w:ascii="Gill Sans MT" w:eastAsia="Cabin" w:hAnsi="Gill Sans MT"/>
        </w:rPr>
        <w:t>,</w:t>
      </w:r>
      <w:r w:rsidRPr="003B5E3E">
        <w:rPr>
          <w:rFonts w:ascii="Gill Sans MT" w:eastAsia="Cabin" w:hAnsi="Gill Sans MT"/>
        </w:rPr>
        <w:t xml:space="preserve"> along with </w:t>
      </w:r>
      <w:r w:rsidR="000A52D6" w:rsidRPr="003B5E3E">
        <w:rPr>
          <w:rFonts w:ascii="Gill Sans MT" w:eastAsia="Cabin" w:hAnsi="Gill Sans MT"/>
        </w:rPr>
        <w:t xml:space="preserve">EA </w:t>
      </w:r>
      <w:r w:rsidRPr="003B5E3E">
        <w:rPr>
          <w:rFonts w:ascii="Gill Sans MT" w:eastAsia="Cabin" w:hAnsi="Gill Sans MT"/>
        </w:rPr>
        <w:t>and household identification numbers</w:t>
      </w:r>
      <w:r w:rsidR="00A03280" w:rsidRPr="003B5E3E">
        <w:rPr>
          <w:rFonts w:ascii="Gill Sans MT" w:eastAsia="Cabin" w:hAnsi="Gill Sans MT"/>
        </w:rPr>
        <w:t>,</w:t>
      </w:r>
      <w:r w:rsidRPr="003B5E3E">
        <w:rPr>
          <w:rFonts w:ascii="Gill Sans MT" w:eastAsia="Cabin" w:hAnsi="Gill Sans MT"/>
        </w:rPr>
        <w:t xml:space="preserve"> will be sent to the Field Manager, who will assign </w:t>
      </w:r>
      <w:r w:rsidR="000A52D6" w:rsidRPr="003B5E3E">
        <w:rPr>
          <w:rFonts w:ascii="Gill Sans MT" w:eastAsia="Cabin" w:hAnsi="Gill Sans MT"/>
        </w:rPr>
        <w:t xml:space="preserve">EAs </w:t>
      </w:r>
      <w:r w:rsidRPr="003B5E3E">
        <w:rPr>
          <w:rFonts w:ascii="Gill Sans MT" w:eastAsia="Cabin" w:hAnsi="Gill Sans MT"/>
        </w:rPr>
        <w:t xml:space="preserve">and provide the lists of selected households in those </w:t>
      </w:r>
      <w:r w:rsidR="000A52D6" w:rsidRPr="003B5E3E">
        <w:rPr>
          <w:rFonts w:ascii="Gill Sans MT" w:eastAsia="Cabin" w:hAnsi="Gill Sans MT"/>
        </w:rPr>
        <w:t xml:space="preserve">EAs </w:t>
      </w:r>
      <w:r w:rsidRPr="003B5E3E">
        <w:rPr>
          <w:rFonts w:ascii="Gill Sans MT" w:eastAsia="Cabin" w:hAnsi="Gill Sans MT"/>
        </w:rPr>
        <w:t xml:space="preserve">to the Field Supervisors. The lists of selected households will be used in field management tasks and will be programmed into the </w:t>
      </w:r>
      <w:r w:rsidR="00192C9A" w:rsidRPr="003B5E3E">
        <w:rPr>
          <w:rFonts w:ascii="Gill Sans MT" w:eastAsia="Cabin" w:hAnsi="Gill Sans MT"/>
        </w:rPr>
        <w:t>Census and Survey Processing System (</w:t>
      </w:r>
      <w:proofErr w:type="spellStart"/>
      <w:r w:rsidRPr="003B5E3E">
        <w:rPr>
          <w:rFonts w:ascii="Gill Sans MT" w:eastAsia="Cabin" w:hAnsi="Gill Sans MT"/>
        </w:rPr>
        <w:t>CSPro</w:t>
      </w:r>
      <w:proofErr w:type="spellEnd"/>
      <w:r w:rsidR="00192C9A" w:rsidRPr="003B5E3E">
        <w:rPr>
          <w:rFonts w:ascii="Gill Sans MT" w:eastAsia="Cabin" w:hAnsi="Gill Sans MT"/>
        </w:rPr>
        <w:t>)</w:t>
      </w:r>
      <w:r w:rsidRPr="003B5E3E">
        <w:rPr>
          <w:rFonts w:ascii="Gill Sans MT" w:eastAsia="Cabin" w:hAnsi="Gill Sans MT"/>
        </w:rPr>
        <w:t xml:space="preserve"> data </w:t>
      </w:r>
      <w:r w:rsidR="006C3280" w:rsidRPr="003B5E3E">
        <w:rPr>
          <w:rFonts w:ascii="Gill Sans MT" w:eastAsia="Cabin" w:hAnsi="Gill Sans MT"/>
        </w:rPr>
        <w:t xml:space="preserve">entry </w:t>
      </w:r>
      <w:r w:rsidRPr="003B5E3E">
        <w:rPr>
          <w:rFonts w:ascii="Gill Sans MT" w:eastAsia="Cabin" w:hAnsi="Gill Sans MT"/>
        </w:rPr>
        <w:t>system and loaded onto each tablet computer.</w:t>
      </w:r>
    </w:p>
    <w:p w14:paraId="107D9E5F" w14:textId="6FF4A7A4" w:rsidR="00C87E91" w:rsidRPr="003B5E3E" w:rsidRDefault="005526D8" w:rsidP="002417B3">
      <w:pPr>
        <w:pStyle w:val="BodyText1"/>
      </w:pPr>
      <w:r w:rsidRPr="003B5E3E">
        <w:t xml:space="preserve">Community sensitization and listing procedures are described in detail in the Feed the Future Zone of Influence </w:t>
      </w:r>
      <w:r w:rsidR="00087755" w:rsidRPr="003B5E3E">
        <w:t xml:space="preserve">Midline </w:t>
      </w:r>
      <w:r w:rsidRPr="003B5E3E">
        <w:t>Survey Listing Manual. Household selection procedures are described in detail in the Sampling Manual.</w:t>
      </w:r>
      <w:r w:rsidR="00302659" w:rsidRPr="003B5E3E">
        <w:t xml:space="preserve"> </w:t>
      </w:r>
      <w:commentRangeStart w:id="160"/>
      <w:commentRangeStart w:id="161"/>
      <w:commentRangeStart w:id="162"/>
      <w:r w:rsidR="00302659" w:rsidRPr="003B5E3E">
        <w:t xml:space="preserve">These materials are available on </w:t>
      </w:r>
      <w:proofErr w:type="spellStart"/>
      <w:r w:rsidR="00302659" w:rsidRPr="003B5E3E">
        <w:t>Agrilinks</w:t>
      </w:r>
      <w:proofErr w:type="spellEnd"/>
      <w:r w:rsidR="00302659" w:rsidRPr="003B5E3E">
        <w:t xml:space="preserve"> at the following URL: </w:t>
      </w:r>
      <w:hyperlink r:id="rId21" w:tgtFrame="_blank" w:history="1">
        <w:r w:rsidR="00302659" w:rsidRPr="003B5E3E">
          <w:rPr>
            <w:rStyle w:val="Hyperlink"/>
          </w:rPr>
          <w:t>https://agrilinks.org/post/feed-future-zoi-survey-methods</w:t>
        </w:r>
      </w:hyperlink>
      <w:r w:rsidR="00302659" w:rsidRPr="003B5E3E">
        <w:t>.</w:t>
      </w:r>
      <w:commentRangeEnd w:id="160"/>
      <w:r w:rsidR="00A22D90" w:rsidRPr="003B5E3E">
        <w:rPr>
          <w:rStyle w:val="CommentReference"/>
        </w:rPr>
        <w:commentReference w:id="160"/>
      </w:r>
      <w:commentRangeEnd w:id="161"/>
      <w:r w:rsidR="006E38DE" w:rsidRPr="003B5E3E">
        <w:rPr>
          <w:rStyle w:val="CommentReference"/>
        </w:rPr>
        <w:commentReference w:id="161"/>
      </w:r>
      <w:commentRangeEnd w:id="162"/>
      <w:r w:rsidR="009F234D">
        <w:rPr>
          <w:rStyle w:val="CommentReference"/>
          <w:rFonts w:ascii="Calibri" w:hAnsi="Calibri"/>
        </w:rPr>
        <w:commentReference w:id="162"/>
      </w:r>
    </w:p>
    <w:p w14:paraId="4AD91CA2" w14:textId="1F92583D" w:rsidR="00C87E91" w:rsidRPr="003B5E3E" w:rsidRDefault="00C87E91" w:rsidP="00D47A81">
      <w:pPr>
        <w:pStyle w:val="Heading2"/>
      </w:pPr>
      <w:bookmarkStart w:id="163" w:name="_Toc68594013"/>
      <w:r w:rsidRPr="003B5E3E">
        <w:t>3.15</w:t>
      </w:r>
      <w:r w:rsidRPr="003B5E3E">
        <w:tab/>
      </w:r>
      <w:r w:rsidR="00D2407C" w:rsidRPr="003B5E3E">
        <w:t xml:space="preserve">Training, </w:t>
      </w:r>
      <w:r w:rsidR="00123DA4" w:rsidRPr="003B5E3E">
        <w:t>t</w:t>
      </w:r>
      <w:r w:rsidR="00D2407C" w:rsidRPr="003B5E3E">
        <w:t xml:space="preserve">ablet </w:t>
      </w:r>
      <w:r w:rsidR="00123DA4" w:rsidRPr="003B5E3E">
        <w:t>p</w:t>
      </w:r>
      <w:r w:rsidR="00D2407C" w:rsidRPr="003B5E3E">
        <w:t xml:space="preserve">retest, and </w:t>
      </w:r>
      <w:r w:rsidR="00123DA4" w:rsidRPr="003B5E3E">
        <w:t>p</w:t>
      </w:r>
      <w:r w:rsidR="00D2407C" w:rsidRPr="003B5E3E">
        <w:t>ilot</w:t>
      </w:r>
      <w:r w:rsidR="00123DA4" w:rsidRPr="003B5E3E" w:rsidDel="000A6840">
        <w:t xml:space="preserve"> test</w:t>
      </w:r>
      <w:bookmarkEnd w:id="163"/>
    </w:p>
    <w:p w14:paraId="108CB66E" w14:textId="4C4FD781" w:rsidR="00D2407C" w:rsidRPr="003B5E3E" w:rsidRDefault="00D2407C" w:rsidP="00D2407C">
      <w:pPr>
        <w:rPr>
          <w:rFonts w:ascii="Gill Sans MT" w:hAnsi="Gill Sans MT"/>
        </w:rPr>
      </w:pPr>
      <w:r w:rsidRPr="003B5E3E">
        <w:rPr>
          <w:rFonts w:ascii="Gill Sans MT" w:eastAsia="Cabin" w:hAnsi="Gill Sans MT"/>
        </w:rPr>
        <w:t xml:space="preserve">Training, </w:t>
      </w:r>
      <w:r w:rsidR="002A1F78" w:rsidRPr="003B5E3E">
        <w:rPr>
          <w:rFonts w:ascii="Gill Sans MT" w:eastAsia="Cabin" w:hAnsi="Gill Sans MT"/>
        </w:rPr>
        <w:t xml:space="preserve">CAPI </w:t>
      </w:r>
      <w:r w:rsidRPr="003B5E3E">
        <w:rPr>
          <w:rFonts w:ascii="Gill Sans MT" w:eastAsia="Cabin" w:hAnsi="Gill Sans MT"/>
        </w:rPr>
        <w:t>pretest, and pilot</w:t>
      </w:r>
      <w:r w:rsidR="00123DA4" w:rsidRPr="003B5E3E">
        <w:rPr>
          <w:rFonts w:ascii="Gill Sans MT" w:eastAsia="Cabin" w:hAnsi="Gill Sans MT"/>
        </w:rPr>
        <w:t xml:space="preserve"> </w:t>
      </w:r>
      <w:r w:rsidR="00123DA4" w:rsidRPr="003B5E3E" w:rsidDel="000A6840">
        <w:rPr>
          <w:rFonts w:ascii="Gill Sans MT" w:eastAsia="Cabin" w:hAnsi="Gill Sans MT"/>
        </w:rPr>
        <w:t>test</w:t>
      </w:r>
      <w:r w:rsidRPr="003B5E3E" w:rsidDel="000A6840">
        <w:rPr>
          <w:rFonts w:ascii="Gill Sans MT" w:eastAsia="Cabin" w:hAnsi="Gill Sans MT"/>
        </w:rPr>
        <w:t xml:space="preserve"> </w:t>
      </w:r>
      <w:r w:rsidRPr="003B5E3E">
        <w:rPr>
          <w:rFonts w:ascii="Gill Sans MT" w:eastAsia="Cabin" w:hAnsi="Gill Sans MT"/>
        </w:rPr>
        <w:t xml:space="preserve">activities will occur over a </w:t>
      </w:r>
      <w:r w:rsidR="00CD3F29" w:rsidRPr="003B5E3E">
        <w:rPr>
          <w:rFonts w:ascii="Gill Sans MT" w:eastAsia="Cabin" w:hAnsi="Gill Sans MT"/>
        </w:rPr>
        <w:t>6</w:t>
      </w:r>
      <w:commentRangeStart w:id="164"/>
      <w:commentRangeStart w:id="165"/>
      <w:r w:rsidRPr="003B5E3E">
        <w:rPr>
          <w:rFonts w:ascii="Gill Sans MT" w:eastAsia="Cabin" w:hAnsi="Gill Sans MT"/>
        </w:rPr>
        <w:t xml:space="preserve">-week period </w:t>
      </w:r>
      <w:commentRangeEnd w:id="164"/>
      <w:r w:rsidR="00736937" w:rsidRPr="003B5E3E">
        <w:rPr>
          <w:rStyle w:val="CommentReference"/>
          <w:rFonts w:ascii="Gill Sans MT" w:hAnsi="Gill Sans MT"/>
        </w:rPr>
        <w:commentReference w:id="164"/>
      </w:r>
      <w:commentRangeEnd w:id="165"/>
      <w:r w:rsidR="00CD3F29" w:rsidRPr="003B5E3E">
        <w:rPr>
          <w:rStyle w:val="CommentReference"/>
          <w:rFonts w:ascii="Gill Sans MT" w:hAnsi="Gill Sans MT"/>
        </w:rPr>
        <w:commentReference w:id="165"/>
      </w:r>
      <w:r w:rsidR="00123DA4" w:rsidRPr="003B5E3E">
        <w:rPr>
          <w:rFonts w:ascii="Gill Sans MT" w:eastAsia="Cabin" w:hAnsi="Gill Sans MT"/>
        </w:rPr>
        <w:t>before</w:t>
      </w:r>
      <w:r w:rsidRPr="003B5E3E">
        <w:rPr>
          <w:rFonts w:ascii="Gill Sans MT" w:eastAsia="Cabin" w:hAnsi="Gill Sans MT"/>
        </w:rPr>
        <w:t xml:space="preserve"> fieldwork</w:t>
      </w:r>
      <w:r w:rsidR="00123DA4" w:rsidRPr="003B5E3E">
        <w:rPr>
          <w:rFonts w:ascii="Gill Sans MT" w:eastAsia="Cabin" w:hAnsi="Gill Sans MT"/>
        </w:rPr>
        <w:t xml:space="preserve"> starts</w:t>
      </w:r>
      <w:r w:rsidRPr="003B5E3E">
        <w:rPr>
          <w:rFonts w:ascii="Gill Sans MT" w:eastAsia="Cabin" w:hAnsi="Gill Sans MT"/>
        </w:rPr>
        <w:t xml:space="preserve">, </w:t>
      </w:r>
      <w:r w:rsidR="00123DA4" w:rsidRPr="003B5E3E">
        <w:rPr>
          <w:rFonts w:ascii="Gill Sans MT" w:eastAsia="Cabin" w:hAnsi="Gill Sans MT"/>
        </w:rPr>
        <w:t>according to the following schedule</w:t>
      </w:r>
      <w:r w:rsidRPr="003B5E3E">
        <w:rPr>
          <w:rFonts w:ascii="Gill Sans MT" w:eastAsia="Cabin" w:hAnsi="Gill Sans MT"/>
        </w:rPr>
        <w:t>:</w:t>
      </w:r>
    </w:p>
    <w:p w14:paraId="013F45F3" w14:textId="31B09B2B" w:rsidR="00D2407C" w:rsidRPr="003B5E3E" w:rsidRDefault="00D2407C" w:rsidP="008B7812">
      <w:pPr>
        <w:pStyle w:val="Bulletedlist"/>
      </w:pPr>
      <w:r w:rsidRPr="003B5E3E">
        <w:t>Weeks 1</w:t>
      </w:r>
      <w:r w:rsidR="006D5C13" w:rsidRPr="003B5E3E">
        <w:rPr>
          <w:rFonts w:eastAsia="Cabin"/>
        </w:rPr>
        <w:t>–</w:t>
      </w:r>
      <w:r w:rsidRPr="003B5E3E">
        <w:rPr>
          <w:rFonts w:eastAsia="Cabin"/>
        </w:rPr>
        <w:t xml:space="preserve">2: Training of trainers, including pretesting the </w:t>
      </w:r>
      <w:r w:rsidR="007331F8" w:rsidRPr="003B5E3E">
        <w:rPr>
          <w:rFonts w:eastAsia="Cabin"/>
        </w:rPr>
        <w:t xml:space="preserve">tablet </w:t>
      </w:r>
      <w:r w:rsidR="003B5E3E" w:rsidRPr="003B5E3E">
        <w:rPr>
          <w:rFonts w:eastAsia="Cabin"/>
        </w:rPr>
        <w:t xml:space="preserve">computer </w:t>
      </w:r>
      <w:r w:rsidRPr="003B5E3E">
        <w:rPr>
          <w:rFonts w:eastAsia="Cabin"/>
        </w:rPr>
        <w:t>data entry program, data transmission and receipt</w:t>
      </w:r>
      <w:r w:rsidR="00123DA4" w:rsidRPr="003B5E3E">
        <w:rPr>
          <w:rFonts w:eastAsia="Cabin"/>
        </w:rPr>
        <w:t>,</w:t>
      </w:r>
      <w:r w:rsidRPr="003B5E3E">
        <w:rPr>
          <w:rFonts w:eastAsia="Cabin"/>
        </w:rPr>
        <w:t xml:space="preserve"> and </w:t>
      </w:r>
      <w:r w:rsidR="00233F91" w:rsidRPr="003B5E3E">
        <w:rPr>
          <w:rFonts w:eastAsia="Cabin"/>
        </w:rPr>
        <w:t xml:space="preserve">quality control </w:t>
      </w:r>
      <w:r w:rsidRPr="003B5E3E">
        <w:rPr>
          <w:rFonts w:eastAsia="Cabin"/>
        </w:rPr>
        <w:t>procedures</w:t>
      </w:r>
    </w:p>
    <w:p w14:paraId="736B204A" w14:textId="5B92B8F9" w:rsidR="00D2407C" w:rsidRPr="003B5E3E" w:rsidRDefault="00D2407C" w:rsidP="008B7812">
      <w:pPr>
        <w:pStyle w:val="Bulletedlist"/>
      </w:pPr>
      <w:r w:rsidRPr="003B5E3E">
        <w:t>Weeks 3</w:t>
      </w:r>
      <w:r w:rsidR="006D5C13" w:rsidRPr="003B5E3E">
        <w:t>–</w:t>
      </w:r>
      <w:r w:rsidRPr="003B5E3E">
        <w:t xml:space="preserve">4: Training of </w:t>
      </w:r>
      <w:r w:rsidR="00F218F9" w:rsidRPr="003B5E3E">
        <w:t>I</w:t>
      </w:r>
      <w:r w:rsidRPr="003B5E3E">
        <w:t>nterviewers</w:t>
      </w:r>
    </w:p>
    <w:p w14:paraId="6FC2ACBE" w14:textId="26CF11BC" w:rsidR="00D2407C" w:rsidRPr="003B5E3E" w:rsidRDefault="00D2407C" w:rsidP="008B7812">
      <w:pPr>
        <w:pStyle w:val="Bulletedlist"/>
      </w:pPr>
      <w:r w:rsidRPr="003B5E3E">
        <w:t>Week 5: Pilot</w:t>
      </w:r>
      <w:r w:rsidR="00123DA4" w:rsidRPr="003B5E3E">
        <w:rPr>
          <w:rFonts w:eastAsia="Cabin"/>
        </w:rPr>
        <w:t xml:space="preserve"> </w:t>
      </w:r>
      <w:r w:rsidR="00123DA4" w:rsidRPr="003B5E3E" w:rsidDel="000A6840">
        <w:rPr>
          <w:rFonts w:eastAsia="Cabin"/>
        </w:rPr>
        <w:t>test</w:t>
      </w:r>
    </w:p>
    <w:p w14:paraId="10A7BFFA" w14:textId="066E82D3" w:rsidR="00D2407C" w:rsidRPr="003B5E3E" w:rsidRDefault="00D2407C" w:rsidP="00D2407C">
      <w:pPr>
        <w:rPr>
          <w:rFonts w:ascii="Gill Sans MT" w:eastAsia="Cabin" w:hAnsi="Gill Sans MT"/>
        </w:rPr>
      </w:pPr>
      <w:r w:rsidRPr="003B5E3E">
        <w:rPr>
          <w:rFonts w:ascii="Gill Sans MT" w:eastAsia="Cabin" w:hAnsi="Gill Sans MT"/>
          <w:b/>
        </w:rPr>
        <w:t xml:space="preserve">Training of </w:t>
      </w:r>
      <w:r w:rsidR="00123DA4" w:rsidRPr="003B5E3E">
        <w:rPr>
          <w:rFonts w:ascii="Gill Sans MT" w:eastAsia="Cabin" w:hAnsi="Gill Sans MT"/>
          <w:b/>
        </w:rPr>
        <w:t>t</w:t>
      </w:r>
      <w:r w:rsidRPr="003B5E3E">
        <w:rPr>
          <w:rFonts w:ascii="Gill Sans MT" w:eastAsia="Cabin" w:hAnsi="Gill Sans MT"/>
          <w:b/>
        </w:rPr>
        <w:t xml:space="preserve">rainers. </w:t>
      </w:r>
      <w:r w:rsidRPr="003B5E3E">
        <w:rPr>
          <w:rFonts w:ascii="Gill Sans MT" w:eastAsia="Cabin" w:hAnsi="Gill Sans MT"/>
        </w:rPr>
        <w:t xml:space="preserve">In weeks 1 and 2, the </w:t>
      </w:r>
      <w:r w:rsidRPr="003B5E3E">
        <w:rPr>
          <w:rFonts w:ascii="Gill Sans MT" w:eastAsia="Cabin" w:hAnsi="Gill Sans MT"/>
          <w:highlight w:val="yellow"/>
        </w:rPr>
        <w:t>[CONTRACTOR]</w:t>
      </w:r>
      <w:r w:rsidRPr="003B5E3E">
        <w:rPr>
          <w:rFonts w:ascii="Gill Sans MT" w:eastAsia="Cabin" w:hAnsi="Gill Sans MT"/>
        </w:rPr>
        <w:t xml:space="preserve"> </w:t>
      </w:r>
      <w:r w:rsidR="001066A5" w:rsidRPr="003B5E3E">
        <w:rPr>
          <w:rFonts w:ascii="Gill Sans MT" w:eastAsia="Cabin" w:hAnsi="Gill Sans MT"/>
        </w:rPr>
        <w:t>Senior Researcher</w:t>
      </w:r>
      <w:r w:rsidRPr="003B5E3E">
        <w:rPr>
          <w:rFonts w:ascii="Gill Sans MT" w:eastAsia="Cabin" w:hAnsi="Gill Sans MT"/>
        </w:rPr>
        <w:t xml:space="preserve"> will work with </w:t>
      </w:r>
      <w:r w:rsidR="00825CB2" w:rsidRPr="003B5E3E">
        <w:rPr>
          <w:rFonts w:ascii="Gill Sans MT" w:eastAsia="Cabin" w:hAnsi="Gill Sans MT"/>
        </w:rPr>
        <w:t xml:space="preserve">the </w:t>
      </w:r>
      <w:r w:rsidR="00EA7249" w:rsidRPr="003B5E3E">
        <w:rPr>
          <w:rFonts w:ascii="Gill Sans MT" w:eastAsia="Cabin" w:hAnsi="Gill Sans MT"/>
        </w:rPr>
        <w:t xml:space="preserve">Survey Director and </w:t>
      </w:r>
      <w:r w:rsidR="0066605D" w:rsidRPr="003B5E3E">
        <w:rPr>
          <w:rFonts w:ascii="Gill Sans MT" w:eastAsia="Cabin" w:hAnsi="Gill Sans MT"/>
        </w:rPr>
        <w:t>F</w:t>
      </w:r>
      <w:r w:rsidRPr="003B5E3E">
        <w:rPr>
          <w:rFonts w:ascii="Gill Sans MT" w:eastAsia="Cabin" w:hAnsi="Gill Sans MT"/>
        </w:rPr>
        <w:t>ield Manager from [</w:t>
      </w:r>
      <w:r w:rsidRPr="003B5E3E">
        <w:rPr>
          <w:rFonts w:ascii="Gill Sans MT" w:eastAsia="Cabin" w:hAnsi="Gill Sans MT"/>
          <w:highlight w:val="yellow"/>
        </w:rPr>
        <w:t>SURVEY SUBCONTRACTOR</w:t>
      </w:r>
      <w:r w:rsidRPr="003B5E3E">
        <w:rPr>
          <w:rFonts w:ascii="Gill Sans MT" w:eastAsia="Cabin" w:hAnsi="Gill Sans MT"/>
        </w:rPr>
        <w:t xml:space="preserve">] to train the staff selected as trainers for the main field staff training; these staff will also serve as rotating </w:t>
      </w:r>
      <w:r w:rsidR="00E0131A" w:rsidRPr="003B5E3E">
        <w:rPr>
          <w:rFonts w:ascii="Gill Sans MT" w:eastAsia="Cabin" w:hAnsi="Gill Sans MT"/>
        </w:rPr>
        <w:t>QCS</w:t>
      </w:r>
      <w:r w:rsidRPr="003B5E3E">
        <w:rPr>
          <w:rFonts w:ascii="Gill Sans MT" w:eastAsia="Cabin" w:hAnsi="Gill Sans MT"/>
        </w:rPr>
        <w:t xml:space="preserve"> team members. Field Supervisors </w:t>
      </w:r>
      <w:r w:rsidR="00B62284" w:rsidRPr="003B5E3E">
        <w:rPr>
          <w:rFonts w:ascii="Gill Sans MT" w:eastAsia="Cabin" w:hAnsi="Gill Sans MT"/>
        </w:rPr>
        <w:t>will also</w:t>
      </w:r>
      <w:r w:rsidRPr="003B5E3E">
        <w:rPr>
          <w:rFonts w:ascii="Gill Sans MT" w:eastAsia="Cabin" w:hAnsi="Gill Sans MT"/>
        </w:rPr>
        <w:t xml:space="preserve"> be trained </w:t>
      </w:r>
      <w:r w:rsidR="00123DA4" w:rsidRPr="003B5E3E">
        <w:rPr>
          <w:rFonts w:ascii="Gill Sans MT" w:eastAsia="Cabin" w:hAnsi="Gill Sans MT"/>
        </w:rPr>
        <w:t xml:space="preserve">with </w:t>
      </w:r>
      <w:r w:rsidRPr="003B5E3E">
        <w:rPr>
          <w:rFonts w:ascii="Gill Sans MT" w:eastAsia="Cabin" w:hAnsi="Gill Sans MT"/>
        </w:rPr>
        <w:t>the trainers</w:t>
      </w:r>
      <w:r w:rsidR="00B62284" w:rsidRPr="003B5E3E">
        <w:rPr>
          <w:rFonts w:ascii="Gill Sans MT" w:eastAsia="Cabin" w:hAnsi="Gill Sans MT"/>
        </w:rPr>
        <w:t>, where feasible</w:t>
      </w:r>
      <w:r w:rsidRPr="003B5E3E">
        <w:rPr>
          <w:rFonts w:ascii="Gill Sans MT" w:eastAsia="Cabin" w:hAnsi="Gill Sans MT"/>
        </w:rPr>
        <w:t>.</w:t>
      </w:r>
      <w:r w:rsidRPr="003B5E3E">
        <w:rPr>
          <w:rStyle w:val="FootnoteReference"/>
          <w:rFonts w:ascii="Gill Sans MT" w:eastAsia="Cabin" w:hAnsi="Gill Sans MT"/>
        </w:rPr>
        <w:footnoteReference w:id="4"/>
      </w:r>
      <w:r w:rsidRPr="003B5E3E">
        <w:rPr>
          <w:rFonts w:ascii="Gill Sans MT" w:eastAsia="Cabin" w:hAnsi="Gill Sans MT"/>
        </w:rPr>
        <w:t xml:space="preserve"> Training will be based on the </w:t>
      </w:r>
      <w:r w:rsidR="006D5C13" w:rsidRPr="003B5E3E">
        <w:rPr>
          <w:rFonts w:ascii="Gill Sans MT" w:eastAsia="Cabin" w:hAnsi="Gill Sans MT"/>
        </w:rPr>
        <w:t xml:space="preserve">following </w:t>
      </w:r>
      <w:r w:rsidR="00B62284" w:rsidRPr="003B5E3E">
        <w:rPr>
          <w:rFonts w:ascii="Gill Sans MT" w:eastAsia="Cabin" w:hAnsi="Gill Sans MT"/>
        </w:rPr>
        <w:t xml:space="preserve">topics drawn primarily from the </w:t>
      </w:r>
      <w:r w:rsidRPr="003B5E3E">
        <w:rPr>
          <w:rFonts w:ascii="Gill Sans MT" w:eastAsia="Cabin" w:hAnsi="Gill Sans MT"/>
        </w:rPr>
        <w:t xml:space="preserve">Interviewer’s </w:t>
      </w:r>
      <w:r w:rsidR="00825CB2" w:rsidRPr="003B5E3E">
        <w:rPr>
          <w:rFonts w:ascii="Gill Sans MT" w:eastAsia="Cabin" w:hAnsi="Gill Sans MT"/>
        </w:rPr>
        <w:t xml:space="preserve">Manual </w:t>
      </w:r>
      <w:r w:rsidR="00B62284" w:rsidRPr="003B5E3E">
        <w:rPr>
          <w:rFonts w:ascii="Gill Sans MT" w:eastAsia="Cabin" w:hAnsi="Gill Sans MT"/>
        </w:rPr>
        <w:t>and</w:t>
      </w:r>
      <w:r w:rsidRPr="003B5E3E">
        <w:rPr>
          <w:rFonts w:ascii="Gill Sans MT" w:eastAsia="Cabin" w:hAnsi="Gill Sans MT"/>
        </w:rPr>
        <w:t xml:space="preserve"> Supervisor’s Manual:</w:t>
      </w:r>
    </w:p>
    <w:p w14:paraId="0E7C8236" w14:textId="2F5A9C8F" w:rsidR="00D2407C" w:rsidRPr="003B5E3E" w:rsidRDefault="00D2407C" w:rsidP="0053643E">
      <w:pPr>
        <w:widowControl w:val="0"/>
        <w:numPr>
          <w:ilvl w:val="0"/>
          <w:numId w:val="17"/>
        </w:numPr>
        <w:spacing w:after="0"/>
        <w:rPr>
          <w:rFonts w:ascii="Gill Sans MT" w:hAnsi="Gill Sans MT"/>
        </w:rPr>
      </w:pPr>
      <w:r w:rsidRPr="003B5E3E">
        <w:rPr>
          <w:rFonts w:ascii="Gill Sans MT" w:eastAsia="Cabin" w:hAnsi="Gill Sans MT"/>
          <w:b/>
        </w:rPr>
        <w:t>Introduction to the survey:</w:t>
      </w:r>
      <w:r w:rsidRPr="003B5E3E">
        <w:rPr>
          <w:rFonts w:ascii="Gill Sans MT" w:eastAsia="Cabin" w:hAnsi="Gill Sans MT"/>
        </w:rPr>
        <w:t xml:space="preserve"> survey objectives, sample, survey modules, survey implementation, confidentiality, </w:t>
      </w:r>
      <w:r w:rsidR="00D941C5" w:rsidRPr="003B5E3E">
        <w:rPr>
          <w:rFonts w:ascii="Gill Sans MT" w:eastAsia="Cabin" w:hAnsi="Gill Sans MT"/>
        </w:rPr>
        <w:t xml:space="preserve">and </w:t>
      </w:r>
      <w:r w:rsidR="00F218F9" w:rsidRPr="003B5E3E">
        <w:rPr>
          <w:rFonts w:ascii="Gill Sans MT" w:eastAsia="Cabin" w:hAnsi="Gill Sans MT"/>
        </w:rPr>
        <w:t>F</w:t>
      </w:r>
      <w:r w:rsidRPr="003B5E3E">
        <w:rPr>
          <w:rFonts w:ascii="Gill Sans MT" w:eastAsia="Cabin" w:hAnsi="Gill Sans MT"/>
        </w:rPr>
        <w:t xml:space="preserve">ield </w:t>
      </w:r>
      <w:r w:rsidR="00F218F9" w:rsidRPr="003B5E3E">
        <w:rPr>
          <w:rFonts w:ascii="Gill Sans MT" w:eastAsia="Cabin" w:hAnsi="Gill Sans MT"/>
        </w:rPr>
        <w:t>S</w:t>
      </w:r>
      <w:r w:rsidRPr="003B5E3E">
        <w:rPr>
          <w:rFonts w:ascii="Gill Sans MT" w:eastAsia="Cabin" w:hAnsi="Gill Sans MT"/>
        </w:rPr>
        <w:t>upervisor role</w:t>
      </w:r>
    </w:p>
    <w:p w14:paraId="50EF61BA" w14:textId="7DFEC19D" w:rsidR="00D2407C" w:rsidRPr="003B5E3E" w:rsidRDefault="00D2407C" w:rsidP="0053643E">
      <w:pPr>
        <w:widowControl w:val="0"/>
        <w:numPr>
          <w:ilvl w:val="0"/>
          <w:numId w:val="17"/>
        </w:numPr>
        <w:spacing w:after="0"/>
        <w:rPr>
          <w:rFonts w:ascii="Gill Sans MT" w:hAnsi="Gill Sans MT"/>
        </w:rPr>
      </w:pPr>
      <w:r w:rsidRPr="003B5E3E">
        <w:rPr>
          <w:rFonts w:ascii="Gill Sans MT" w:eastAsia="Cabin" w:hAnsi="Gill Sans MT"/>
          <w:b/>
        </w:rPr>
        <w:t>Preparing for fieldwork:</w:t>
      </w:r>
      <w:r w:rsidRPr="003B5E3E">
        <w:rPr>
          <w:rFonts w:ascii="Gill Sans MT" w:eastAsia="Cabin" w:hAnsi="Gill Sans MT"/>
        </w:rPr>
        <w:t xml:space="preserve"> collecting materials, </w:t>
      </w:r>
      <w:r w:rsidR="00D941C5" w:rsidRPr="003B5E3E">
        <w:rPr>
          <w:rFonts w:ascii="Gill Sans MT" w:eastAsia="Cabin" w:hAnsi="Gill Sans MT"/>
        </w:rPr>
        <w:t xml:space="preserve">obtaining </w:t>
      </w:r>
      <w:r w:rsidRPr="003B5E3E">
        <w:rPr>
          <w:rFonts w:ascii="Gill Sans MT" w:eastAsia="Cabin" w:hAnsi="Gill Sans MT"/>
        </w:rPr>
        <w:t xml:space="preserve">monetary advances for field expenses, arranging transportation and accommodations, </w:t>
      </w:r>
      <w:r w:rsidR="00D941C5" w:rsidRPr="003B5E3E">
        <w:rPr>
          <w:rFonts w:ascii="Gill Sans MT" w:eastAsia="Cabin" w:hAnsi="Gill Sans MT"/>
        </w:rPr>
        <w:t xml:space="preserve">and </w:t>
      </w:r>
      <w:r w:rsidRPr="003B5E3E">
        <w:rPr>
          <w:rFonts w:ascii="Gill Sans MT" w:eastAsia="Cabin" w:hAnsi="Gill Sans MT"/>
        </w:rPr>
        <w:t>contacting local authorities</w:t>
      </w:r>
    </w:p>
    <w:p w14:paraId="2B60BB23" w14:textId="4929FB14" w:rsidR="00D2407C" w:rsidRPr="003B5E3E" w:rsidRDefault="00D2407C" w:rsidP="0053643E">
      <w:pPr>
        <w:widowControl w:val="0"/>
        <w:numPr>
          <w:ilvl w:val="0"/>
          <w:numId w:val="17"/>
        </w:numPr>
        <w:spacing w:after="0"/>
        <w:rPr>
          <w:rFonts w:ascii="Gill Sans MT" w:hAnsi="Gill Sans MT"/>
        </w:rPr>
      </w:pPr>
      <w:r w:rsidRPr="003B5E3E">
        <w:rPr>
          <w:rFonts w:ascii="Gill Sans MT" w:hAnsi="Gill Sans MT"/>
          <w:b/>
          <w:bCs/>
        </w:rPr>
        <w:t xml:space="preserve">Questionnaire </w:t>
      </w:r>
      <w:commentRangeStart w:id="166"/>
      <w:r w:rsidRPr="003B5E3E">
        <w:rPr>
          <w:rFonts w:ascii="Gill Sans MT" w:hAnsi="Gill Sans MT"/>
          <w:b/>
          <w:bCs/>
        </w:rPr>
        <w:t>content:</w:t>
      </w:r>
      <w:commentRangeEnd w:id="166"/>
      <w:r w:rsidR="00140841">
        <w:rPr>
          <w:rStyle w:val="CommentReference"/>
        </w:rPr>
        <w:commentReference w:id="166"/>
      </w:r>
      <w:r w:rsidRPr="003B5E3E">
        <w:rPr>
          <w:rFonts w:ascii="Gill Sans MT" w:hAnsi="Gill Sans MT"/>
        </w:rPr>
        <w:t xml:space="preserve"> household roster</w:t>
      </w:r>
      <w:r w:rsidR="00D941C5" w:rsidRPr="003B5E3E">
        <w:rPr>
          <w:rFonts w:ascii="Gill Sans MT" w:hAnsi="Gill Sans MT"/>
        </w:rPr>
        <w:t>;</w:t>
      </w:r>
      <w:r w:rsidRPr="003B5E3E">
        <w:rPr>
          <w:rFonts w:ascii="Gill Sans MT" w:hAnsi="Gill Sans MT"/>
        </w:rPr>
        <w:t xml:space="preserve"> informed consent</w:t>
      </w:r>
      <w:r w:rsidR="00D941C5" w:rsidRPr="003B5E3E">
        <w:rPr>
          <w:rFonts w:ascii="Gill Sans MT" w:hAnsi="Gill Sans MT"/>
        </w:rPr>
        <w:t>;</w:t>
      </w:r>
      <w:r w:rsidRPr="003B5E3E">
        <w:rPr>
          <w:rFonts w:ascii="Gill Sans MT" w:hAnsi="Gill Sans MT"/>
        </w:rPr>
        <w:t xml:space="preserve"> dwelling characteristics</w:t>
      </w:r>
      <w:r w:rsidR="008931B3" w:rsidRPr="003B5E3E">
        <w:rPr>
          <w:rFonts w:ascii="Gill Sans MT" w:hAnsi="Gill Sans MT"/>
        </w:rPr>
        <w:t xml:space="preserve"> and household assets</w:t>
      </w:r>
      <w:r w:rsidR="00D941C5" w:rsidRPr="003B5E3E">
        <w:rPr>
          <w:rFonts w:ascii="Gill Sans MT" w:hAnsi="Gill Sans MT"/>
        </w:rPr>
        <w:t>;</w:t>
      </w:r>
      <w:r w:rsidRPr="003B5E3E">
        <w:rPr>
          <w:rFonts w:ascii="Gill Sans MT" w:hAnsi="Gill Sans MT"/>
        </w:rPr>
        <w:t xml:space="preserve"> food security and resilience</w:t>
      </w:r>
      <w:r w:rsidR="00D941C5" w:rsidRPr="003B5E3E">
        <w:rPr>
          <w:rFonts w:ascii="Gill Sans MT" w:hAnsi="Gill Sans MT"/>
        </w:rPr>
        <w:t>;</w:t>
      </w:r>
      <w:r w:rsidRPr="003B5E3E">
        <w:rPr>
          <w:rFonts w:ascii="Gill Sans MT" w:hAnsi="Gill Sans MT"/>
        </w:rPr>
        <w:t xml:space="preserve"> </w:t>
      </w:r>
      <w:r w:rsidR="000D6EBD" w:rsidRPr="003B5E3E">
        <w:rPr>
          <w:rFonts w:ascii="Gill Sans MT" w:hAnsi="Gill Sans MT"/>
        </w:rPr>
        <w:t>A-WEAI</w:t>
      </w:r>
      <w:r w:rsidR="00D941C5" w:rsidRPr="003B5E3E">
        <w:rPr>
          <w:rFonts w:ascii="Gill Sans MT" w:hAnsi="Gill Sans MT"/>
        </w:rPr>
        <w:t>;</w:t>
      </w:r>
      <w:r w:rsidRPr="003B5E3E">
        <w:rPr>
          <w:rFonts w:ascii="Gill Sans MT" w:hAnsi="Gill Sans MT"/>
        </w:rPr>
        <w:t xml:space="preserve"> women’s dietary diversity, and infant and young child feeding; </w:t>
      </w:r>
      <w:r w:rsidR="00BC37CD" w:rsidRPr="003B5E3E">
        <w:rPr>
          <w:rFonts w:ascii="Gill Sans MT" w:hAnsi="Gill Sans MT"/>
        </w:rPr>
        <w:t xml:space="preserve">and </w:t>
      </w:r>
      <w:r w:rsidRPr="003B5E3E">
        <w:rPr>
          <w:rFonts w:ascii="Gill Sans MT" w:hAnsi="Gill Sans MT"/>
        </w:rPr>
        <w:t>improved agriculture technologies</w:t>
      </w:r>
    </w:p>
    <w:p w14:paraId="19477DCF" w14:textId="6A9205DB" w:rsidR="00D2407C" w:rsidRPr="003B5E3E" w:rsidRDefault="00D2407C" w:rsidP="0053643E">
      <w:pPr>
        <w:widowControl w:val="0"/>
        <w:numPr>
          <w:ilvl w:val="0"/>
          <w:numId w:val="17"/>
        </w:numPr>
        <w:spacing w:after="0"/>
        <w:rPr>
          <w:rFonts w:ascii="Gill Sans MT" w:hAnsi="Gill Sans MT"/>
        </w:rPr>
      </w:pPr>
      <w:r w:rsidRPr="003B5E3E">
        <w:rPr>
          <w:rFonts w:ascii="Gill Sans MT" w:eastAsia="Cabin" w:hAnsi="Gill Sans MT"/>
          <w:b/>
        </w:rPr>
        <w:t>Organizing and supervising fieldwork:</w:t>
      </w:r>
      <w:r w:rsidRPr="003B5E3E">
        <w:rPr>
          <w:rFonts w:ascii="Gill Sans MT" w:eastAsia="Cabin" w:hAnsi="Gill Sans MT"/>
        </w:rPr>
        <w:t xml:space="preserve"> assigning households to field teams and tracking completion, handling pending interviews, observing interviews, monitoring and evaluating </w:t>
      </w:r>
      <w:r w:rsidR="00D1086A" w:rsidRPr="003B5E3E">
        <w:rPr>
          <w:rFonts w:ascii="Gill Sans MT" w:eastAsia="Cabin" w:hAnsi="Gill Sans MT"/>
        </w:rPr>
        <w:t>I</w:t>
      </w:r>
      <w:r w:rsidRPr="003B5E3E">
        <w:rPr>
          <w:rFonts w:ascii="Gill Sans MT" w:eastAsia="Cabin" w:hAnsi="Gill Sans MT"/>
        </w:rPr>
        <w:t xml:space="preserve">nterviewer performance, </w:t>
      </w:r>
      <w:r w:rsidR="00D941C5" w:rsidRPr="003B5E3E">
        <w:rPr>
          <w:rFonts w:ascii="Gill Sans MT" w:eastAsia="Cabin" w:hAnsi="Gill Sans MT"/>
        </w:rPr>
        <w:t xml:space="preserve">conducting </w:t>
      </w:r>
      <w:r w:rsidRPr="003B5E3E">
        <w:rPr>
          <w:rFonts w:ascii="Gill Sans MT" w:eastAsia="Cabin" w:hAnsi="Gill Sans MT"/>
        </w:rPr>
        <w:t>systematic spot check</w:t>
      </w:r>
      <w:r w:rsidR="00D941C5" w:rsidRPr="003B5E3E">
        <w:rPr>
          <w:rFonts w:ascii="Gill Sans MT" w:eastAsia="Cabin" w:hAnsi="Gill Sans MT"/>
        </w:rPr>
        <w:t>s</w:t>
      </w:r>
      <w:r w:rsidRPr="003B5E3E">
        <w:rPr>
          <w:rFonts w:ascii="Gill Sans MT" w:eastAsia="Cabin" w:hAnsi="Gill Sans MT"/>
        </w:rPr>
        <w:t xml:space="preserve"> of household composition, reducing non-response, maintaining motivation and morale, </w:t>
      </w:r>
      <w:r w:rsidR="00D941C5" w:rsidRPr="003B5E3E">
        <w:rPr>
          <w:rFonts w:ascii="Gill Sans MT" w:eastAsia="Cabin" w:hAnsi="Gill Sans MT"/>
        </w:rPr>
        <w:t xml:space="preserve">and </w:t>
      </w:r>
      <w:r w:rsidRPr="003B5E3E">
        <w:rPr>
          <w:rFonts w:ascii="Gill Sans MT" w:eastAsia="Cabin" w:hAnsi="Gill Sans MT"/>
        </w:rPr>
        <w:t>completing work in a cluster</w:t>
      </w:r>
    </w:p>
    <w:p w14:paraId="5F4EE724" w14:textId="08335DDC" w:rsidR="00D2407C" w:rsidRPr="003B5E3E" w:rsidRDefault="00D2407C" w:rsidP="0053643E">
      <w:pPr>
        <w:widowControl w:val="0"/>
        <w:numPr>
          <w:ilvl w:val="0"/>
          <w:numId w:val="17"/>
        </w:numPr>
        <w:spacing w:after="0"/>
        <w:rPr>
          <w:rFonts w:ascii="Gill Sans MT" w:hAnsi="Gill Sans MT"/>
        </w:rPr>
      </w:pPr>
      <w:r w:rsidRPr="003B5E3E">
        <w:rPr>
          <w:rFonts w:ascii="Gill Sans MT" w:eastAsia="Cabin" w:hAnsi="Gill Sans MT"/>
          <w:b/>
        </w:rPr>
        <w:t>Data management:</w:t>
      </w:r>
      <w:r w:rsidRPr="003B5E3E">
        <w:rPr>
          <w:rFonts w:ascii="Gill Sans MT" w:eastAsia="Cabin" w:hAnsi="Gill Sans MT"/>
        </w:rPr>
        <w:t xml:space="preserve"> </w:t>
      </w:r>
      <w:r w:rsidR="00D941C5" w:rsidRPr="003B5E3E">
        <w:rPr>
          <w:rFonts w:ascii="Gill Sans MT" w:eastAsia="Cabin" w:hAnsi="Gill Sans MT"/>
        </w:rPr>
        <w:t>distributing</w:t>
      </w:r>
      <w:r w:rsidRPr="003B5E3E">
        <w:rPr>
          <w:rFonts w:ascii="Gill Sans MT" w:eastAsia="Cabin" w:hAnsi="Gill Sans MT"/>
        </w:rPr>
        <w:t xml:space="preserve"> work, checking questionnaires for completeness, archiving data, backing up files</w:t>
      </w:r>
      <w:r w:rsidR="00825CB2" w:rsidRPr="003B5E3E">
        <w:rPr>
          <w:rFonts w:ascii="Gill Sans MT" w:eastAsia="Cabin" w:hAnsi="Gill Sans MT"/>
        </w:rPr>
        <w:t>,</w:t>
      </w:r>
      <w:r w:rsidRPr="003B5E3E">
        <w:rPr>
          <w:rFonts w:ascii="Gill Sans MT" w:eastAsia="Cabin" w:hAnsi="Gill Sans MT"/>
        </w:rPr>
        <w:t xml:space="preserve"> including shape files, </w:t>
      </w:r>
      <w:r w:rsidR="00D941C5" w:rsidRPr="003B5E3E">
        <w:rPr>
          <w:rFonts w:ascii="Gill Sans MT" w:eastAsia="Cabin" w:hAnsi="Gill Sans MT"/>
        </w:rPr>
        <w:t xml:space="preserve">and </w:t>
      </w:r>
      <w:r w:rsidRPr="003B5E3E">
        <w:rPr>
          <w:rFonts w:ascii="Gill Sans MT" w:eastAsia="Cabin" w:hAnsi="Gill Sans MT"/>
        </w:rPr>
        <w:t>transmitting data</w:t>
      </w:r>
    </w:p>
    <w:p w14:paraId="1748EE1A" w14:textId="795D705A" w:rsidR="00D2407C" w:rsidRPr="003B5E3E" w:rsidRDefault="00D2407C" w:rsidP="0053643E">
      <w:pPr>
        <w:widowControl w:val="0"/>
        <w:numPr>
          <w:ilvl w:val="0"/>
          <w:numId w:val="17"/>
        </w:numPr>
        <w:spacing w:after="0"/>
        <w:rPr>
          <w:rFonts w:ascii="Gill Sans MT" w:hAnsi="Gill Sans MT"/>
        </w:rPr>
      </w:pPr>
      <w:r w:rsidRPr="003B5E3E">
        <w:rPr>
          <w:rFonts w:ascii="Gill Sans MT" w:eastAsia="Cabin" w:hAnsi="Gill Sans MT"/>
          <w:b/>
        </w:rPr>
        <w:t>Reporting</w:t>
      </w:r>
      <w:r w:rsidR="006D5C13" w:rsidRPr="003B5E3E">
        <w:rPr>
          <w:rFonts w:ascii="Gill Sans MT" w:eastAsia="Cabin" w:hAnsi="Gill Sans MT"/>
          <w:b/>
        </w:rPr>
        <w:t xml:space="preserve"> and </w:t>
      </w:r>
      <w:r w:rsidRPr="003B5E3E">
        <w:rPr>
          <w:rFonts w:ascii="Gill Sans MT" w:eastAsia="Cabin" w:hAnsi="Gill Sans MT"/>
          <w:b/>
        </w:rPr>
        <w:t>communications</w:t>
      </w:r>
      <w:r w:rsidRPr="003B5E3E">
        <w:rPr>
          <w:rFonts w:ascii="Gill Sans MT" w:hAnsi="Gill Sans MT"/>
          <w:b/>
        </w:rPr>
        <w:t>:</w:t>
      </w:r>
      <w:r w:rsidRPr="003B5E3E">
        <w:rPr>
          <w:rFonts w:ascii="Gill Sans MT" w:hAnsi="Gill Sans MT"/>
        </w:rPr>
        <w:t xml:space="preserve"> </w:t>
      </w:r>
      <w:r w:rsidR="00D941C5" w:rsidRPr="003B5E3E">
        <w:rPr>
          <w:rFonts w:ascii="Gill Sans MT" w:hAnsi="Gill Sans MT"/>
        </w:rPr>
        <w:t xml:space="preserve">maintaining </w:t>
      </w:r>
      <w:r w:rsidRPr="003B5E3E">
        <w:rPr>
          <w:rFonts w:ascii="Gill Sans MT" w:hAnsi="Gill Sans MT"/>
        </w:rPr>
        <w:t xml:space="preserve">schedule and procedures for reporting to the </w:t>
      </w:r>
      <w:r w:rsidR="00F218F9" w:rsidRPr="003B5E3E">
        <w:rPr>
          <w:rFonts w:ascii="Gill Sans MT" w:hAnsi="Gill Sans MT"/>
        </w:rPr>
        <w:t>F</w:t>
      </w:r>
      <w:r w:rsidRPr="003B5E3E">
        <w:rPr>
          <w:rFonts w:ascii="Gill Sans MT" w:hAnsi="Gill Sans MT"/>
        </w:rPr>
        <w:t xml:space="preserve">ield </w:t>
      </w:r>
      <w:r w:rsidR="00F218F9" w:rsidRPr="003B5E3E">
        <w:rPr>
          <w:rFonts w:ascii="Gill Sans MT" w:hAnsi="Gill Sans MT"/>
        </w:rPr>
        <w:t>M</w:t>
      </w:r>
      <w:r w:rsidRPr="003B5E3E">
        <w:rPr>
          <w:rFonts w:ascii="Gill Sans MT" w:hAnsi="Gill Sans MT"/>
        </w:rPr>
        <w:t>anager</w:t>
      </w:r>
      <w:r w:rsidR="00B62284" w:rsidRPr="003B5E3E">
        <w:rPr>
          <w:rFonts w:ascii="Gill Sans MT" w:hAnsi="Gill Sans MT"/>
        </w:rPr>
        <w:t>,</w:t>
      </w:r>
      <w:r w:rsidRPr="003B5E3E">
        <w:rPr>
          <w:rFonts w:ascii="Gill Sans MT" w:hAnsi="Gill Sans MT"/>
        </w:rPr>
        <w:t xml:space="preserve"> and </w:t>
      </w:r>
      <w:r w:rsidR="00D941C5" w:rsidRPr="003B5E3E">
        <w:rPr>
          <w:rFonts w:ascii="Gill Sans MT" w:hAnsi="Gill Sans MT"/>
        </w:rPr>
        <w:t xml:space="preserve">handling </w:t>
      </w:r>
      <w:r w:rsidRPr="003B5E3E">
        <w:rPr>
          <w:rFonts w:ascii="Gill Sans MT" w:hAnsi="Gill Sans MT"/>
        </w:rPr>
        <w:t>issues that require immediate communication</w:t>
      </w:r>
    </w:p>
    <w:p w14:paraId="6F904A95" w14:textId="70EDC03D" w:rsidR="00D2407C" w:rsidRPr="003B5E3E" w:rsidRDefault="00D941C5" w:rsidP="0053643E">
      <w:pPr>
        <w:spacing w:before="240"/>
        <w:rPr>
          <w:rFonts w:ascii="Gill Sans MT" w:hAnsi="Gill Sans MT"/>
        </w:rPr>
      </w:pPr>
      <w:r w:rsidRPr="003B5E3E">
        <w:rPr>
          <w:rFonts w:ascii="Gill Sans MT" w:hAnsi="Gill Sans MT"/>
        </w:rPr>
        <w:t>H</w:t>
      </w:r>
      <w:r w:rsidR="00D2407C" w:rsidRPr="003B5E3E">
        <w:rPr>
          <w:rFonts w:ascii="Gill Sans MT" w:hAnsi="Gill Sans MT"/>
        </w:rPr>
        <w:t xml:space="preserve">ands-on training and practice sessions </w:t>
      </w:r>
      <w:r w:rsidRPr="003B5E3E">
        <w:rPr>
          <w:rFonts w:ascii="Gill Sans MT" w:hAnsi="Gill Sans MT"/>
        </w:rPr>
        <w:t xml:space="preserve">will cover </w:t>
      </w:r>
      <w:r w:rsidR="00D2407C" w:rsidRPr="003B5E3E">
        <w:rPr>
          <w:rFonts w:ascii="Gill Sans MT" w:hAnsi="Gill Sans MT"/>
        </w:rPr>
        <w:t>the use of tablet</w:t>
      </w:r>
      <w:r w:rsidR="00CD3F29" w:rsidRPr="003B5E3E">
        <w:rPr>
          <w:rFonts w:ascii="Gill Sans MT" w:hAnsi="Gill Sans MT"/>
        </w:rPr>
        <w:t xml:space="preserve"> computer</w:t>
      </w:r>
      <w:r w:rsidR="006603E0" w:rsidRPr="003B5E3E">
        <w:rPr>
          <w:rFonts w:ascii="Gill Sans MT" w:hAnsi="Gill Sans MT"/>
        </w:rPr>
        <w:t>s</w:t>
      </w:r>
      <w:r w:rsidR="00297A0A" w:rsidRPr="003B5E3E">
        <w:rPr>
          <w:rFonts w:ascii="Gill Sans MT" w:hAnsi="Gill Sans MT"/>
        </w:rPr>
        <w:t xml:space="preserve"> for data collection</w:t>
      </w:r>
      <w:r w:rsidR="00EA1A13" w:rsidRPr="003B5E3E">
        <w:rPr>
          <w:rFonts w:ascii="Gill Sans MT" w:hAnsi="Gill Sans MT"/>
        </w:rPr>
        <w:t>.</w:t>
      </w:r>
      <w:r w:rsidR="00D2407C" w:rsidRPr="003B5E3E">
        <w:rPr>
          <w:rFonts w:ascii="Gill Sans MT" w:hAnsi="Gill Sans MT"/>
        </w:rPr>
        <w:t xml:space="preserve"> </w:t>
      </w:r>
    </w:p>
    <w:p w14:paraId="0A394DDE" w14:textId="0EDDB065" w:rsidR="00D2407C" w:rsidRPr="003B5E3E" w:rsidRDefault="00486A6D" w:rsidP="00D2407C">
      <w:pPr>
        <w:rPr>
          <w:rFonts w:ascii="Gill Sans MT" w:hAnsi="Gill Sans MT"/>
        </w:rPr>
      </w:pPr>
      <w:r w:rsidRPr="003B5E3E">
        <w:rPr>
          <w:rFonts w:ascii="Gill Sans MT" w:eastAsia="Cabin" w:hAnsi="Gill Sans MT"/>
          <w:b/>
        </w:rPr>
        <w:t xml:space="preserve">CAPI </w:t>
      </w:r>
      <w:r w:rsidR="00123DA4" w:rsidRPr="003B5E3E">
        <w:rPr>
          <w:rFonts w:ascii="Gill Sans MT" w:eastAsia="Cabin" w:hAnsi="Gill Sans MT"/>
          <w:b/>
        </w:rPr>
        <w:t>p</w:t>
      </w:r>
      <w:r w:rsidR="00D2407C" w:rsidRPr="003B5E3E">
        <w:rPr>
          <w:rFonts w:ascii="Gill Sans MT" w:eastAsia="Cabin" w:hAnsi="Gill Sans MT"/>
          <w:b/>
        </w:rPr>
        <w:t xml:space="preserve">retest. </w:t>
      </w:r>
      <w:r w:rsidR="00734571" w:rsidRPr="003B5E3E">
        <w:rPr>
          <w:rFonts w:ascii="Gill Sans MT" w:eastAsia="Cabin" w:hAnsi="Gill Sans MT"/>
        </w:rPr>
        <w:t>Near</w:t>
      </w:r>
      <w:r w:rsidR="00D2407C" w:rsidRPr="003B5E3E">
        <w:rPr>
          <w:rFonts w:ascii="Gill Sans MT" w:eastAsia="Cabin" w:hAnsi="Gill Sans MT"/>
        </w:rPr>
        <w:t xml:space="preserve"> the end of the first week of training of trainers, the programmed survey instrument</w:t>
      </w:r>
      <w:r w:rsidR="00D941C5" w:rsidRPr="003B5E3E">
        <w:rPr>
          <w:rFonts w:ascii="Gill Sans MT" w:eastAsia="Cabin" w:hAnsi="Gill Sans MT"/>
        </w:rPr>
        <w:t xml:space="preserve"> will be pretested</w:t>
      </w:r>
      <w:r w:rsidR="00D2407C" w:rsidRPr="003B5E3E">
        <w:rPr>
          <w:rFonts w:ascii="Gill Sans MT" w:eastAsia="Cabin" w:hAnsi="Gill Sans MT"/>
        </w:rPr>
        <w:t xml:space="preserve">. The </w:t>
      </w:r>
      <w:r w:rsidRPr="003B5E3E">
        <w:rPr>
          <w:rFonts w:ascii="Gill Sans MT" w:eastAsia="Cabin" w:hAnsi="Gill Sans MT"/>
        </w:rPr>
        <w:t xml:space="preserve">CAPI </w:t>
      </w:r>
      <w:r w:rsidR="00D2407C" w:rsidRPr="003B5E3E">
        <w:rPr>
          <w:rFonts w:ascii="Gill Sans MT" w:eastAsia="Cabin" w:hAnsi="Gill Sans MT"/>
        </w:rPr>
        <w:t>pretest</w:t>
      </w:r>
      <w:r w:rsidR="00D941C5" w:rsidRPr="003B5E3E">
        <w:rPr>
          <w:rFonts w:ascii="Gill Sans MT" w:eastAsia="Cabin" w:hAnsi="Gill Sans MT"/>
        </w:rPr>
        <w:t>,</w:t>
      </w:r>
      <w:r w:rsidR="00D2407C" w:rsidRPr="003B5E3E">
        <w:rPr>
          <w:rFonts w:ascii="Gill Sans MT" w:eastAsia="Cabin" w:hAnsi="Gill Sans MT"/>
        </w:rPr>
        <w:t xml:space="preserve"> </w:t>
      </w:r>
      <w:r w:rsidR="00D941C5" w:rsidRPr="003B5E3E">
        <w:rPr>
          <w:rFonts w:ascii="Gill Sans MT" w:eastAsia="Cabin" w:hAnsi="Gill Sans MT"/>
        </w:rPr>
        <w:t>to</w:t>
      </w:r>
      <w:r w:rsidR="00D2407C" w:rsidRPr="003B5E3E">
        <w:rPr>
          <w:rFonts w:ascii="Gill Sans MT" w:eastAsia="Cabin" w:hAnsi="Gill Sans MT"/>
        </w:rPr>
        <w:t xml:space="preserve"> be conducted in rural areas near the training site, will </w:t>
      </w:r>
      <w:r w:rsidR="00D941C5" w:rsidRPr="003B5E3E">
        <w:rPr>
          <w:rFonts w:ascii="Gill Sans MT" w:eastAsia="Cabin" w:hAnsi="Gill Sans MT"/>
        </w:rPr>
        <w:t xml:space="preserve">to the extent possible </w:t>
      </w:r>
      <w:r w:rsidR="00D2407C" w:rsidRPr="003B5E3E">
        <w:rPr>
          <w:rFonts w:ascii="Gill Sans MT" w:eastAsia="Cabin" w:hAnsi="Gill Sans MT"/>
        </w:rPr>
        <w:t>include individuals who are similar to the planned survey respondents, including those who speak each of the local languages</w:t>
      </w:r>
      <w:r w:rsidR="00CD3F29" w:rsidRPr="003B5E3E">
        <w:rPr>
          <w:rFonts w:ascii="Gill Sans MT" w:eastAsia="Cabin" w:hAnsi="Gill Sans MT"/>
        </w:rPr>
        <w:t xml:space="preserve"> to which the questionnaire has been translated</w:t>
      </w:r>
      <w:r w:rsidR="00D2407C" w:rsidRPr="003B5E3E">
        <w:rPr>
          <w:rFonts w:ascii="Gill Sans MT" w:eastAsia="Cabin" w:hAnsi="Gill Sans MT"/>
        </w:rPr>
        <w:t xml:space="preserve">. The </w:t>
      </w:r>
      <w:r w:rsidRPr="003B5E3E">
        <w:rPr>
          <w:rFonts w:ascii="Gill Sans MT" w:eastAsia="Cabin" w:hAnsi="Gill Sans MT"/>
        </w:rPr>
        <w:t xml:space="preserve">CAPI </w:t>
      </w:r>
      <w:r w:rsidR="00D2407C" w:rsidRPr="003B5E3E">
        <w:rPr>
          <w:rFonts w:ascii="Gill Sans MT" w:eastAsia="Cabin" w:hAnsi="Gill Sans MT"/>
        </w:rPr>
        <w:t>pretest will focus on the survey instrument</w:t>
      </w:r>
      <w:r w:rsidR="00734571" w:rsidRPr="003B5E3E">
        <w:rPr>
          <w:rFonts w:ascii="Gill Sans MT" w:eastAsia="Cabin" w:hAnsi="Gill Sans MT"/>
        </w:rPr>
        <w:t>—</w:t>
      </w:r>
      <w:r w:rsidR="00D2407C" w:rsidRPr="003B5E3E">
        <w:rPr>
          <w:rFonts w:ascii="Gill Sans MT" w:eastAsia="Cabin" w:hAnsi="Gill Sans MT"/>
        </w:rPr>
        <w:t xml:space="preserve">whether the flow between </w:t>
      </w:r>
      <w:r w:rsidR="00410057" w:rsidRPr="003B5E3E">
        <w:rPr>
          <w:rFonts w:ascii="Gill Sans MT" w:eastAsia="Cabin" w:hAnsi="Gill Sans MT"/>
        </w:rPr>
        <w:t xml:space="preserve">survey </w:t>
      </w:r>
      <w:r w:rsidR="00D2407C" w:rsidRPr="003B5E3E">
        <w:rPr>
          <w:rFonts w:ascii="Gill Sans MT" w:eastAsia="Cabin" w:hAnsi="Gill Sans MT"/>
        </w:rPr>
        <w:t xml:space="preserve">modules works well, whether all questions are comprehended, and whether the full range of appropriate responses </w:t>
      </w:r>
      <w:r w:rsidR="00B62284" w:rsidRPr="003B5E3E">
        <w:rPr>
          <w:rFonts w:ascii="Gill Sans MT" w:eastAsia="Cabin" w:hAnsi="Gill Sans MT"/>
        </w:rPr>
        <w:t>is</w:t>
      </w:r>
      <w:r w:rsidR="00D2407C" w:rsidRPr="003B5E3E">
        <w:rPr>
          <w:rFonts w:ascii="Gill Sans MT" w:eastAsia="Cabin" w:hAnsi="Gill Sans MT"/>
        </w:rPr>
        <w:t xml:space="preserve"> available.</w:t>
      </w:r>
      <w:r w:rsidR="00B62284" w:rsidRPr="003B5E3E">
        <w:rPr>
          <w:rFonts w:ascii="Gill Sans MT" w:eastAsia="Cabin" w:hAnsi="Gill Sans MT"/>
        </w:rPr>
        <w:t xml:space="preserve"> </w:t>
      </w:r>
      <w:r w:rsidR="00D2407C" w:rsidRPr="003B5E3E">
        <w:rPr>
          <w:rFonts w:ascii="Gill Sans MT" w:eastAsia="Cabin" w:hAnsi="Gill Sans MT"/>
        </w:rPr>
        <w:t xml:space="preserve">Simultaneously, the </w:t>
      </w:r>
      <w:r w:rsidRPr="003B5E3E">
        <w:rPr>
          <w:rFonts w:ascii="Gill Sans MT" w:eastAsia="Cabin" w:hAnsi="Gill Sans MT"/>
        </w:rPr>
        <w:t xml:space="preserve">CAPI </w:t>
      </w:r>
      <w:r w:rsidR="00D2407C" w:rsidRPr="003B5E3E">
        <w:rPr>
          <w:rFonts w:ascii="Gill Sans MT" w:eastAsia="Cabin" w:hAnsi="Gill Sans MT"/>
        </w:rPr>
        <w:t>pretest will identify any problems with using the tablet</w:t>
      </w:r>
      <w:r w:rsidR="003B5E3E" w:rsidRPr="003B5E3E">
        <w:rPr>
          <w:rFonts w:ascii="Gill Sans MT" w:eastAsia="Cabin" w:hAnsi="Gill Sans MT"/>
        </w:rPr>
        <w:t xml:space="preserve"> computer</w:t>
      </w:r>
      <w:r w:rsidR="00734571" w:rsidRPr="003B5E3E">
        <w:rPr>
          <w:rFonts w:ascii="Gill Sans MT" w:eastAsia="Cabin" w:hAnsi="Gill Sans MT"/>
        </w:rPr>
        <w:t>, such as</w:t>
      </w:r>
      <w:r w:rsidR="00D2407C" w:rsidRPr="003B5E3E">
        <w:rPr>
          <w:rFonts w:ascii="Gill Sans MT" w:eastAsia="Cabin" w:hAnsi="Gill Sans MT"/>
        </w:rPr>
        <w:t xml:space="preserve"> skip patterns</w:t>
      </w:r>
      <w:r w:rsidR="00D40AE8" w:rsidRPr="003B5E3E">
        <w:rPr>
          <w:rFonts w:ascii="Gill Sans MT" w:eastAsia="Cabin" w:hAnsi="Gill Sans MT"/>
        </w:rPr>
        <w:t>,</w:t>
      </w:r>
      <w:r w:rsidR="00734571" w:rsidRPr="003B5E3E">
        <w:rPr>
          <w:rFonts w:ascii="Gill Sans MT" w:eastAsia="Cabin" w:hAnsi="Gill Sans MT"/>
        </w:rPr>
        <w:t xml:space="preserve"> and</w:t>
      </w:r>
      <w:r w:rsidR="00D2407C" w:rsidRPr="003B5E3E">
        <w:rPr>
          <w:rFonts w:ascii="Gill Sans MT" w:eastAsia="Cabin" w:hAnsi="Gill Sans MT"/>
        </w:rPr>
        <w:t xml:space="preserve"> navigation between </w:t>
      </w:r>
      <w:r w:rsidR="00410057" w:rsidRPr="003B5E3E">
        <w:rPr>
          <w:rFonts w:ascii="Gill Sans MT" w:eastAsia="Cabin" w:hAnsi="Gill Sans MT"/>
        </w:rPr>
        <w:t xml:space="preserve">survey </w:t>
      </w:r>
      <w:r w:rsidR="00D2407C" w:rsidRPr="003B5E3E">
        <w:rPr>
          <w:rFonts w:ascii="Gill Sans MT" w:eastAsia="Cabin" w:hAnsi="Gill Sans MT"/>
        </w:rPr>
        <w:t>modules.</w:t>
      </w:r>
    </w:p>
    <w:p w14:paraId="173FB538" w14:textId="36F37CA7" w:rsidR="00D2407C" w:rsidRPr="003B5E3E" w:rsidRDefault="00D2407C" w:rsidP="00D2407C">
      <w:pPr>
        <w:rPr>
          <w:rFonts w:ascii="Gill Sans MT" w:hAnsi="Gill Sans MT"/>
        </w:rPr>
      </w:pPr>
      <w:r w:rsidRPr="003B5E3E">
        <w:rPr>
          <w:rFonts w:ascii="Gill Sans MT" w:eastAsia="Cabin" w:hAnsi="Gill Sans MT"/>
        </w:rPr>
        <w:t xml:space="preserve">Any issues with the survey instrument and </w:t>
      </w:r>
      <w:r w:rsidR="00486A6D" w:rsidRPr="003B5E3E">
        <w:rPr>
          <w:rFonts w:ascii="Gill Sans MT" w:eastAsia="Cabin" w:hAnsi="Gill Sans MT"/>
        </w:rPr>
        <w:t>CAPI</w:t>
      </w:r>
      <w:r w:rsidR="006E1528" w:rsidRPr="003B5E3E">
        <w:rPr>
          <w:rFonts w:ascii="Gill Sans MT" w:eastAsia="Cabin" w:hAnsi="Gill Sans MT"/>
        </w:rPr>
        <w:t xml:space="preserve"> </w:t>
      </w:r>
      <w:r w:rsidRPr="003B5E3E">
        <w:rPr>
          <w:rFonts w:ascii="Gill Sans MT" w:eastAsia="Cabin" w:hAnsi="Gill Sans MT"/>
        </w:rPr>
        <w:t xml:space="preserve">program will be communicated to the </w:t>
      </w:r>
      <w:r w:rsidRPr="003B5E3E">
        <w:rPr>
          <w:rFonts w:ascii="Gill Sans MT" w:eastAsia="Cabin" w:hAnsi="Gill Sans MT"/>
          <w:highlight w:val="yellow"/>
        </w:rPr>
        <w:t>[CONTRACTOR]</w:t>
      </w:r>
      <w:r w:rsidRPr="003B5E3E">
        <w:rPr>
          <w:rFonts w:ascii="Gill Sans MT" w:eastAsia="Cabin" w:hAnsi="Gill Sans MT"/>
        </w:rPr>
        <w:t xml:space="preserve"> Data </w:t>
      </w:r>
      <w:r w:rsidRPr="003B5E3E" w:rsidDel="00486A6D">
        <w:rPr>
          <w:rFonts w:ascii="Gill Sans MT" w:eastAsia="Cabin" w:hAnsi="Gill Sans MT"/>
        </w:rPr>
        <w:t xml:space="preserve">Processing </w:t>
      </w:r>
      <w:r w:rsidRPr="003B5E3E">
        <w:rPr>
          <w:rFonts w:ascii="Gill Sans MT" w:eastAsia="Cabin" w:hAnsi="Gill Sans MT"/>
        </w:rPr>
        <w:t>Manager, who will see that corrections are made, documented, and tested during the second half of the training</w:t>
      </w:r>
      <w:r w:rsidR="00BF66CA" w:rsidRPr="003B5E3E">
        <w:rPr>
          <w:rFonts w:ascii="Gill Sans MT" w:eastAsia="Cabin" w:hAnsi="Gill Sans MT"/>
        </w:rPr>
        <w:t xml:space="preserve"> of trainers</w:t>
      </w:r>
      <w:r w:rsidRPr="003B5E3E">
        <w:rPr>
          <w:rFonts w:ascii="Gill Sans MT" w:eastAsia="Cabin" w:hAnsi="Gill Sans MT"/>
        </w:rPr>
        <w:t>.</w:t>
      </w:r>
    </w:p>
    <w:p w14:paraId="6AA60246" w14:textId="68DAB33A" w:rsidR="00D2407C" w:rsidRPr="003B5E3E" w:rsidRDefault="00D2407C" w:rsidP="00D2407C">
      <w:pPr>
        <w:rPr>
          <w:rFonts w:ascii="Gill Sans MT" w:eastAsia="Cabin" w:hAnsi="Gill Sans MT"/>
        </w:rPr>
      </w:pPr>
      <w:r w:rsidRPr="003B5E3E">
        <w:rPr>
          <w:rFonts w:ascii="Gill Sans MT" w:eastAsia="Cabin" w:hAnsi="Gill Sans MT"/>
        </w:rPr>
        <w:t xml:space="preserve">As soon as the survey instrument has been corrected, the revised version will be translated. </w:t>
      </w:r>
      <w:r w:rsidR="00233F91" w:rsidRPr="003B5E3E">
        <w:rPr>
          <w:rFonts w:ascii="Gill Sans MT" w:eastAsia="Cabin" w:hAnsi="Gill Sans MT"/>
        </w:rPr>
        <w:t>When</w:t>
      </w:r>
      <w:r w:rsidRPr="003B5E3E">
        <w:rPr>
          <w:rFonts w:ascii="Gill Sans MT" w:eastAsia="Cabin" w:hAnsi="Gill Sans MT"/>
        </w:rPr>
        <w:t xml:space="preserve"> the </w:t>
      </w:r>
      <w:r w:rsidR="00233F91" w:rsidRPr="003B5E3E">
        <w:rPr>
          <w:rFonts w:ascii="Gill Sans MT" w:eastAsia="Cabin" w:hAnsi="Gill Sans MT"/>
        </w:rPr>
        <w:t xml:space="preserve">program </w:t>
      </w:r>
      <w:r w:rsidRPr="003B5E3E">
        <w:rPr>
          <w:rFonts w:ascii="Gill Sans MT" w:eastAsia="Cabin" w:hAnsi="Gill Sans MT"/>
        </w:rPr>
        <w:t xml:space="preserve">revisions have passed testing, the revised program will be downloaded from </w:t>
      </w:r>
      <w:r w:rsidR="00233F91" w:rsidRPr="003B5E3E">
        <w:rPr>
          <w:rFonts w:ascii="Gill Sans MT" w:eastAsia="Cabin" w:hAnsi="Gill Sans MT"/>
        </w:rPr>
        <w:t xml:space="preserve">a </w:t>
      </w:r>
      <w:r w:rsidR="00A5573F" w:rsidRPr="003B5E3E">
        <w:rPr>
          <w:rFonts w:ascii="Gill Sans MT" w:eastAsia="Cabin" w:hAnsi="Gill Sans MT"/>
        </w:rPr>
        <w:t xml:space="preserve">secure server managed </w:t>
      </w:r>
      <w:r w:rsidRPr="003B5E3E">
        <w:rPr>
          <w:rFonts w:ascii="Gill Sans MT" w:eastAsia="Cabin" w:hAnsi="Gill Sans MT"/>
        </w:rPr>
        <w:t xml:space="preserve">by </w:t>
      </w:r>
      <w:r w:rsidRPr="003B5E3E">
        <w:rPr>
          <w:rFonts w:ascii="Gill Sans MT" w:eastAsia="Cabin" w:hAnsi="Gill Sans MT"/>
          <w:highlight w:val="yellow"/>
        </w:rPr>
        <w:t>[CONTRACTOR]</w:t>
      </w:r>
      <w:r w:rsidRPr="003B5E3E">
        <w:rPr>
          <w:rFonts w:ascii="Gill Sans MT" w:eastAsia="Cabin" w:hAnsi="Gill Sans MT"/>
        </w:rPr>
        <w:t xml:space="preserve"> and loaded on all tablet</w:t>
      </w:r>
      <w:r w:rsidR="00527C99">
        <w:rPr>
          <w:rFonts w:ascii="Gill Sans MT" w:eastAsia="Cabin" w:hAnsi="Gill Sans MT"/>
        </w:rPr>
        <w:t xml:space="preserve"> computer</w:t>
      </w:r>
      <w:r w:rsidRPr="003B5E3E">
        <w:rPr>
          <w:rFonts w:ascii="Gill Sans MT" w:eastAsia="Cabin" w:hAnsi="Gill Sans MT"/>
        </w:rPr>
        <w:t xml:space="preserve">s by the </w:t>
      </w:r>
      <w:r w:rsidR="00961BE2" w:rsidRPr="003B5E3E">
        <w:rPr>
          <w:rFonts w:ascii="Gill Sans MT" w:eastAsia="Cabin" w:hAnsi="Gill Sans MT"/>
          <w:highlight w:val="yellow"/>
        </w:rPr>
        <w:t>[SURVEY SUBCONTRACTOR]</w:t>
      </w:r>
      <w:r w:rsidR="00961BE2" w:rsidRPr="003B5E3E">
        <w:rPr>
          <w:rFonts w:ascii="Gill Sans MT" w:eastAsia="Cabin" w:hAnsi="Gill Sans MT"/>
        </w:rPr>
        <w:t xml:space="preserve"> </w:t>
      </w:r>
      <w:r w:rsidRPr="003B5E3E">
        <w:rPr>
          <w:rFonts w:ascii="Gill Sans MT" w:eastAsia="Cabin" w:hAnsi="Gill Sans MT"/>
        </w:rPr>
        <w:t>supervisory staff, at the express instruction of the Survey Director.</w:t>
      </w:r>
    </w:p>
    <w:p w14:paraId="37276062" w14:textId="3FD3FD4A" w:rsidR="00D2407C" w:rsidRPr="003B5E3E" w:rsidRDefault="00D2407C" w:rsidP="00D2407C">
      <w:pPr>
        <w:rPr>
          <w:rFonts w:ascii="Gill Sans MT" w:eastAsia="Cabin" w:hAnsi="Gill Sans MT"/>
        </w:rPr>
      </w:pPr>
      <w:r w:rsidRPr="003B5E3E">
        <w:rPr>
          <w:rFonts w:ascii="Gill Sans MT" w:eastAsia="Cabin" w:hAnsi="Gill Sans MT"/>
        </w:rPr>
        <w:t xml:space="preserve">The </w:t>
      </w:r>
      <w:r w:rsidR="00463196" w:rsidRPr="003B5E3E">
        <w:rPr>
          <w:rFonts w:ascii="Gill Sans MT" w:eastAsia="Cabin" w:hAnsi="Gill Sans MT"/>
        </w:rPr>
        <w:t xml:space="preserve">CAPI </w:t>
      </w:r>
      <w:r w:rsidRPr="003B5E3E">
        <w:rPr>
          <w:rFonts w:ascii="Gill Sans MT" w:eastAsia="Cabin" w:hAnsi="Gill Sans MT"/>
        </w:rPr>
        <w:t>pretest also will entail testing data transmission, extraction, and generation of field check table reports at</w:t>
      </w:r>
      <w:r w:rsidR="00961BE2" w:rsidRPr="003B5E3E">
        <w:rPr>
          <w:rFonts w:ascii="Gill Sans MT" w:eastAsia="Cabin" w:hAnsi="Gill Sans MT"/>
        </w:rPr>
        <w:t xml:space="preserve"> the</w:t>
      </w:r>
      <w:r w:rsidRPr="003B5E3E">
        <w:rPr>
          <w:rFonts w:ascii="Gill Sans MT" w:eastAsia="Cabin" w:hAnsi="Gill Sans MT"/>
        </w:rPr>
        <w:t xml:space="preserve"> </w:t>
      </w:r>
      <w:r w:rsidRPr="003B5E3E">
        <w:rPr>
          <w:rFonts w:ascii="Gill Sans MT" w:eastAsia="Cabin" w:hAnsi="Gill Sans MT"/>
          <w:highlight w:val="yellow"/>
        </w:rPr>
        <w:t>[</w:t>
      </w:r>
      <w:r w:rsidR="00CD1F80" w:rsidRPr="003B5E3E">
        <w:rPr>
          <w:rFonts w:ascii="Gill Sans MT" w:eastAsia="Cabin" w:hAnsi="Gill Sans MT"/>
          <w:highlight w:val="yellow"/>
        </w:rPr>
        <w:t xml:space="preserve">SURVEY </w:t>
      </w:r>
      <w:r w:rsidR="00036269" w:rsidRPr="003B5E3E">
        <w:rPr>
          <w:rFonts w:ascii="Gill Sans MT" w:eastAsia="Cabin" w:hAnsi="Gill Sans MT"/>
          <w:highlight w:val="yellow"/>
        </w:rPr>
        <w:t>SUB</w:t>
      </w:r>
      <w:r w:rsidRPr="003B5E3E">
        <w:rPr>
          <w:rFonts w:ascii="Gill Sans MT" w:eastAsia="Cabin" w:hAnsi="Gill Sans MT"/>
          <w:highlight w:val="yellow"/>
        </w:rPr>
        <w:t>CONTRACTOR]</w:t>
      </w:r>
      <w:r w:rsidR="00794A32" w:rsidRPr="003B5E3E">
        <w:rPr>
          <w:rFonts w:ascii="Gill Sans MT" w:eastAsia="Cabin" w:hAnsi="Gill Sans MT"/>
        </w:rPr>
        <w:t xml:space="preserve"> office</w:t>
      </w:r>
      <w:r w:rsidRPr="003B5E3E">
        <w:rPr>
          <w:rFonts w:ascii="Gill Sans MT" w:eastAsia="Cabin" w:hAnsi="Gill Sans MT"/>
        </w:rPr>
        <w:t xml:space="preserve">. The </w:t>
      </w:r>
      <w:r w:rsidRPr="003B5E3E">
        <w:rPr>
          <w:rFonts w:ascii="Gill Sans MT" w:eastAsia="Cabin" w:hAnsi="Gill Sans MT"/>
          <w:highlight w:val="yellow"/>
        </w:rPr>
        <w:t>[CONTRACTOR]</w:t>
      </w:r>
      <w:r w:rsidRPr="003B5E3E">
        <w:rPr>
          <w:rFonts w:ascii="Gill Sans MT" w:eastAsia="Cabin" w:hAnsi="Gill Sans MT"/>
        </w:rPr>
        <w:t xml:space="preserve"> Data </w:t>
      </w:r>
      <w:r w:rsidRPr="003B5E3E" w:rsidDel="00036269">
        <w:rPr>
          <w:rFonts w:ascii="Gill Sans MT" w:eastAsia="Cabin" w:hAnsi="Gill Sans MT"/>
        </w:rPr>
        <w:t xml:space="preserve">Processing </w:t>
      </w:r>
      <w:r w:rsidRPr="003B5E3E">
        <w:rPr>
          <w:rFonts w:ascii="Gill Sans MT" w:eastAsia="Cabin" w:hAnsi="Gill Sans MT"/>
        </w:rPr>
        <w:t xml:space="preserve">Manager will closely monitor the </w:t>
      </w:r>
      <w:r w:rsidR="00961BE2" w:rsidRPr="003B5E3E">
        <w:rPr>
          <w:rFonts w:ascii="Gill Sans MT" w:eastAsia="Cabin" w:hAnsi="Gill Sans MT"/>
        </w:rPr>
        <w:t>effectiveness</w:t>
      </w:r>
      <w:r w:rsidRPr="003B5E3E">
        <w:rPr>
          <w:rFonts w:ascii="Gill Sans MT" w:eastAsia="Cabin" w:hAnsi="Gill Sans MT"/>
        </w:rPr>
        <w:t xml:space="preserve"> of these systems, procedures, and activities and have any issues resolved.</w:t>
      </w:r>
    </w:p>
    <w:p w14:paraId="09B4EBEF" w14:textId="42A8E752" w:rsidR="00D2407C" w:rsidRPr="003B5E3E" w:rsidRDefault="00D2407C" w:rsidP="00D2407C">
      <w:pPr>
        <w:rPr>
          <w:rFonts w:ascii="Gill Sans MT" w:hAnsi="Gill Sans MT"/>
        </w:rPr>
      </w:pPr>
      <w:r w:rsidRPr="003B5E3E">
        <w:rPr>
          <w:rFonts w:ascii="Gill Sans MT" w:eastAsia="Cabin" w:hAnsi="Gill Sans MT"/>
        </w:rPr>
        <w:t xml:space="preserve">The </w:t>
      </w:r>
      <w:r w:rsidR="00966281" w:rsidRPr="003B5E3E">
        <w:rPr>
          <w:rFonts w:ascii="Gill Sans MT" w:eastAsia="Cabin" w:hAnsi="Gill Sans MT"/>
        </w:rPr>
        <w:t xml:space="preserve">Senior Researcher </w:t>
      </w:r>
      <w:r w:rsidRPr="003B5E3E">
        <w:rPr>
          <w:rFonts w:ascii="Gill Sans MT" w:eastAsia="Cabin" w:hAnsi="Gill Sans MT"/>
        </w:rPr>
        <w:t xml:space="preserve">will review procedures for addressing issues identified in the field check table reports with the </w:t>
      </w:r>
      <w:r w:rsidR="00734571" w:rsidRPr="003B5E3E">
        <w:rPr>
          <w:rFonts w:ascii="Gill Sans MT" w:eastAsia="Cabin" w:hAnsi="Gill Sans MT"/>
          <w:highlight w:val="yellow"/>
        </w:rPr>
        <w:t>[SURVEY SUBCONTRACTOR]</w:t>
      </w:r>
      <w:r w:rsidRPr="003B5E3E">
        <w:rPr>
          <w:rFonts w:ascii="Gill Sans MT" w:eastAsia="Cabin" w:hAnsi="Gill Sans MT"/>
        </w:rPr>
        <w:t xml:space="preserve"> </w:t>
      </w:r>
      <w:r w:rsidR="00555CAA" w:rsidRPr="003B5E3E">
        <w:rPr>
          <w:rFonts w:ascii="Gill Sans MT" w:eastAsia="Cabin" w:hAnsi="Gill Sans MT"/>
        </w:rPr>
        <w:t xml:space="preserve">In-Country </w:t>
      </w:r>
      <w:r w:rsidRPr="003B5E3E">
        <w:rPr>
          <w:rFonts w:ascii="Gill Sans MT" w:eastAsia="Cabin" w:hAnsi="Gill Sans MT"/>
        </w:rPr>
        <w:t xml:space="preserve">Data Manager. </w:t>
      </w:r>
    </w:p>
    <w:p w14:paraId="35B648D1" w14:textId="7ACB15F5" w:rsidR="00D2407C" w:rsidRPr="003B5E3E" w:rsidRDefault="00D2407C" w:rsidP="00D2407C">
      <w:pPr>
        <w:rPr>
          <w:rFonts w:ascii="Gill Sans MT" w:hAnsi="Gill Sans MT"/>
        </w:rPr>
      </w:pPr>
      <w:r w:rsidRPr="003B5E3E">
        <w:rPr>
          <w:rFonts w:ascii="Gill Sans MT" w:eastAsia="Cabin" w:hAnsi="Gill Sans MT"/>
          <w:b/>
        </w:rPr>
        <w:t>Training of Interviewers</w:t>
      </w:r>
      <w:r w:rsidRPr="003B5E3E">
        <w:rPr>
          <w:rFonts w:ascii="Gill Sans MT" w:eastAsia="Cabin" w:hAnsi="Gill Sans MT"/>
        </w:rPr>
        <w:t>.</w:t>
      </w:r>
      <w:r w:rsidRPr="003B5E3E">
        <w:rPr>
          <w:rStyle w:val="FootnoteReference"/>
          <w:rFonts w:ascii="Gill Sans MT" w:eastAsia="Cabin" w:hAnsi="Gill Sans MT"/>
          <w:b/>
        </w:rPr>
        <w:footnoteReference w:id="5"/>
      </w:r>
      <w:r w:rsidRPr="003B5E3E">
        <w:rPr>
          <w:rFonts w:ascii="Gill Sans MT" w:eastAsia="Cabin" w:hAnsi="Gill Sans MT"/>
        </w:rPr>
        <w:t xml:space="preserve"> In weeks 3 and 4, the </w:t>
      </w:r>
      <w:r w:rsidRPr="003B5E3E">
        <w:rPr>
          <w:rFonts w:ascii="Gill Sans MT" w:eastAsia="Cabin" w:hAnsi="Gill Sans MT"/>
          <w:highlight w:val="yellow"/>
        </w:rPr>
        <w:t>[CONTRACTOR]</w:t>
      </w:r>
      <w:r w:rsidRPr="003B5E3E">
        <w:rPr>
          <w:rFonts w:ascii="Gill Sans MT" w:eastAsia="Cabin" w:hAnsi="Gill Sans MT"/>
        </w:rPr>
        <w:t xml:space="preserve"> </w:t>
      </w:r>
      <w:r w:rsidR="00966281" w:rsidRPr="003B5E3E">
        <w:rPr>
          <w:rFonts w:ascii="Gill Sans MT" w:eastAsia="Cabin" w:hAnsi="Gill Sans MT"/>
        </w:rPr>
        <w:t xml:space="preserve">Senior Researcher </w:t>
      </w:r>
      <w:r w:rsidRPr="003B5E3E">
        <w:rPr>
          <w:rFonts w:ascii="Gill Sans MT" w:eastAsia="Cabin" w:hAnsi="Gill Sans MT"/>
        </w:rPr>
        <w:t>will work with the [</w:t>
      </w:r>
      <w:r w:rsidRPr="003B5E3E">
        <w:rPr>
          <w:rFonts w:ascii="Gill Sans MT" w:eastAsia="Cabin" w:hAnsi="Gill Sans MT"/>
          <w:highlight w:val="yellow"/>
        </w:rPr>
        <w:t>SURVEY SUBCONTRACTOR</w:t>
      </w:r>
      <w:r w:rsidRPr="003B5E3E">
        <w:rPr>
          <w:rFonts w:ascii="Gill Sans MT" w:eastAsia="Cabin" w:hAnsi="Gill Sans MT"/>
        </w:rPr>
        <w:t xml:space="preserve">] training team to train the </w:t>
      </w:r>
      <w:r w:rsidR="00C729D6" w:rsidRPr="003B5E3E">
        <w:rPr>
          <w:rFonts w:ascii="Gill Sans MT" w:eastAsia="Cabin" w:hAnsi="Gill Sans MT"/>
        </w:rPr>
        <w:t>I</w:t>
      </w:r>
      <w:r w:rsidRPr="003B5E3E">
        <w:rPr>
          <w:rFonts w:ascii="Gill Sans MT" w:eastAsia="Cabin" w:hAnsi="Gill Sans MT"/>
        </w:rPr>
        <w:t xml:space="preserve">nterviewers. </w:t>
      </w:r>
      <w:r w:rsidR="00734571" w:rsidRPr="003B5E3E">
        <w:rPr>
          <w:rFonts w:ascii="Gill Sans MT" w:eastAsia="Cabin" w:hAnsi="Gill Sans MT"/>
        </w:rPr>
        <w:t>The t</w:t>
      </w:r>
      <w:r w:rsidRPr="003B5E3E">
        <w:rPr>
          <w:rFonts w:ascii="Gill Sans MT" w:eastAsia="Cabin" w:hAnsi="Gill Sans MT"/>
        </w:rPr>
        <w:t>raining</w:t>
      </w:r>
      <w:r w:rsidR="00734571" w:rsidRPr="003B5E3E">
        <w:rPr>
          <w:rFonts w:ascii="Gill Sans MT" w:eastAsia="Cabin" w:hAnsi="Gill Sans MT"/>
        </w:rPr>
        <w:t>,</w:t>
      </w:r>
      <w:r w:rsidRPr="003B5E3E">
        <w:rPr>
          <w:rFonts w:ascii="Gill Sans MT" w:eastAsia="Cabin" w:hAnsi="Gill Sans MT"/>
        </w:rPr>
        <w:t xml:space="preserve"> based on the </w:t>
      </w:r>
      <w:r w:rsidR="00171D7A" w:rsidRPr="003B5E3E">
        <w:rPr>
          <w:rFonts w:ascii="Gill Sans MT" w:eastAsia="Cabin" w:hAnsi="Gill Sans MT"/>
        </w:rPr>
        <w:t>I</w:t>
      </w:r>
      <w:r w:rsidRPr="003B5E3E">
        <w:rPr>
          <w:rFonts w:ascii="Gill Sans MT" w:eastAsia="Cabin" w:hAnsi="Gill Sans MT"/>
        </w:rPr>
        <w:t xml:space="preserve">nterviewer’s </w:t>
      </w:r>
      <w:r w:rsidR="00171D7A" w:rsidRPr="003B5E3E">
        <w:rPr>
          <w:rFonts w:ascii="Gill Sans MT" w:eastAsia="Cabin" w:hAnsi="Gill Sans MT"/>
        </w:rPr>
        <w:t>M</w:t>
      </w:r>
      <w:r w:rsidRPr="003B5E3E">
        <w:rPr>
          <w:rFonts w:ascii="Gill Sans MT" w:eastAsia="Cabin" w:hAnsi="Gill Sans MT"/>
        </w:rPr>
        <w:t>anual</w:t>
      </w:r>
      <w:r w:rsidR="00734571" w:rsidRPr="003B5E3E">
        <w:rPr>
          <w:rFonts w:ascii="Gill Sans MT" w:eastAsia="Cabin" w:hAnsi="Gill Sans MT"/>
        </w:rPr>
        <w:t>,</w:t>
      </w:r>
      <w:r w:rsidRPr="003B5E3E">
        <w:rPr>
          <w:rFonts w:ascii="Gill Sans MT" w:eastAsia="Cabin" w:hAnsi="Gill Sans MT"/>
        </w:rPr>
        <w:t xml:space="preserve"> will cover</w:t>
      </w:r>
      <w:r w:rsidR="00734571" w:rsidRPr="003B5E3E">
        <w:rPr>
          <w:rFonts w:ascii="Gill Sans MT" w:eastAsia="Cabin" w:hAnsi="Gill Sans MT"/>
        </w:rPr>
        <w:t xml:space="preserve"> the following material</w:t>
      </w:r>
      <w:r w:rsidRPr="003B5E3E">
        <w:rPr>
          <w:rFonts w:ascii="Gill Sans MT" w:eastAsia="Cabin" w:hAnsi="Gill Sans MT"/>
        </w:rPr>
        <w:t>:</w:t>
      </w:r>
    </w:p>
    <w:p w14:paraId="2D144D2C" w14:textId="5C16574E" w:rsidR="00D2407C" w:rsidRPr="003B5E3E" w:rsidRDefault="00D2407C" w:rsidP="0053643E">
      <w:pPr>
        <w:pStyle w:val="ListParagraph"/>
        <w:widowControl w:val="0"/>
        <w:numPr>
          <w:ilvl w:val="0"/>
          <w:numId w:val="15"/>
        </w:numPr>
        <w:spacing w:after="0"/>
        <w:rPr>
          <w:rFonts w:ascii="Gill Sans MT" w:hAnsi="Gill Sans MT"/>
        </w:rPr>
      </w:pPr>
      <w:r w:rsidRPr="003B5E3E">
        <w:rPr>
          <w:rFonts w:ascii="Gill Sans MT" w:eastAsia="Cabin" w:hAnsi="Gill Sans MT"/>
          <w:b/>
        </w:rPr>
        <w:t>Introduction to the survey:</w:t>
      </w:r>
      <w:r w:rsidRPr="003B5E3E">
        <w:rPr>
          <w:rFonts w:ascii="Gill Sans MT" w:eastAsia="Cabin" w:hAnsi="Gill Sans MT"/>
        </w:rPr>
        <w:t xml:space="preserve"> survey objectives, sample, survey modules, survey implementation, confidentiality, </w:t>
      </w:r>
      <w:r w:rsidR="00F218F9" w:rsidRPr="003B5E3E">
        <w:rPr>
          <w:rFonts w:ascii="Gill Sans MT" w:eastAsia="Cabin" w:hAnsi="Gill Sans MT"/>
        </w:rPr>
        <w:t>I</w:t>
      </w:r>
      <w:r w:rsidRPr="003B5E3E">
        <w:rPr>
          <w:rFonts w:ascii="Gill Sans MT" w:eastAsia="Cabin" w:hAnsi="Gill Sans MT"/>
        </w:rPr>
        <w:t>nterviewer’s role, assignment to supervisors, payment for services</w:t>
      </w:r>
    </w:p>
    <w:p w14:paraId="27A99F63" w14:textId="7DCF0D1F" w:rsidR="00D2407C" w:rsidRPr="003B5E3E" w:rsidRDefault="00D2407C" w:rsidP="0053643E">
      <w:pPr>
        <w:pStyle w:val="ListParagraph"/>
        <w:widowControl w:val="0"/>
        <w:numPr>
          <w:ilvl w:val="0"/>
          <w:numId w:val="15"/>
        </w:numPr>
        <w:spacing w:after="0"/>
        <w:rPr>
          <w:rFonts w:ascii="Gill Sans MT" w:hAnsi="Gill Sans MT"/>
        </w:rPr>
      </w:pPr>
      <w:r w:rsidRPr="003B5E3E">
        <w:rPr>
          <w:rFonts w:ascii="Gill Sans MT" w:eastAsia="Cabin" w:hAnsi="Gill Sans MT"/>
          <w:b/>
        </w:rPr>
        <w:t>Conducting the interview:</w:t>
      </w:r>
      <w:r w:rsidRPr="003B5E3E">
        <w:rPr>
          <w:rFonts w:ascii="Gill Sans MT" w:eastAsia="Cabin" w:hAnsi="Gill Sans MT"/>
        </w:rPr>
        <w:t xml:space="preserve"> </w:t>
      </w:r>
      <w:r w:rsidR="00794A32" w:rsidRPr="003B5E3E">
        <w:rPr>
          <w:rFonts w:ascii="Gill Sans MT" w:eastAsia="Cabin" w:hAnsi="Gill Sans MT"/>
        </w:rPr>
        <w:t xml:space="preserve">giving </w:t>
      </w:r>
      <w:r w:rsidRPr="003B5E3E">
        <w:rPr>
          <w:rFonts w:ascii="Gill Sans MT" w:eastAsia="Cabin" w:hAnsi="Gill Sans MT"/>
        </w:rPr>
        <w:t xml:space="preserve">general guidance, approaching the household, building rapport, </w:t>
      </w:r>
      <w:r w:rsidR="00794A32" w:rsidRPr="003B5E3E">
        <w:rPr>
          <w:rFonts w:ascii="Gill Sans MT" w:eastAsia="Cabin" w:hAnsi="Gill Sans MT"/>
        </w:rPr>
        <w:t xml:space="preserve">converting </w:t>
      </w:r>
      <w:r w:rsidRPr="003B5E3E">
        <w:rPr>
          <w:rFonts w:ascii="Gill Sans MT" w:eastAsia="Cabin" w:hAnsi="Gill Sans MT"/>
        </w:rPr>
        <w:t>refusal</w:t>
      </w:r>
      <w:r w:rsidR="00794A32" w:rsidRPr="003B5E3E">
        <w:rPr>
          <w:rFonts w:ascii="Gill Sans MT" w:eastAsia="Cabin" w:hAnsi="Gill Sans MT"/>
        </w:rPr>
        <w:t>s</w:t>
      </w:r>
      <w:r w:rsidRPr="003B5E3E">
        <w:rPr>
          <w:rFonts w:ascii="Gill Sans MT" w:eastAsia="Cabin" w:hAnsi="Gill Sans MT"/>
        </w:rPr>
        <w:t xml:space="preserve">, obtaining informed consent, ensuring privacy, </w:t>
      </w:r>
      <w:r w:rsidR="00794A32" w:rsidRPr="003B5E3E">
        <w:rPr>
          <w:rFonts w:ascii="Gill Sans MT" w:eastAsia="Cabin" w:hAnsi="Gill Sans MT"/>
        </w:rPr>
        <w:t xml:space="preserve">using </w:t>
      </w:r>
      <w:r w:rsidRPr="003B5E3E">
        <w:rPr>
          <w:rFonts w:ascii="Gill Sans MT" w:eastAsia="Cabin" w:hAnsi="Gill Sans MT"/>
        </w:rPr>
        <w:t xml:space="preserve">translations, asking questions, probing, </w:t>
      </w:r>
      <w:r w:rsidR="00794A32" w:rsidRPr="003B5E3E">
        <w:rPr>
          <w:rFonts w:ascii="Gill Sans MT" w:eastAsia="Cabin" w:hAnsi="Gill Sans MT"/>
        </w:rPr>
        <w:t xml:space="preserve">following </w:t>
      </w:r>
      <w:r w:rsidRPr="003B5E3E">
        <w:rPr>
          <w:rFonts w:ascii="Gill Sans MT" w:eastAsia="Cabin" w:hAnsi="Gill Sans MT"/>
        </w:rPr>
        <w:t>interview instructions on the questionnaire and tablet</w:t>
      </w:r>
      <w:r w:rsidR="003B5E3E" w:rsidRPr="003B5E3E">
        <w:rPr>
          <w:rFonts w:ascii="Gill Sans MT" w:eastAsia="Cabin" w:hAnsi="Gill Sans MT"/>
        </w:rPr>
        <w:t xml:space="preserve"> computer</w:t>
      </w:r>
      <w:r w:rsidRPr="003B5E3E">
        <w:rPr>
          <w:rFonts w:ascii="Gill Sans MT" w:eastAsia="Cabin" w:hAnsi="Gill Sans MT"/>
        </w:rPr>
        <w:t xml:space="preserve">, </w:t>
      </w:r>
      <w:r w:rsidR="00794A32" w:rsidRPr="003B5E3E">
        <w:rPr>
          <w:rFonts w:ascii="Gill Sans MT" w:eastAsia="Cabin" w:hAnsi="Gill Sans MT"/>
        </w:rPr>
        <w:t xml:space="preserve">noting </w:t>
      </w:r>
      <w:r w:rsidRPr="003B5E3E">
        <w:rPr>
          <w:rFonts w:ascii="Gill Sans MT" w:eastAsia="Cabin" w:hAnsi="Gill Sans MT"/>
        </w:rPr>
        <w:t xml:space="preserve">differences between </w:t>
      </w:r>
      <w:r w:rsidR="00171D7A" w:rsidRPr="003B5E3E">
        <w:rPr>
          <w:rFonts w:ascii="Gill Sans MT" w:eastAsia="Cabin" w:hAnsi="Gill Sans MT"/>
        </w:rPr>
        <w:t xml:space="preserve">the </w:t>
      </w:r>
      <w:r w:rsidRPr="003B5E3E">
        <w:rPr>
          <w:rFonts w:ascii="Gill Sans MT" w:eastAsia="Cabin" w:hAnsi="Gill Sans MT"/>
        </w:rPr>
        <w:t xml:space="preserve">printed questionnaire and tablet </w:t>
      </w:r>
      <w:r w:rsidR="00527C99">
        <w:rPr>
          <w:rFonts w:ascii="Gill Sans MT" w:eastAsia="Cabin" w:hAnsi="Gill Sans MT"/>
        </w:rPr>
        <w:t>computer</w:t>
      </w:r>
      <w:r w:rsidR="00527C99" w:rsidRPr="003B5E3E">
        <w:rPr>
          <w:rFonts w:ascii="Gill Sans MT" w:eastAsia="Cabin" w:hAnsi="Gill Sans MT"/>
        </w:rPr>
        <w:t xml:space="preserve"> </w:t>
      </w:r>
      <w:r w:rsidRPr="003B5E3E">
        <w:rPr>
          <w:rFonts w:ascii="Gill Sans MT" w:eastAsia="Cabin" w:hAnsi="Gill Sans MT"/>
        </w:rPr>
        <w:t xml:space="preserve">screens, </w:t>
      </w:r>
      <w:r w:rsidR="00794A32" w:rsidRPr="003B5E3E">
        <w:rPr>
          <w:rFonts w:ascii="Gill Sans MT" w:eastAsia="Cabin" w:hAnsi="Gill Sans MT"/>
        </w:rPr>
        <w:t xml:space="preserve">and </w:t>
      </w:r>
      <w:r w:rsidRPr="003B5E3E">
        <w:rPr>
          <w:rFonts w:ascii="Gill Sans MT" w:eastAsia="Cabin" w:hAnsi="Gill Sans MT"/>
        </w:rPr>
        <w:t>flagging issues to be discussed with the Field Supervisor</w:t>
      </w:r>
    </w:p>
    <w:p w14:paraId="0ED9651E" w14:textId="4F334308" w:rsidR="00D2407C" w:rsidRPr="003B5E3E" w:rsidRDefault="00D2407C" w:rsidP="0053643E">
      <w:pPr>
        <w:pStyle w:val="ListParagraph"/>
        <w:widowControl w:val="0"/>
        <w:numPr>
          <w:ilvl w:val="0"/>
          <w:numId w:val="15"/>
        </w:numPr>
        <w:spacing w:after="0"/>
        <w:rPr>
          <w:rFonts w:ascii="Gill Sans MT" w:hAnsi="Gill Sans MT"/>
        </w:rPr>
      </w:pPr>
      <w:r w:rsidRPr="003B5E3E">
        <w:rPr>
          <w:rFonts w:ascii="Gill Sans MT" w:hAnsi="Gill Sans MT"/>
          <w:b/>
          <w:bCs/>
        </w:rPr>
        <w:t xml:space="preserve">Questionnaire </w:t>
      </w:r>
      <w:commentRangeStart w:id="167"/>
      <w:r w:rsidRPr="003B5E3E">
        <w:rPr>
          <w:rFonts w:ascii="Gill Sans MT" w:hAnsi="Gill Sans MT"/>
          <w:b/>
          <w:bCs/>
        </w:rPr>
        <w:t>content</w:t>
      </w:r>
      <w:commentRangeEnd w:id="167"/>
      <w:r w:rsidR="00140841">
        <w:rPr>
          <w:rStyle w:val="CommentReference"/>
        </w:rPr>
        <w:commentReference w:id="167"/>
      </w:r>
      <w:r w:rsidRPr="003B5E3E">
        <w:rPr>
          <w:rFonts w:ascii="Gill Sans MT" w:hAnsi="Gill Sans MT"/>
          <w:b/>
          <w:bCs/>
        </w:rPr>
        <w:t>:</w:t>
      </w:r>
      <w:r w:rsidRPr="003B5E3E">
        <w:rPr>
          <w:rFonts w:ascii="Gill Sans MT" w:hAnsi="Gill Sans MT"/>
        </w:rPr>
        <w:t xml:space="preserve"> informed consent</w:t>
      </w:r>
      <w:r w:rsidR="00C729D6" w:rsidRPr="003B5E3E">
        <w:rPr>
          <w:rFonts w:ascii="Gill Sans MT" w:hAnsi="Gill Sans MT"/>
        </w:rPr>
        <w:t>,</w:t>
      </w:r>
      <w:r w:rsidRPr="003B5E3E">
        <w:rPr>
          <w:rFonts w:ascii="Gill Sans MT" w:hAnsi="Gill Sans MT"/>
        </w:rPr>
        <w:t xml:space="preserve"> </w:t>
      </w:r>
      <w:r w:rsidR="00CD3F29" w:rsidRPr="003B5E3E">
        <w:rPr>
          <w:rFonts w:ascii="Gill Sans MT" w:hAnsi="Gill Sans MT"/>
        </w:rPr>
        <w:t xml:space="preserve">household roster, </w:t>
      </w:r>
      <w:r w:rsidRPr="003B5E3E">
        <w:rPr>
          <w:rFonts w:ascii="Gill Sans MT" w:hAnsi="Gill Sans MT"/>
        </w:rPr>
        <w:t>dwelling characteristics</w:t>
      </w:r>
      <w:r w:rsidR="00BC37CD" w:rsidRPr="003B5E3E">
        <w:rPr>
          <w:rFonts w:ascii="Gill Sans MT" w:hAnsi="Gill Sans MT"/>
        </w:rPr>
        <w:t xml:space="preserve"> and household assets</w:t>
      </w:r>
      <w:r w:rsidR="00C729D6" w:rsidRPr="003B5E3E">
        <w:rPr>
          <w:rFonts w:ascii="Gill Sans MT" w:hAnsi="Gill Sans MT"/>
        </w:rPr>
        <w:t>,</w:t>
      </w:r>
      <w:r w:rsidRPr="003B5E3E">
        <w:rPr>
          <w:rFonts w:ascii="Gill Sans MT" w:hAnsi="Gill Sans MT"/>
        </w:rPr>
        <w:t xml:space="preserve"> food security and resilience</w:t>
      </w:r>
      <w:r w:rsidR="00C729D6" w:rsidRPr="003B5E3E">
        <w:rPr>
          <w:rFonts w:ascii="Gill Sans MT" w:hAnsi="Gill Sans MT"/>
        </w:rPr>
        <w:t>,</w:t>
      </w:r>
      <w:r w:rsidRPr="003B5E3E">
        <w:rPr>
          <w:rFonts w:ascii="Gill Sans MT" w:hAnsi="Gill Sans MT"/>
        </w:rPr>
        <w:t xml:space="preserve"> </w:t>
      </w:r>
      <w:r w:rsidR="00DA0F6A" w:rsidRPr="003B5E3E">
        <w:rPr>
          <w:rFonts w:ascii="Gill Sans MT" w:hAnsi="Gill Sans MT"/>
        </w:rPr>
        <w:t>A-WEAI</w:t>
      </w:r>
      <w:r w:rsidR="00C729D6" w:rsidRPr="003B5E3E">
        <w:rPr>
          <w:rFonts w:ascii="Gill Sans MT" w:hAnsi="Gill Sans MT"/>
        </w:rPr>
        <w:t>,</w:t>
      </w:r>
      <w:r w:rsidRPr="003B5E3E">
        <w:rPr>
          <w:rFonts w:ascii="Gill Sans MT" w:hAnsi="Gill Sans MT"/>
        </w:rPr>
        <w:t xml:space="preserve"> women’s dietary diversity and infant and young child feeding</w:t>
      </w:r>
      <w:r w:rsidR="00C729D6" w:rsidRPr="003B5E3E">
        <w:rPr>
          <w:rFonts w:ascii="Gill Sans MT" w:hAnsi="Gill Sans MT"/>
        </w:rPr>
        <w:t>,</w:t>
      </w:r>
      <w:r w:rsidRPr="003B5E3E">
        <w:rPr>
          <w:rFonts w:ascii="Gill Sans MT" w:hAnsi="Gill Sans MT"/>
        </w:rPr>
        <w:t xml:space="preserve"> </w:t>
      </w:r>
      <w:r w:rsidR="00BC37CD" w:rsidRPr="003B5E3E">
        <w:rPr>
          <w:rFonts w:ascii="Gill Sans MT" w:hAnsi="Gill Sans MT"/>
        </w:rPr>
        <w:t xml:space="preserve">and </w:t>
      </w:r>
      <w:r w:rsidRPr="003B5E3E">
        <w:rPr>
          <w:rFonts w:ascii="Gill Sans MT" w:hAnsi="Gill Sans MT"/>
        </w:rPr>
        <w:t>improved agriculture technologies</w:t>
      </w:r>
      <w:r w:rsidR="00EE1F78" w:rsidRPr="003B5E3E">
        <w:rPr>
          <w:rFonts w:ascii="Gill Sans MT" w:hAnsi="Gill Sans MT"/>
        </w:rPr>
        <w:t xml:space="preserve"> </w:t>
      </w:r>
    </w:p>
    <w:p w14:paraId="7FDCB8FE" w14:textId="5E5B2DF1" w:rsidR="00D2407C" w:rsidRPr="003B5E3E" w:rsidRDefault="00D2407C" w:rsidP="0053643E">
      <w:pPr>
        <w:pStyle w:val="ListParagraph"/>
        <w:widowControl w:val="0"/>
        <w:numPr>
          <w:ilvl w:val="0"/>
          <w:numId w:val="15"/>
        </w:numPr>
        <w:spacing w:after="0"/>
        <w:rPr>
          <w:rFonts w:ascii="Gill Sans MT" w:hAnsi="Gill Sans MT"/>
        </w:rPr>
      </w:pPr>
      <w:r w:rsidRPr="003B5E3E">
        <w:rPr>
          <w:rFonts w:ascii="Gill Sans MT" w:eastAsia="Cabin" w:hAnsi="Gill Sans MT"/>
          <w:b/>
        </w:rPr>
        <w:t>Fieldwork procedures:</w:t>
      </w:r>
      <w:r w:rsidRPr="003B5E3E">
        <w:rPr>
          <w:rFonts w:ascii="Gill Sans MT" w:eastAsia="Cabin" w:hAnsi="Gill Sans MT"/>
        </w:rPr>
        <w:t xml:space="preserve"> </w:t>
      </w:r>
      <w:r w:rsidR="00794A32" w:rsidRPr="003B5E3E">
        <w:rPr>
          <w:rFonts w:ascii="Gill Sans MT" w:eastAsia="Cabin" w:hAnsi="Gill Sans MT"/>
        </w:rPr>
        <w:t xml:space="preserve">following </w:t>
      </w:r>
      <w:r w:rsidRPr="003B5E3E">
        <w:rPr>
          <w:rFonts w:ascii="Gill Sans MT" w:eastAsia="Cabin" w:hAnsi="Gill Sans MT"/>
        </w:rPr>
        <w:t xml:space="preserve">field team members’ roles and responsibilities, </w:t>
      </w:r>
      <w:r w:rsidR="00794A32" w:rsidRPr="003B5E3E">
        <w:rPr>
          <w:rFonts w:ascii="Gill Sans MT" w:eastAsia="Cabin" w:hAnsi="Gill Sans MT"/>
        </w:rPr>
        <w:t xml:space="preserve">using </w:t>
      </w:r>
      <w:r w:rsidR="003B5E3E" w:rsidRPr="003B5E3E">
        <w:rPr>
          <w:rFonts w:ascii="Gill Sans MT" w:eastAsia="Cabin" w:hAnsi="Gill Sans MT"/>
        </w:rPr>
        <w:t xml:space="preserve">the </w:t>
      </w:r>
      <w:r w:rsidRPr="003B5E3E">
        <w:rPr>
          <w:rFonts w:ascii="Gill Sans MT" w:eastAsia="Cabin" w:hAnsi="Gill Sans MT"/>
        </w:rPr>
        <w:t xml:space="preserve">control sheet, managing the </w:t>
      </w:r>
      <w:r w:rsidR="00794A32" w:rsidRPr="003B5E3E">
        <w:rPr>
          <w:rFonts w:ascii="Gill Sans MT" w:eastAsia="Cabin" w:hAnsi="Gill Sans MT"/>
        </w:rPr>
        <w:t xml:space="preserve">household </w:t>
      </w:r>
      <w:r w:rsidRPr="003B5E3E">
        <w:rPr>
          <w:rFonts w:ascii="Gill Sans MT" w:eastAsia="Cabin" w:hAnsi="Gill Sans MT"/>
        </w:rPr>
        <w:t xml:space="preserve">interview, reporting to the </w:t>
      </w:r>
      <w:r w:rsidR="00C729D6" w:rsidRPr="003B5E3E">
        <w:rPr>
          <w:rFonts w:ascii="Gill Sans MT" w:eastAsia="Cabin" w:hAnsi="Gill Sans MT"/>
        </w:rPr>
        <w:t>F</w:t>
      </w:r>
      <w:r w:rsidRPr="003B5E3E">
        <w:rPr>
          <w:rFonts w:ascii="Gill Sans MT" w:eastAsia="Cabin" w:hAnsi="Gill Sans MT"/>
        </w:rPr>
        <w:t xml:space="preserve">ield </w:t>
      </w:r>
      <w:r w:rsidR="00C729D6" w:rsidRPr="003B5E3E">
        <w:rPr>
          <w:rFonts w:ascii="Gill Sans MT" w:eastAsia="Cabin" w:hAnsi="Gill Sans MT"/>
        </w:rPr>
        <w:t>S</w:t>
      </w:r>
      <w:r w:rsidRPr="003B5E3E">
        <w:rPr>
          <w:rFonts w:ascii="Gill Sans MT" w:eastAsia="Cabin" w:hAnsi="Gill Sans MT"/>
        </w:rPr>
        <w:t>upervisor, following up missed interviews, ensuring high</w:t>
      </w:r>
      <w:r w:rsidR="00CD3F29" w:rsidRPr="003B5E3E">
        <w:rPr>
          <w:rFonts w:ascii="Gill Sans MT" w:eastAsia="Cabin" w:hAnsi="Gill Sans MT"/>
        </w:rPr>
        <w:t>-quality</w:t>
      </w:r>
      <w:r w:rsidR="00C729D6" w:rsidRPr="003B5E3E">
        <w:rPr>
          <w:rFonts w:ascii="Gill Sans MT" w:eastAsia="Cabin" w:hAnsi="Gill Sans MT"/>
        </w:rPr>
        <w:t xml:space="preserve"> </w:t>
      </w:r>
      <w:r w:rsidRPr="003B5E3E">
        <w:rPr>
          <w:rFonts w:ascii="Gill Sans MT" w:eastAsia="Cabin" w:hAnsi="Gill Sans MT"/>
        </w:rPr>
        <w:t xml:space="preserve">data, and </w:t>
      </w:r>
      <w:r w:rsidR="00DA0F6A" w:rsidRPr="003B5E3E">
        <w:rPr>
          <w:rFonts w:ascii="Gill Sans MT" w:eastAsia="Cabin" w:hAnsi="Gill Sans MT"/>
        </w:rPr>
        <w:t xml:space="preserve">monitoring and review of </w:t>
      </w:r>
      <w:r w:rsidR="00F065A7" w:rsidRPr="003B5E3E">
        <w:rPr>
          <w:rFonts w:ascii="Gill Sans MT" w:eastAsia="Cabin" w:hAnsi="Gill Sans MT"/>
        </w:rPr>
        <w:t>I</w:t>
      </w:r>
      <w:r w:rsidRPr="003B5E3E">
        <w:rPr>
          <w:rFonts w:ascii="Gill Sans MT" w:eastAsia="Cabin" w:hAnsi="Gill Sans MT"/>
        </w:rPr>
        <w:t>nterviewers’ performance</w:t>
      </w:r>
    </w:p>
    <w:p w14:paraId="321C1777" w14:textId="23513E46" w:rsidR="00D2407C" w:rsidRPr="003B5E3E" w:rsidRDefault="00D2407C" w:rsidP="008B7812">
      <w:pPr>
        <w:pStyle w:val="ListParagraph"/>
        <w:numPr>
          <w:ilvl w:val="0"/>
          <w:numId w:val="15"/>
        </w:numPr>
        <w:spacing w:after="0"/>
        <w:rPr>
          <w:rFonts w:ascii="Gill Sans MT" w:hAnsi="Gill Sans MT"/>
        </w:rPr>
      </w:pPr>
      <w:r w:rsidRPr="003B5E3E">
        <w:rPr>
          <w:rFonts w:ascii="Gill Sans MT" w:eastAsia="Cabin" w:hAnsi="Gill Sans MT"/>
          <w:b/>
        </w:rPr>
        <w:t>Entering and managing data on the tablet</w:t>
      </w:r>
      <w:r w:rsidR="003B5E3E" w:rsidRPr="003B5E3E">
        <w:rPr>
          <w:rFonts w:ascii="Gill Sans MT" w:eastAsia="Cabin" w:hAnsi="Gill Sans MT"/>
          <w:b/>
          <w:bCs/>
        </w:rPr>
        <w:t xml:space="preserve"> computer</w:t>
      </w:r>
      <w:r w:rsidRPr="003B5E3E">
        <w:rPr>
          <w:rFonts w:ascii="Gill Sans MT" w:eastAsia="Cabin" w:hAnsi="Gill Sans MT"/>
          <w:b/>
        </w:rPr>
        <w:t>:</w:t>
      </w:r>
      <w:r w:rsidRPr="003B5E3E">
        <w:rPr>
          <w:rFonts w:ascii="Gill Sans MT" w:eastAsia="Cabin" w:hAnsi="Gill Sans MT"/>
        </w:rPr>
        <w:t xml:space="preserve"> </w:t>
      </w:r>
      <w:r w:rsidR="00794A32" w:rsidRPr="003B5E3E">
        <w:rPr>
          <w:rFonts w:ascii="Gill Sans MT" w:eastAsia="Cabin" w:hAnsi="Gill Sans MT"/>
        </w:rPr>
        <w:t xml:space="preserve">understanding the </w:t>
      </w:r>
      <w:r w:rsidRPr="003B5E3E">
        <w:rPr>
          <w:rFonts w:ascii="Gill Sans MT" w:eastAsia="Cabin" w:hAnsi="Gill Sans MT"/>
        </w:rPr>
        <w:t>tablet</w:t>
      </w:r>
      <w:r w:rsidR="003B5E3E" w:rsidRPr="003B5E3E">
        <w:rPr>
          <w:rFonts w:ascii="Gill Sans MT" w:eastAsia="Cabin" w:hAnsi="Gill Sans MT"/>
        </w:rPr>
        <w:t xml:space="preserve"> computer</w:t>
      </w:r>
      <w:r w:rsidRPr="003B5E3E">
        <w:rPr>
          <w:rFonts w:ascii="Gill Sans MT" w:eastAsia="Cabin" w:hAnsi="Gill Sans MT"/>
        </w:rPr>
        <w:t xml:space="preserve"> and screen components, starting a questionnaire on the tablet</w:t>
      </w:r>
      <w:r w:rsidR="003B5E3E" w:rsidRPr="003B5E3E">
        <w:rPr>
          <w:rFonts w:ascii="Gill Sans MT" w:eastAsia="Cabin" w:hAnsi="Gill Sans MT"/>
        </w:rPr>
        <w:t xml:space="preserve"> computer</w:t>
      </w:r>
      <w:r w:rsidRPr="003B5E3E">
        <w:rPr>
          <w:rFonts w:ascii="Gill Sans MT" w:eastAsia="Cabin" w:hAnsi="Gill Sans MT"/>
        </w:rPr>
        <w:t xml:space="preserve">, </w:t>
      </w:r>
      <w:r w:rsidR="00794A32" w:rsidRPr="003B5E3E">
        <w:rPr>
          <w:rFonts w:ascii="Gill Sans MT" w:eastAsia="Cabin" w:hAnsi="Gill Sans MT"/>
        </w:rPr>
        <w:t>navigating the questionnaire</w:t>
      </w:r>
      <w:r w:rsidRPr="003B5E3E">
        <w:rPr>
          <w:rFonts w:ascii="Gill Sans MT" w:eastAsia="Cabin" w:hAnsi="Gill Sans MT"/>
        </w:rPr>
        <w:t xml:space="preserve">, advancing through </w:t>
      </w:r>
      <w:r w:rsidR="00410057" w:rsidRPr="003B5E3E">
        <w:rPr>
          <w:rFonts w:ascii="Gill Sans MT" w:eastAsia="Cabin" w:hAnsi="Gill Sans MT"/>
        </w:rPr>
        <w:t xml:space="preserve">survey </w:t>
      </w:r>
      <w:r w:rsidRPr="003B5E3E">
        <w:rPr>
          <w:rFonts w:ascii="Gill Sans MT" w:eastAsia="Cabin" w:hAnsi="Gill Sans MT"/>
        </w:rPr>
        <w:t xml:space="preserve">modules, entering responses, dealing with refusals, troubleshooting, </w:t>
      </w:r>
      <w:r w:rsidR="00C729D6" w:rsidRPr="003B5E3E">
        <w:rPr>
          <w:rFonts w:ascii="Gill Sans MT" w:eastAsia="Cabin" w:hAnsi="Gill Sans MT"/>
        </w:rPr>
        <w:t xml:space="preserve">and </w:t>
      </w:r>
      <w:r w:rsidR="00794A32" w:rsidRPr="003B5E3E">
        <w:rPr>
          <w:rFonts w:ascii="Gill Sans MT" w:eastAsia="Cabin" w:hAnsi="Gill Sans MT"/>
        </w:rPr>
        <w:t>transmitting</w:t>
      </w:r>
      <w:r w:rsidRPr="003B5E3E">
        <w:rPr>
          <w:rFonts w:ascii="Gill Sans MT" w:eastAsia="Cabin" w:hAnsi="Gill Sans MT"/>
        </w:rPr>
        <w:t xml:space="preserve"> data</w:t>
      </w:r>
    </w:p>
    <w:p w14:paraId="3D8C3080" w14:textId="64AA7CCD" w:rsidR="00D2407C" w:rsidRPr="003B5E3E" w:rsidRDefault="00D2407C" w:rsidP="0053643E">
      <w:pPr>
        <w:pStyle w:val="ListParagraph"/>
        <w:widowControl w:val="0"/>
        <w:numPr>
          <w:ilvl w:val="0"/>
          <w:numId w:val="15"/>
        </w:numPr>
        <w:spacing w:after="0"/>
        <w:rPr>
          <w:rFonts w:ascii="Gill Sans MT" w:hAnsi="Gill Sans MT"/>
        </w:rPr>
      </w:pPr>
      <w:r w:rsidRPr="003B5E3E">
        <w:rPr>
          <w:rFonts w:ascii="Gill Sans MT" w:eastAsia="Cabin" w:hAnsi="Gill Sans MT"/>
          <w:b/>
        </w:rPr>
        <w:t xml:space="preserve">Completing </w:t>
      </w:r>
      <w:r w:rsidR="00410057" w:rsidRPr="003B5E3E">
        <w:rPr>
          <w:rFonts w:ascii="Gill Sans MT" w:eastAsia="Cabin" w:hAnsi="Gill Sans MT"/>
          <w:b/>
        </w:rPr>
        <w:t xml:space="preserve">survey </w:t>
      </w:r>
      <w:r w:rsidRPr="003B5E3E">
        <w:rPr>
          <w:rFonts w:ascii="Gill Sans MT" w:eastAsia="Cabin" w:hAnsi="Gill Sans MT"/>
          <w:b/>
        </w:rPr>
        <w:t>modules:</w:t>
      </w:r>
      <w:r w:rsidRPr="003B5E3E">
        <w:rPr>
          <w:rFonts w:ascii="Gill Sans MT" w:eastAsia="Cabin" w:hAnsi="Gill Sans MT"/>
        </w:rPr>
        <w:t xml:space="preserve"> </w:t>
      </w:r>
      <w:r w:rsidR="00794A32" w:rsidRPr="003B5E3E">
        <w:rPr>
          <w:rFonts w:ascii="Gill Sans MT" w:eastAsia="Cabin" w:hAnsi="Gill Sans MT"/>
        </w:rPr>
        <w:t xml:space="preserve">knowledge of </w:t>
      </w:r>
      <w:r w:rsidRPr="003B5E3E">
        <w:rPr>
          <w:rFonts w:ascii="Gill Sans MT" w:eastAsia="Cabin" w:hAnsi="Gill Sans MT"/>
        </w:rPr>
        <w:t>general instructions, administer</w:t>
      </w:r>
      <w:r w:rsidR="00794A32" w:rsidRPr="003B5E3E">
        <w:rPr>
          <w:rFonts w:ascii="Gill Sans MT" w:eastAsia="Cabin" w:hAnsi="Gill Sans MT"/>
        </w:rPr>
        <w:t>ing</w:t>
      </w:r>
      <w:r w:rsidRPr="003B5E3E">
        <w:rPr>
          <w:rFonts w:ascii="Gill Sans MT" w:eastAsia="Cabin" w:hAnsi="Gill Sans MT"/>
        </w:rPr>
        <w:t xml:space="preserve"> each </w:t>
      </w:r>
      <w:r w:rsidR="00410057" w:rsidRPr="003B5E3E">
        <w:rPr>
          <w:rFonts w:ascii="Gill Sans MT" w:eastAsia="Cabin" w:hAnsi="Gill Sans MT"/>
        </w:rPr>
        <w:t xml:space="preserve">survey </w:t>
      </w:r>
      <w:r w:rsidRPr="003B5E3E">
        <w:rPr>
          <w:rFonts w:ascii="Gill Sans MT" w:eastAsia="Cabin" w:hAnsi="Gill Sans MT"/>
        </w:rPr>
        <w:t>module</w:t>
      </w:r>
      <w:r w:rsidR="00233F91" w:rsidRPr="003B5E3E">
        <w:rPr>
          <w:rFonts w:ascii="Gill Sans MT" w:eastAsia="Cabin" w:hAnsi="Gill Sans MT"/>
        </w:rPr>
        <w:t xml:space="preserve">, </w:t>
      </w:r>
      <w:r w:rsidRPr="003B5E3E">
        <w:rPr>
          <w:rFonts w:ascii="Gill Sans MT" w:eastAsia="Cabin" w:hAnsi="Gill Sans MT"/>
        </w:rPr>
        <w:t>ask</w:t>
      </w:r>
      <w:r w:rsidR="00794A32" w:rsidRPr="003B5E3E">
        <w:rPr>
          <w:rFonts w:ascii="Gill Sans MT" w:eastAsia="Cabin" w:hAnsi="Gill Sans MT"/>
        </w:rPr>
        <w:t>ing</w:t>
      </w:r>
      <w:r w:rsidRPr="003B5E3E">
        <w:rPr>
          <w:rFonts w:ascii="Gill Sans MT" w:eastAsia="Cabin" w:hAnsi="Gill Sans MT"/>
        </w:rPr>
        <w:t xml:space="preserve"> questions</w:t>
      </w:r>
      <w:r w:rsidR="00233F91" w:rsidRPr="003B5E3E">
        <w:rPr>
          <w:rFonts w:ascii="Gill Sans MT" w:eastAsia="Cabin" w:hAnsi="Gill Sans MT"/>
        </w:rPr>
        <w:t xml:space="preserve">, and </w:t>
      </w:r>
      <w:r w:rsidRPr="003B5E3E">
        <w:rPr>
          <w:rFonts w:ascii="Gill Sans MT" w:eastAsia="Cabin" w:hAnsi="Gill Sans MT"/>
        </w:rPr>
        <w:t>enter</w:t>
      </w:r>
      <w:r w:rsidR="00794A32" w:rsidRPr="003B5E3E">
        <w:rPr>
          <w:rFonts w:ascii="Gill Sans MT" w:eastAsia="Cabin" w:hAnsi="Gill Sans MT"/>
        </w:rPr>
        <w:t>ing</w:t>
      </w:r>
      <w:r w:rsidRPr="003B5E3E">
        <w:rPr>
          <w:rFonts w:ascii="Gill Sans MT" w:eastAsia="Cabin" w:hAnsi="Gill Sans MT"/>
        </w:rPr>
        <w:t xml:space="preserve"> responses question by question</w:t>
      </w:r>
    </w:p>
    <w:p w14:paraId="0BC0D19E" w14:textId="6D0090F6" w:rsidR="00961BE2" w:rsidRPr="003B5E3E" w:rsidDel="008307AE" w:rsidRDefault="00D2407C" w:rsidP="0053643E">
      <w:pPr>
        <w:pStyle w:val="ListParagraph"/>
        <w:widowControl w:val="0"/>
        <w:numPr>
          <w:ilvl w:val="0"/>
          <w:numId w:val="15"/>
        </w:numPr>
        <w:spacing w:after="0"/>
        <w:rPr>
          <w:del w:id="168" w:author="Zalisk, Kirsten" w:date="2021-03-25T16:46:00Z"/>
          <w:rFonts w:ascii="Gill Sans MT" w:hAnsi="Gill Sans MT"/>
        </w:rPr>
      </w:pPr>
      <w:commentRangeStart w:id="169"/>
      <w:commentRangeStart w:id="170"/>
      <w:del w:id="171" w:author="Zalisk, Kirsten" w:date="2021-03-25T16:46:00Z">
        <w:r w:rsidRPr="003B5E3E" w:rsidDel="008307AE">
          <w:rPr>
            <w:rFonts w:ascii="Gill Sans MT" w:hAnsi="Gill Sans MT"/>
            <w:b/>
          </w:rPr>
          <w:delText xml:space="preserve">Improved </w:delText>
        </w:r>
        <w:r w:rsidR="00F264EA" w:rsidRPr="003B5E3E" w:rsidDel="008307AE">
          <w:rPr>
            <w:rFonts w:ascii="Gill Sans MT" w:hAnsi="Gill Sans MT"/>
            <w:b/>
          </w:rPr>
          <w:delText>a</w:delText>
        </w:r>
        <w:r w:rsidRPr="003B5E3E" w:rsidDel="008307AE">
          <w:rPr>
            <w:rFonts w:ascii="Gill Sans MT" w:hAnsi="Gill Sans MT"/>
            <w:b/>
          </w:rPr>
          <w:delText xml:space="preserve">griculture </w:delText>
        </w:r>
        <w:r w:rsidR="00F264EA" w:rsidRPr="003B5E3E" w:rsidDel="008307AE">
          <w:rPr>
            <w:rFonts w:ascii="Gill Sans MT" w:hAnsi="Gill Sans MT"/>
            <w:b/>
          </w:rPr>
          <w:delText>t</w:delText>
        </w:r>
        <w:r w:rsidRPr="003B5E3E" w:rsidDel="008307AE">
          <w:rPr>
            <w:rFonts w:ascii="Gill Sans MT" w:hAnsi="Gill Sans MT"/>
            <w:b/>
          </w:rPr>
          <w:delText>echnologies:</w:delText>
        </w:r>
        <w:r w:rsidRPr="003B5E3E" w:rsidDel="008307AE">
          <w:rPr>
            <w:rFonts w:ascii="Gill Sans MT" w:hAnsi="Gill Sans MT"/>
          </w:rPr>
          <w:delText xml:space="preserve"> </w:delText>
        </w:r>
        <w:r w:rsidR="00794A32" w:rsidRPr="003B5E3E" w:rsidDel="008307AE">
          <w:rPr>
            <w:rFonts w:ascii="Gill Sans MT" w:hAnsi="Gill Sans MT"/>
          </w:rPr>
          <w:delText xml:space="preserve">understanding </w:delText>
        </w:r>
        <w:r w:rsidRPr="003B5E3E" w:rsidDel="008307AE">
          <w:rPr>
            <w:rFonts w:ascii="Gill Sans MT" w:hAnsi="Gill Sans MT"/>
          </w:rPr>
          <w:delText xml:space="preserve">instructions on </w:delText>
        </w:r>
        <w:r w:rsidR="00F264EA" w:rsidRPr="003B5E3E" w:rsidDel="008307AE">
          <w:rPr>
            <w:rFonts w:ascii="Gill Sans MT" w:hAnsi="Gill Sans MT"/>
          </w:rPr>
          <w:delText>three</w:delText>
        </w:r>
        <w:r w:rsidRPr="003B5E3E" w:rsidDel="008307AE">
          <w:rPr>
            <w:rFonts w:ascii="Gill Sans MT" w:hAnsi="Gill Sans MT"/>
          </w:rPr>
          <w:delText xml:space="preserve"> main </w:delText>
        </w:r>
        <w:r w:rsidR="00233F91" w:rsidRPr="003B5E3E" w:rsidDel="008307AE">
          <w:rPr>
            <w:rFonts w:ascii="Gill Sans MT" w:hAnsi="Gill Sans MT"/>
          </w:rPr>
          <w:delText>VCC</w:delText>
        </w:r>
        <w:r w:rsidRPr="003B5E3E" w:rsidDel="008307AE">
          <w:rPr>
            <w:rFonts w:ascii="Gill Sans MT" w:hAnsi="Gill Sans MT"/>
          </w:rPr>
          <w:delText xml:space="preserve"> in </w:delText>
        </w:r>
        <w:r w:rsidRPr="003B5E3E" w:rsidDel="008307AE">
          <w:rPr>
            <w:rFonts w:ascii="Gill Sans MT" w:hAnsi="Gill Sans MT"/>
            <w:highlight w:val="yellow"/>
          </w:rPr>
          <w:delText>[COUNTRY]</w:delText>
        </w:r>
        <w:r w:rsidRPr="003B5E3E" w:rsidDel="008307AE">
          <w:rPr>
            <w:rFonts w:ascii="Gill Sans MT" w:hAnsi="Gill Sans MT"/>
          </w:rPr>
          <w:delText xml:space="preserve">, </w:delText>
        </w:r>
        <w:r w:rsidR="00794A32" w:rsidRPr="003B5E3E" w:rsidDel="008307AE">
          <w:rPr>
            <w:rFonts w:ascii="Gill Sans MT" w:hAnsi="Gill Sans MT"/>
          </w:rPr>
          <w:delText xml:space="preserve">understanding </w:delText>
        </w:r>
        <w:r w:rsidRPr="003B5E3E" w:rsidDel="008307AE">
          <w:rPr>
            <w:rFonts w:ascii="Gill Sans MT" w:hAnsi="Gill Sans MT"/>
          </w:rPr>
          <w:delText>improved agriculture technologies</w:delText>
        </w:r>
        <w:r w:rsidR="00794A32" w:rsidRPr="003B5E3E" w:rsidDel="008307AE">
          <w:rPr>
            <w:rFonts w:ascii="Gill Sans MT" w:hAnsi="Gill Sans MT"/>
          </w:rPr>
          <w:delText xml:space="preserve"> and</w:delText>
        </w:r>
        <w:r w:rsidRPr="003B5E3E" w:rsidDel="008307AE">
          <w:rPr>
            <w:rFonts w:ascii="Gill Sans MT" w:hAnsi="Gill Sans MT"/>
          </w:rPr>
          <w:delText xml:space="preserve"> storage, sketching plots, measuring </w:delText>
        </w:r>
        <w:r w:rsidR="00961BE2" w:rsidRPr="003B5E3E" w:rsidDel="008307AE">
          <w:rPr>
            <w:rFonts w:ascii="Gill Sans MT" w:hAnsi="Gill Sans MT"/>
          </w:rPr>
          <w:delText>crop productivity</w:delText>
        </w:r>
        <w:r w:rsidRPr="003B5E3E" w:rsidDel="008307AE">
          <w:rPr>
            <w:rFonts w:ascii="Gill Sans MT" w:hAnsi="Gill Sans MT"/>
          </w:rPr>
          <w:delText xml:space="preserve">, and measuring land </w:delText>
        </w:r>
        <w:r w:rsidR="00961BE2" w:rsidRPr="003B5E3E" w:rsidDel="008307AE">
          <w:rPr>
            <w:rFonts w:ascii="Gill Sans MT" w:hAnsi="Gill Sans MT"/>
          </w:rPr>
          <w:delText xml:space="preserve">area </w:delText>
        </w:r>
        <w:r w:rsidRPr="003B5E3E" w:rsidDel="008307AE">
          <w:rPr>
            <w:rFonts w:ascii="Gill Sans MT" w:hAnsi="Gill Sans MT"/>
          </w:rPr>
          <w:delText>size</w:delText>
        </w:r>
        <w:r w:rsidR="00E42295" w:rsidRPr="003B5E3E" w:rsidDel="008307AE">
          <w:rPr>
            <w:rFonts w:ascii="Gill Sans MT" w:hAnsi="Gill Sans MT"/>
          </w:rPr>
          <w:delText xml:space="preserve"> using GPS applications</w:delText>
        </w:r>
        <w:r w:rsidRPr="003B5E3E" w:rsidDel="008307AE">
          <w:rPr>
            <w:rFonts w:ascii="Gill Sans MT" w:hAnsi="Gill Sans MT"/>
          </w:rPr>
          <w:delText xml:space="preserve"> </w:delText>
        </w:r>
      </w:del>
      <w:commentRangeEnd w:id="169"/>
      <w:r w:rsidR="003B5E3E" w:rsidRPr="003B5E3E">
        <w:rPr>
          <w:rStyle w:val="CommentReference"/>
          <w:rFonts w:ascii="Gill Sans MT" w:hAnsi="Gill Sans MT"/>
        </w:rPr>
        <w:commentReference w:id="169"/>
      </w:r>
      <w:commentRangeEnd w:id="170"/>
      <w:r w:rsidR="00ED46A1">
        <w:rPr>
          <w:rStyle w:val="CommentReference"/>
        </w:rPr>
        <w:commentReference w:id="170"/>
      </w:r>
    </w:p>
    <w:p w14:paraId="393C98B4" w14:textId="2CAA8D7A" w:rsidR="003B5E3E" w:rsidRPr="003B5E3E" w:rsidRDefault="003B5E3E" w:rsidP="003B5E3E">
      <w:pPr>
        <w:spacing w:before="240"/>
        <w:rPr>
          <w:rFonts w:ascii="Gill Sans MT" w:hAnsi="Gill Sans MT"/>
        </w:rPr>
      </w:pPr>
      <w:r w:rsidRPr="003B5E3E">
        <w:rPr>
          <w:rFonts w:ascii="Gill Sans MT" w:hAnsi="Gill Sans MT"/>
        </w:rPr>
        <w:t xml:space="preserve">Hands-on training and practice sessions will cover the use of tablet computers for data collection. </w:t>
      </w:r>
    </w:p>
    <w:p w14:paraId="0331B703" w14:textId="268A4467" w:rsidR="00D2407C" w:rsidRPr="003B5E3E" w:rsidRDefault="00D2407C" w:rsidP="00D2407C">
      <w:pPr>
        <w:rPr>
          <w:rFonts w:ascii="Gill Sans MT" w:eastAsia="Cabin" w:hAnsi="Gill Sans MT"/>
        </w:rPr>
      </w:pPr>
      <w:r w:rsidRPr="003B5E3E">
        <w:rPr>
          <w:rFonts w:ascii="Gill Sans MT" w:eastAsia="Cabin" w:hAnsi="Gill Sans MT"/>
          <w:b/>
        </w:rPr>
        <w:t xml:space="preserve">Training in </w:t>
      </w:r>
      <w:r w:rsidR="00F264EA" w:rsidRPr="003B5E3E">
        <w:rPr>
          <w:rFonts w:ascii="Gill Sans MT" w:eastAsia="Cabin" w:hAnsi="Gill Sans MT"/>
          <w:b/>
        </w:rPr>
        <w:t>h</w:t>
      </w:r>
      <w:r w:rsidRPr="003B5E3E">
        <w:rPr>
          <w:rFonts w:ascii="Gill Sans MT" w:eastAsia="Cabin" w:hAnsi="Gill Sans MT"/>
          <w:b/>
        </w:rPr>
        <w:t xml:space="preserve">uman </w:t>
      </w:r>
      <w:r w:rsidR="00F264EA" w:rsidRPr="003B5E3E">
        <w:rPr>
          <w:rFonts w:ascii="Gill Sans MT" w:eastAsia="Cabin" w:hAnsi="Gill Sans MT"/>
          <w:b/>
        </w:rPr>
        <w:t>s</w:t>
      </w:r>
      <w:r w:rsidRPr="003B5E3E">
        <w:rPr>
          <w:rFonts w:ascii="Gill Sans MT" w:eastAsia="Cabin" w:hAnsi="Gill Sans MT"/>
          <w:b/>
        </w:rPr>
        <w:t xml:space="preserve">ubjects </w:t>
      </w:r>
      <w:r w:rsidR="00F264EA" w:rsidRPr="003B5E3E">
        <w:rPr>
          <w:rFonts w:ascii="Gill Sans MT" w:eastAsia="Cabin" w:hAnsi="Gill Sans MT"/>
          <w:b/>
        </w:rPr>
        <w:t>p</w:t>
      </w:r>
      <w:r w:rsidRPr="003B5E3E">
        <w:rPr>
          <w:rFonts w:ascii="Gill Sans MT" w:eastAsia="Cabin" w:hAnsi="Gill Sans MT"/>
          <w:b/>
        </w:rPr>
        <w:t>rotections</w:t>
      </w:r>
      <w:r w:rsidRPr="003B5E3E">
        <w:rPr>
          <w:rFonts w:ascii="Gill Sans MT" w:eastAsia="Cabin" w:hAnsi="Gill Sans MT"/>
        </w:rPr>
        <w:t>. All trainees</w:t>
      </w:r>
      <w:r w:rsidR="00F264EA" w:rsidRPr="003B5E3E">
        <w:rPr>
          <w:rFonts w:ascii="Gill Sans MT" w:eastAsia="Cabin" w:hAnsi="Gill Sans MT"/>
        </w:rPr>
        <w:t>—</w:t>
      </w:r>
      <w:r w:rsidRPr="003B5E3E">
        <w:rPr>
          <w:rFonts w:ascii="Gill Sans MT" w:eastAsia="Cabin" w:hAnsi="Gill Sans MT"/>
        </w:rPr>
        <w:t xml:space="preserve">QCS team members, Field Supervisors, Interviewers, </w:t>
      </w:r>
      <w:r w:rsidR="006F027F" w:rsidRPr="003B5E3E">
        <w:rPr>
          <w:rFonts w:ascii="Gill Sans MT" w:eastAsia="Cabin" w:hAnsi="Gill Sans MT"/>
        </w:rPr>
        <w:t xml:space="preserve">the </w:t>
      </w:r>
      <w:r w:rsidRPr="003B5E3E">
        <w:rPr>
          <w:rFonts w:ascii="Gill Sans MT" w:eastAsia="Cabin" w:hAnsi="Gill Sans MT"/>
        </w:rPr>
        <w:t xml:space="preserve">Field Manager, the </w:t>
      </w:r>
      <w:r w:rsidR="00A27B6F" w:rsidRPr="003B5E3E">
        <w:rPr>
          <w:rFonts w:ascii="Gill Sans MT" w:eastAsia="Cabin" w:hAnsi="Gill Sans MT"/>
        </w:rPr>
        <w:t xml:space="preserve">In-Country </w:t>
      </w:r>
      <w:r w:rsidRPr="003B5E3E">
        <w:rPr>
          <w:rFonts w:ascii="Gill Sans MT" w:eastAsia="Cabin" w:hAnsi="Gill Sans MT"/>
        </w:rPr>
        <w:t xml:space="preserve">Data Manager, and anyone who might see </w:t>
      </w:r>
      <w:r w:rsidR="00F264EA" w:rsidRPr="003B5E3E">
        <w:rPr>
          <w:rFonts w:ascii="Gill Sans MT" w:eastAsia="Cabin" w:hAnsi="Gill Sans MT"/>
        </w:rPr>
        <w:t xml:space="preserve">the </w:t>
      </w:r>
      <w:r w:rsidRPr="003B5E3E">
        <w:rPr>
          <w:rFonts w:ascii="Gill Sans MT" w:eastAsia="Cabin" w:hAnsi="Gill Sans MT"/>
        </w:rPr>
        <w:t>survey data</w:t>
      </w:r>
      <w:r w:rsidR="00F264EA" w:rsidRPr="003B5E3E">
        <w:rPr>
          <w:rFonts w:ascii="Gill Sans MT" w:eastAsia="Cabin" w:hAnsi="Gill Sans MT"/>
        </w:rPr>
        <w:t>—</w:t>
      </w:r>
      <w:r w:rsidRPr="003B5E3E">
        <w:rPr>
          <w:rFonts w:ascii="Gill Sans MT" w:eastAsia="Cabin" w:hAnsi="Gill Sans MT"/>
        </w:rPr>
        <w:t xml:space="preserve">will be trained in human subjects protections, including a brief history of human subjects protections, the elements of informed consent, and confidentiality. Significant attention will be dedicated to the elements of informed consent, </w:t>
      </w:r>
      <w:r w:rsidR="00F264EA" w:rsidRPr="003B5E3E">
        <w:rPr>
          <w:rFonts w:ascii="Gill Sans MT" w:eastAsia="Cabin" w:hAnsi="Gill Sans MT"/>
        </w:rPr>
        <w:t xml:space="preserve">particularly </w:t>
      </w:r>
      <w:r w:rsidRPr="003B5E3E">
        <w:rPr>
          <w:rFonts w:ascii="Gill Sans MT" w:eastAsia="Cabin" w:hAnsi="Gill Sans MT"/>
        </w:rPr>
        <w:t>the need to explain</w:t>
      </w:r>
      <w:r w:rsidR="00F264EA" w:rsidRPr="003B5E3E">
        <w:rPr>
          <w:rFonts w:ascii="Gill Sans MT" w:eastAsia="Cabin" w:hAnsi="Gill Sans MT"/>
        </w:rPr>
        <w:t xml:space="preserve"> the following information</w:t>
      </w:r>
      <w:r w:rsidRPr="003B5E3E">
        <w:rPr>
          <w:rFonts w:ascii="Gill Sans MT" w:eastAsia="Cabin" w:hAnsi="Gill Sans MT"/>
        </w:rPr>
        <w:t>:</w:t>
      </w:r>
    </w:p>
    <w:p w14:paraId="2546ABAF" w14:textId="4F129F69" w:rsidR="00D2407C" w:rsidRPr="003B5E3E" w:rsidRDefault="000D2B46" w:rsidP="008B7812">
      <w:pPr>
        <w:pStyle w:val="Bulletedlist"/>
        <w:rPr>
          <w:rFonts w:eastAsia="Cabin"/>
        </w:rPr>
      </w:pPr>
      <w:r w:rsidRPr="003B5E3E">
        <w:t>P</w:t>
      </w:r>
      <w:r w:rsidR="00D2407C" w:rsidRPr="003B5E3E">
        <w:rPr>
          <w:rFonts w:eastAsia="Cabin"/>
        </w:rPr>
        <w:t>urpose of the research</w:t>
      </w:r>
    </w:p>
    <w:p w14:paraId="233517E5" w14:textId="0DAF57E0" w:rsidR="00D2407C" w:rsidRPr="003B5E3E" w:rsidRDefault="000D2B46" w:rsidP="008B7812">
      <w:pPr>
        <w:pStyle w:val="Bulletedlist"/>
        <w:rPr>
          <w:rFonts w:eastAsia="Cabin"/>
        </w:rPr>
      </w:pPr>
      <w:r w:rsidRPr="003B5E3E">
        <w:t>D</w:t>
      </w:r>
      <w:r w:rsidR="00D2407C" w:rsidRPr="003B5E3E">
        <w:rPr>
          <w:rFonts w:eastAsia="Cabin"/>
        </w:rPr>
        <w:t>uration of the respondent’s participation</w:t>
      </w:r>
    </w:p>
    <w:p w14:paraId="46E262F7" w14:textId="38BD0A95" w:rsidR="00D2407C" w:rsidRPr="003B5E3E" w:rsidRDefault="000D2B46" w:rsidP="008B7812">
      <w:pPr>
        <w:pStyle w:val="Bulletedlist"/>
        <w:rPr>
          <w:rFonts w:eastAsia="Cabin"/>
        </w:rPr>
      </w:pPr>
      <w:r w:rsidRPr="003B5E3E">
        <w:t>G</w:t>
      </w:r>
      <w:r w:rsidR="00D2407C" w:rsidRPr="003B5E3E">
        <w:rPr>
          <w:rFonts w:eastAsia="Cabin"/>
        </w:rPr>
        <w:t>eneral content of questions to be asked</w:t>
      </w:r>
    </w:p>
    <w:p w14:paraId="75FB6F1A" w14:textId="7EF578E1" w:rsidR="00D2407C" w:rsidRPr="003B5E3E" w:rsidRDefault="00D2407C" w:rsidP="008B7812">
      <w:pPr>
        <w:pStyle w:val="Bulletedlist"/>
        <w:rPr>
          <w:rFonts w:eastAsia="Cabin"/>
        </w:rPr>
      </w:pPr>
      <w:r w:rsidRPr="003B5E3E">
        <w:t>Any foreseeable risks to the respondent</w:t>
      </w:r>
    </w:p>
    <w:p w14:paraId="49E21C53" w14:textId="6C2CCE02" w:rsidR="00D2407C" w:rsidRPr="003B5E3E" w:rsidRDefault="00D2407C" w:rsidP="008B7812">
      <w:pPr>
        <w:pStyle w:val="Bulletedlist"/>
        <w:rPr>
          <w:rFonts w:eastAsia="Cabin"/>
        </w:rPr>
      </w:pPr>
      <w:r w:rsidRPr="003B5E3E">
        <w:t>Any benefits to the respondent or others fro</w:t>
      </w:r>
      <w:r w:rsidRPr="003B5E3E">
        <w:rPr>
          <w:rFonts w:eastAsia="Cabin"/>
        </w:rPr>
        <w:t>m the research</w:t>
      </w:r>
    </w:p>
    <w:p w14:paraId="02657AF1" w14:textId="1BA74B04" w:rsidR="00D2407C" w:rsidRPr="003B5E3E" w:rsidRDefault="000D2B46" w:rsidP="008B7812">
      <w:pPr>
        <w:pStyle w:val="Bulletedlist"/>
        <w:rPr>
          <w:rFonts w:eastAsia="Cabin"/>
        </w:rPr>
      </w:pPr>
      <w:r w:rsidRPr="003B5E3E">
        <w:t>Maintenance of</w:t>
      </w:r>
      <w:r w:rsidRPr="003B5E3E">
        <w:rPr>
          <w:rFonts w:eastAsia="Cabin"/>
        </w:rPr>
        <w:t xml:space="preserve"> </w:t>
      </w:r>
      <w:r w:rsidR="00D2407C" w:rsidRPr="003B5E3E">
        <w:rPr>
          <w:rFonts w:eastAsia="Cabin"/>
        </w:rPr>
        <w:t xml:space="preserve">confidentiality </w:t>
      </w:r>
      <w:r w:rsidRPr="003B5E3E">
        <w:rPr>
          <w:rFonts w:eastAsia="Cabin"/>
        </w:rPr>
        <w:t xml:space="preserve">in </w:t>
      </w:r>
      <w:r w:rsidR="00D2407C" w:rsidRPr="003B5E3E">
        <w:rPr>
          <w:rFonts w:eastAsia="Cabin"/>
        </w:rPr>
        <w:t xml:space="preserve">records </w:t>
      </w:r>
      <w:r w:rsidRPr="003B5E3E">
        <w:rPr>
          <w:rFonts w:eastAsia="Cabin"/>
        </w:rPr>
        <w:t xml:space="preserve">that </w:t>
      </w:r>
      <w:r w:rsidR="00D2407C" w:rsidRPr="003B5E3E">
        <w:rPr>
          <w:rFonts w:eastAsia="Cabin"/>
        </w:rPr>
        <w:t>identify participant</w:t>
      </w:r>
      <w:r w:rsidRPr="003B5E3E">
        <w:rPr>
          <w:rFonts w:eastAsia="Cabin"/>
        </w:rPr>
        <w:t>s</w:t>
      </w:r>
    </w:p>
    <w:p w14:paraId="0A2A1A6A" w14:textId="006CD893" w:rsidR="00D2407C" w:rsidRPr="003B5E3E" w:rsidRDefault="000D2B46" w:rsidP="008B7812">
      <w:pPr>
        <w:pStyle w:val="Bulletedlist"/>
        <w:rPr>
          <w:rFonts w:eastAsia="Cabin"/>
        </w:rPr>
      </w:pPr>
      <w:r w:rsidRPr="003B5E3E">
        <w:t>Points of</w:t>
      </w:r>
      <w:r w:rsidR="00D2407C" w:rsidRPr="003B5E3E">
        <w:rPr>
          <w:rFonts w:eastAsia="Cabin"/>
        </w:rPr>
        <w:t xml:space="preserve"> contact </w:t>
      </w:r>
      <w:r w:rsidRPr="003B5E3E">
        <w:rPr>
          <w:rFonts w:eastAsia="Cabin"/>
        </w:rPr>
        <w:t xml:space="preserve">for </w:t>
      </w:r>
      <w:r w:rsidR="00D2407C" w:rsidRPr="003B5E3E">
        <w:rPr>
          <w:rFonts w:eastAsia="Cabin"/>
        </w:rPr>
        <w:t>questions about the survey or about respondent rights</w:t>
      </w:r>
    </w:p>
    <w:p w14:paraId="285DBDF0" w14:textId="0E117937" w:rsidR="00D2407C" w:rsidRPr="003B5E3E" w:rsidRDefault="000D2B46" w:rsidP="008B7812">
      <w:pPr>
        <w:pStyle w:val="Bulletedlist"/>
        <w:rPr>
          <w:rFonts w:eastAsia="Cabin"/>
        </w:rPr>
      </w:pPr>
      <w:r w:rsidRPr="003B5E3E">
        <w:t>Statement t</w:t>
      </w:r>
      <w:r w:rsidR="00D2407C" w:rsidRPr="003B5E3E">
        <w:rPr>
          <w:rFonts w:eastAsia="Cabin"/>
        </w:rPr>
        <w:t>hat participation is voluntary, refusal to participate will involve no penalty or loss of benefits to which the respondent is otherwise entitled, and the respondent may discontinue participation at any time without penalty or loss of benefits.</w:t>
      </w:r>
    </w:p>
    <w:p w14:paraId="239A2830" w14:textId="216EF312" w:rsidR="00D2407C" w:rsidRPr="003B5E3E" w:rsidRDefault="00D2407C" w:rsidP="00D2407C">
      <w:pPr>
        <w:rPr>
          <w:rFonts w:ascii="Gill Sans MT" w:hAnsi="Gill Sans MT"/>
        </w:rPr>
      </w:pPr>
      <w:r w:rsidRPr="003B5E3E">
        <w:rPr>
          <w:rFonts w:ascii="Gill Sans MT" w:eastAsia="Cabin" w:hAnsi="Gill Sans MT"/>
        </w:rPr>
        <w:t xml:space="preserve">At the conclusion of the human subjects protection training, each trainee will sign a statement of confidentiality. Signed statements of confidentiality will be retained in the </w:t>
      </w:r>
      <w:r w:rsidRPr="003B5E3E">
        <w:rPr>
          <w:rFonts w:ascii="Gill Sans MT" w:eastAsia="Cabin" w:hAnsi="Gill Sans MT"/>
          <w:highlight w:val="yellow"/>
        </w:rPr>
        <w:t>[</w:t>
      </w:r>
      <w:r w:rsidR="0049663C" w:rsidRPr="003B5E3E">
        <w:rPr>
          <w:rFonts w:ascii="Gill Sans MT" w:eastAsia="Cabin" w:hAnsi="Gill Sans MT"/>
          <w:highlight w:val="yellow"/>
        </w:rPr>
        <w:t xml:space="preserve">SURVEY </w:t>
      </w:r>
      <w:r w:rsidR="00252F23" w:rsidRPr="003B5E3E">
        <w:rPr>
          <w:rFonts w:ascii="Gill Sans MT" w:eastAsia="Cabin" w:hAnsi="Gill Sans MT"/>
          <w:highlight w:val="yellow"/>
        </w:rPr>
        <w:t>SUB</w:t>
      </w:r>
      <w:r w:rsidRPr="003B5E3E">
        <w:rPr>
          <w:rFonts w:ascii="Gill Sans MT" w:eastAsia="Cabin" w:hAnsi="Gill Sans MT"/>
          <w:highlight w:val="yellow"/>
        </w:rPr>
        <w:t>CONTRACTOR]</w:t>
      </w:r>
      <w:r w:rsidRPr="003B5E3E">
        <w:rPr>
          <w:rFonts w:ascii="Gill Sans MT" w:eastAsia="Cabin" w:hAnsi="Gill Sans MT"/>
        </w:rPr>
        <w:t xml:space="preserve"> office in </w:t>
      </w:r>
      <w:r w:rsidRPr="003B5E3E">
        <w:rPr>
          <w:rFonts w:ascii="Gill Sans MT" w:eastAsia="Cabin" w:hAnsi="Gill Sans MT"/>
          <w:highlight w:val="yellow"/>
        </w:rPr>
        <w:t>[CITY, COUNTRY]</w:t>
      </w:r>
      <w:r w:rsidRPr="003B5E3E">
        <w:rPr>
          <w:rFonts w:ascii="Gill Sans MT" w:eastAsia="Cabin" w:hAnsi="Gill Sans MT"/>
        </w:rPr>
        <w:t xml:space="preserve"> for </w:t>
      </w:r>
      <w:r w:rsidR="00F264EA" w:rsidRPr="003B5E3E">
        <w:rPr>
          <w:rFonts w:ascii="Gill Sans MT" w:eastAsia="Cabin" w:hAnsi="Gill Sans MT"/>
        </w:rPr>
        <w:t>3</w:t>
      </w:r>
      <w:r w:rsidRPr="003B5E3E">
        <w:rPr>
          <w:rFonts w:ascii="Gill Sans MT" w:eastAsia="Cabin" w:hAnsi="Gill Sans MT"/>
        </w:rPr>
        <w:t xml:space="preserve"> years.</w:t>
      </w:r>
    </w:p>
    <w:p w14:paraId="028DCAC4" w14:textId="07A43567" w:rsidR="00D2407C" w:rsidRPr="003B5E3E" w:rsidRDefault="00D2407C" w:rsidP="00D2407C">
      <w:pPr>
        <w:rPr>
          <w:rFonts w:ascii="Gill Sans MT" w:hAnsi="Gill Sans MT"/>
        </w:rPr>
      </w:pPr>
      <w:r w:rsidRPr="003B5E3E">
        <w:rPr>
          <w:rFonts w:ascii="Gill Sans MT" w:eastAsia="Cabin" w:hAnsi="Gill Sans MT"/>
          <w:b/>
        </w:rPr>
        <w:t>Pilot</w:t>
      </w:r>
      <w:r w:rsidRPr="003B5E3E" w:rsidDel="00FE64FA">
        <w:rPr>
          <w:rFonts w:ascii="Gill Sans MT" w:eastAsia="Cabin" w:hAnsi="Gill Sans MT"/>
          <w:b/>
        </w:rPr>
        <w:t xml:space="preserve"> </w:t>
      </w:r>
      <w:r w:rsidR="00F264EA" w:rsidRPr="003B5E3E" w:rsidDel="00FE64FA">
        <w:rPr>
          <w:rFonts w:ascii="Gill Sans MT" w:eastAsia="Cabin" w:hAnsi="Gill Sans MT"/>
          <w:b/>
        </w:rPr>
        <w:t>t</w:t>
      </w:r>
      <w:r w:rsidRPr="003B5E3E" w:rsidDel="00FE64FA">
        <w:rPr>
          <w:rFonts w:ascii="Gill Sans MT" w:eastAsia="Cabin" w:hAnsi="Gill Sans MT"/>
          <w:b/>
        </w:rPr>
        <w:t>est</w:t>
      </w:r>
      <w:r w:rsidRPr="003B5E3E">
        <w:rPr>
          <w:rFonts w:ascii="Gill Sans MT" w:eastAsia="Cabin" w:hAnsi="Gill Sans MT"/>
          <w:b/>
        </w:rPr>
        <w:t xml:space="preserve">. </w:t>
      </w:r>
      <w:r w:rsidRPr="003B5E3E">
        <w:rPr>
          <w:rFonts w:ascii="Gill Sans MT" w:eastAsia="Cabin" w:hAnsi="Gill Sans MT"/>
        </w:rPr>
        <w:t xml:space="preserve">At the conclusion of the </w:t>
      </w:r>
      <w:r w:rsidR="00DD4142" w:rsidRPr="003B5E3E">
        <w:rPr>
          <w:rFonts w:ascii="Gill Sans MT" w:eastAsia="Cabin" w:hAnsi="Gill Sans MT"/>
        </w:rPr>
        <w:t>I</w:t>
      </w:r>
      <w:r w:rsidRPr="003B5E3E">
        <w:rPr>
          <w:rFonts w:ascii="Gill Sans MT" w:eastAsia="Cabin" w:hAnsi="Gill Sans MT"/>
        </w:rPr>
        <w:t xml:space="preserve">nterviewers’ training, the entire </w:t>
      </w:r>
      <w:r w:rsidR="0049663C" w:rsidRPr="003B5E3E">
        <w:rPr>
          <w:rFonts w:ascii="Gill Sans MT" w:eastAsia="Cabin" w:hAnsi="Gill Sans MT"/>
        </w:rPr>
        <w:t xml:space="preserve">survey </w:t>
      </w:r>
      <w:r w:rsidRPr="003B5E3E">
        <w:rPr>
          <w:rFonts w:ascii="Gill Sans MT" w:eastAsia="Cabin" w:hAnsi="Gill Sans MT"/>
        </w:rPr>
        <w:t>team will conduct a pilot</w:t>
      </w:r>
      <w:r w:rsidRPr="003B5E3E" w:rsidDel="00FE64FA">
        <w:rPr>
          <w:rFonts w:ascii="Gill Sans MT" w:eastAsia="Cabin" w:hAnsi="Gill Sans MT"/>
        </w:rPr>
        <w:t xml:space="preserve"> test</w:t>
      </w:r>
      <w:r w:rsidRPr="003B5E3E">
        <w:rPr>
          <w:rFonts w:ascii="Gill Sans MT" w:eastAsia="Cabin" w:hAnsi="Gill Sans MT"/>
        </w:rPr>
        <w:t xml:space="preserve"> of all survey procedures, logistics, systems, the revised instrument, and the translations. The pilot</w:t>
      </w:r>
      <w:r w:rsidRPr="003B5E3E" w:rsidDel="00FE64FA">
        <w:rPr>
          <w:rFonts w:ascii="Gill Sans MT" w:eastAsia="Cabin" w:hAnsi="Gill Sans MT"/>
        </w:rPr>
        <w:t xml:space="preserve"> test</w:t>
      </w:r>
      <w:r w:rsidRPr="003B5E3E">
        <w:rPr>
          <w:rFonts w:ascii="Gill Sans MT" w:eastAsia="Cabin" w:hAnsi="Gill Sans MT"/>
        </w:rPr>
        <w:t xml:space="preserve"> will be conducted in rural communities that are in the </w:t>
      </w:r>
      <w:r w:rsidR="006D6978" w:rsidRPr="003B5E3E">
        <w:rPr>
          <w:rFonts w:ascii="Gill Sans MT" w:eastAsia="Cabin" w:hAnsi="Gill Sans MT"/>
        </w:rPr>
        <w:t>P2-</w:t>
      </w:r>
      <w:r w:rsidRPr="003B5E3E">
        <w:rPr>
          <w:rFonts w:ascii="Gill Sans MT" w:eastAsia="Cabin" w:hAnsi="Gill Sans MT"/>
        </w:rPr>
        <w:t xml:space="preserve">ZOI but are not part of the sample. The pilot </w:t>
      </w:r>
      <w:r w:rsidRPr="003B5E3E" w:rsidDel="00FE64FA">
        <w:rPr>
          <w:rFonts w:ascii="Gill Sans MT" w:eastAsia="Cabin" w:hAnsi="Gill Sans MT"/>
        </w:rPr>
        <w:t xml:space="preserve">test </w:t>
      </w:r>
      <w:r w:rsidRPr="003B5E3E">
        <w:rPr>
          <w:rFonts w:ascii="Gill Sans MT" w:eastAsia="Cabin" w:hAnsi="Gill Sans MT"/>
        </w:rPr>
        <w:t xml:space="preserve">will last </w:t>
      </w:r>
      <w:r w:rsidR="00DD4142" w:rsidRPr="003B5E3E">
        <w:rPr>
          <w:rFonts w:ascii="Gill Sans MT" w:eastAsia="Cabin" w:hAnsi="Gill Sans MT"/>
        </w:rPr>
        <w:t xml:space="preserve">1 </w:t>
      </w:r>
      <w:r w:rsidRPr="003B5E3E">
        <w:rPr>
          <w:rFonts w:ascii="Gill Sans MT" w:eastAsia="Cabin" w:hAnsi="Gill Sans MT"/>
        </w:rPr>
        <w:t>week. At the end of each day, everyone participating in the pilot will meet to discuss issues and challenges and to identify solutions. Proposed solutions will be tested on subsequent days.</w:t>
      </w:r>
    </w:p>
    <w:p w14:paraId="20206B67" w14:textId="33977B1A" w:rsidR="00D2407C" w:rsidRPr="003B5E3E" w:rsidRDefault="00D2407C" w:rsidP="00D2407C">
      <w:pPr>
        <w:rPr>
          <w:rFonts w:ascii="Gill Sans MT" w:hAnsi="Gill Sans MT"/>
        </w:rPr>
      </w:pPr>
      <w:r w:rsidRPr="003B5E3E">
        <w:rPr>
          <w:rFonts w:ascii="Gill Sans MT" w:eastAsia="Cabin" w:hAnsi="Gill Sans MT"/>
        </w:rPr>
        <w:t xml:space="preserve">At the conclusion of the pilot, all proposed changes to the survey instrument, translations, procedures, logistics, and systems will be documented and prioritized. The </w:t>
      </w:r>
      <w:r w:rsidR="008F39BE" w:rsidRPr="003B5E3E">
        <w:rPr>
          <w:rFonts w:ascii="Gill Sans MT" w:eastAsia="Cabin" w:hAnsi="Gill Sans MT"/>
        </w:rPr>
        <w:t>Senior Researcher</w:t>
      </w:r>
      <w:r w:rsidR="00A96EEE" w:rsidRPr="003B5E3E">
        <w:rPr>
          <w:rFonts w:ascii="Gill Sans MT" w:eastAsia="Cabin" w:hAnsi="Gill Sans MT"/>
        </w:rPr>
        <w:t xml:space="preserve"> and</w:t>
      </w:r>
      <w:r w:rsidRPr="003B5E3E">
        <w:rPr>
          <w:rFonts w:ascii="Gill Sans MT" w:eastAsia="Cabin" w:hAnsi="Gill Sans MT"/>
        </w:rPr>
        <w:t xml:space="preserve"> the Research </w:t>
      </w:r>
      <w:r w:rsidR="009202AC" w:rsidRPr="003B5E3E">
        <w:rPr>
          <w:rFonts w:ascii="Gill Sans MT" w:eastAsia="Cabin" w:hAnsi="Gill Sans MT"/>
        </w:rPr>
        <w:t xml:space="preserve">Assistant </w:t>
      </w:r>
      <w:r w:rsidRPr="003B5E3E">
        <w:rPr>
          <w:rFonts w:ascii="Gill Sans MT" w:eastAsia="Cabin" w:hAnsi="Gill Sans MT"/>
        </w:rPr>
        <w:t xml:space="preserve">will work with the </w:t>
      </w:r>
      <w:r w:rsidRPr="003B5E3E">
        <w:rPr>
          <w:rFonts w:ascii="Gill Sans MT" w:eastAsia="Cabin" w:hAnsi="Gill Sans MT"/>
          <w:highlight w:val="yellow"/>
        </w:rPr>
        <w:t>[</w:t>
      </w:r>
      <w:r w:rsidR="00F52345" w:rsidRPr="003B5E3E">
        <w:rPr>
          <w:rFonts w:ascii="Gill Sans MT" w:eastAsia="Cabin" w:hAnsi="Gill Sans MT"/>
          <w:highlight w:val="yellow"/>
        </w:rPr>
        <w:t xml:space="preserve">SURVEY </w:t>
      </w:r>
      <w:r w:rsidRPr="003B5E3E">
        <w:rPr>
          <w:rFonts w:ascii="Gill Sans MT" w:eastAsia="Cabin" w:hAnsi="Gill Sans MT"/>
          <w:highlight w:val="yellow"/>
        </w:rPr>
        <w:t>SUBCONTRACTOR]</w:t>
      </w:r>
      <w:r w:rsidRPr="003B5E3E">
        <w:rPr>
          <w:rFonts w:ascii="Gill Sans MT" w:eastAsia="Cabin" w:hAnsi="Gill Sans MT"/>
        </w:rPr>
        <w:t xml:space="preserve"> Survey Director, </w:t>
      </w:r>
      <w:r w:rsidR="00344544" w:rsidRPr="003B5E3E">
        <w:rPr>
          <w:rFonts w:ascii="Gill Sans MT" w:eastAsia="Cabin" w:hAnsi="Gill Sans MT"/>
        </w:rPr>
        <w:t xml:space="preserve">In-Country </w:t>
      </w:r>
      <w:r w:rsidRPr="003B5E3E">
        <w:rPr>
          <w:rFonts w:ascii="Gill Sans MT" w:eastAsia="Cabin" w:hAnsi="Gill Sans MT"/>
        </w:rPr>
        <w:t xml:space="preserve">Data Manager, and </w:t>
      </w:r>
      <w:r w:rsidR="004B1840" w:rsidRPr="003B5E3E">
        <w:rPr>
          <w:rFonts w:ascii="Gill Sans MT" w:eastAsia="Cabin" w:hAnsi="Gill Sans MT"/>
        </w:rPr>
        <w:t xml:space="preserve">Field Manager </w:t>
      </w:r>
      <w:r w:rsidRPr="003B5E3E">
        <w:rPr>
          <w:rFonts w:ascii="Gill Sans MT" w:eastAsia="Cabin" w:hAnsi="Gill Sans MT"/>
        </w:rPr>
        <w:t xml:space="preserve">to revise the </w:t>
      </w:r>
      <w:r w:rsidR="004427B2" w:rsidRPr="003B5E3E">
        <w:rPr>
          <w:rFonts w:ascii="Gill Sans MT" w:eastAsia="Cabin" w:hAnsi="Gill Sans MT"/>
        </w:rPr>
        <w:t>S</w:t>
      </w:r>
      <w:r w:rsidRPr="003B5E3E">
        <w:rPr>
          <w:rFonts w:ascii="Gill Sans MT" w:eastAsia="Cabin" w:hAnsi="Gill Sans MT"/>
        </w:rPr>
        <w:t>upervisor</w:t>
      </w:r>
      <w:r w:rsidR="004427B2" w:rsidRPr="003B5E3E">
        <w:rPr>
          <w:rFonts w:ascii="Gill Sans MT" w:eastAsia="Cabin" w:hAnsi="Gill Sans MT"/>
        </w:rPr>
        <w:t>’</w:t>
      </w:r>
      <w:r w:rsidRPr="003B5E3E">
        <w:rPr>
          <w:rFonts w:ascii="Gill Sans MT" w:eastAsia="Cabin" w:hAnsi="Gill Sans MT"/>
        </w:rPr>
        <w:t>s</w:t>
      </w:r>
      <w:r w:rsidR="004427B2" w:rsidRPr="003B5E3E">
        <w:rPr>
          <w:rFonts w:ascii="Gill Sans MT" w:eastAsia="Cabin" w:hAnsi="Gill Sans MT"/>
        </w:rPr>
        <w:t xml:space="preserve"> Manual</w:t>
      </w:r>
      <w:r w:rsidR="006A5DD2" w:rsidRPr="003B5E3E">
        <w:rPr>
          <w:rFonts w:ascii="Gill Sans MT" w:eastAsia="Cabin" w:hAnsi="Gill Sans MT"/>
        </w:rPr>
        <w:t xml:space="preserve"> and</w:t>
      </w:r>
      <w:r w:rsidRPr="003B5E3E">
        <w:rPr>
          <w:rFonts w:ascii="Gill Sans MT" w:eastAsia="Cabin" w:hAnsi="Gill Sans MT"/>
        </w:rPr>
        <w:t xml:space="preserve"> </w:t>
      </w:r>
      <w:r w:rsidR="004427B2" w:rsidRPr="003B5E3E">
        <w:rPr>
          <w:rFonts w:ascii="Gill Sans MT" w:eastAsia="Cabin" w:hAnsi="Gill Sans MT"/>
        </w:rPr>
        <w:t>I</w:t>
      </w:r>
      <w:r w:rsidRPr="003B5E3E">
        <w:rPr>
          <w:rFonts w:ascii="Gill Sans MT" w:eastAsia="Cabin" w:hAnsi="Gill Sans MT"/>
        </w:rPr>
        <w:t>nterviewer</w:t>
      </w:r>
      <w:r w:rsidR="004427B2" w:rsidRPr="003B5E3E">
        <w:rPr>
          <w:rFonts w:ascii="Gill Sans MT" w:eastAsia="Cabin" w:hAnsi="Gill Sans MT"/>
        </w:rPr>
        <w:t>’</w:t>
      </w:r>
      <w:r w:rsidRPr="003B5E3E">
        <w:rPr>
          <w:rFonts w:ascii="Gill Sans MT" w:eastAsia="Cabin" w:hAnsi="Gill Sans MT"/>
        </w:rPr>
        <w:t xml:space="preserve">s </w:t>
      </w:r>
      <w:r w:rsidR="004427B2" w:rsidRPr="003B5E3E">
        <w:rPr>
          <w:rFonts w:ascii="Gill Sans MT" w:eastAsia="Cabin" w:hAnsi="Gill Sans MT"/>
        </w:rPr>
        <w:t xml:space="preserve">Manual </w:t>
      </w:r>
      <w:r w:rsidRPr="003B5E3E">
        <w:rPr>
          <w:rFonts w:ascii="Gill Sans MT" w:eastAsia="Cabin" w:hAnsi="Gill Sans MT"/>
        </w:rPr>
        <w:t xml:space="preserve">and plan any needed retraining. </w:t>
      </w:r>
    </w:p>
    <w:p w14:paraId="7DDFEB13" w14:textId="209110A4" w:rsidR="00D2407C" w:rsidRPr="003B5E3E" w:rsidRDefault="00D2407C" w:rsidP="00D2407C">
      <w:pPr>
        <w:rPr>
          <w:rFonts w:ascii="Gill Sans MT" w:eastAsia="Cabin" w:hAnsi="Gill Sans MT"/>
        </w:rPr>
      </w:pPr>
      <w:r w:rsidRPr="003B5E3E">
        <w:rPr>
          <w:rFonts w:ascii="Gill Sans MT" w:eastAsia="Cabin" w:hAnsi="Gill Sans MT"/>
        </w:rPr>
        <w:t xml:space="preserve">Proposed revisions to the survey instrument and data entry program will be communicated to the </w:t>
      </w:r>
      <w:r w:rsidR="004E50A1" w:rsidRPr="003B5E3E">
        <w:rPr>
          <w:rFonts w:ascii="Gill Sans MT" w:eastAsia="Cabin" w:hAnsi="Gill Sans MT"/>
        </w:rPr>
        <w:t>[</w:t>
      </w:r>
      <w:r w:rsidR="004E50A1" w:rsidRPr="003B5E3E">
        <w:rPr>
          <w:rFonts w:ascii="Gill Sans MT" w:eastAsia="Cabin" w:hAnsi="Gill Sans MT"/>
          <w:highlight w:val="yellow"/>
        </w:rPr>
        <w:t>CONTRACTOR</w:t>
      </w:r>
      <w:r w:rsidR="004E50A1" w:rsidRPr="003B5E3E">
        <w:rPr>
          <w:rFonts w:ascii="Gill Sans MT" w:eastAsia="Cabin" w:hAnsi="Gill Sans MT"/>
        </w:rPr>
        <w:t xml:space="preserve">] </w:t>
      </w:r>
      <w:r w:rsidRPr="003B5E3E">
        <w:rPr>
          <w:rFonts w:ascii="Gill Sans MT" w:eastAsia="Cabin" w:hAnsi="Gill Sans MT"/>
        </w:rPr>
        <w:t xml:space="preserve">Data </w:t>
      </w:r>
      <w:r w:rsidRPr="003B5E3E" w:rsidDel="00344544">
        <w:rPr>
          <w:rFonts w:ascii="Gill Sans MT" w:eastAsia="Cabin" w:hAnsi="Gill Sans MT"/>
        </w:rPr>
        <w:t xml:space="preserve">Processing </w:t>
      </w:r>
      <w:r w:rsidRPr="003B5E3E">
        <w:rPr>
          <w:rFonts w:ascii="Gill Sans MT" w:eastAsia="Cabin" w:hAnsi="Gill Sans MT"/>
        </w:rPr>
        <w:t xml:space="preserve">Manager, who will coordinate implementation, documentation, and testing of the final changes. The </w:t>
      </w:r>
      <w:r w:rsidR="004E50A1" w:rsidRPr="003B5E3E">
        <w:rPr>
          <w:rFonts w:ascii="Gill Sans MT" w:eastAsia="Cabin" w:hAnsi="Gill Sans MT"/>
        </w:rPr>
        <w:t xml:space="preserve">Senior Researcher </w:t>
      </w:r>
      <w:r w:rsidRPr="003B5E3E">
        <w:rPr>
          <w:rFonts w:ascii="Gill Sans MT" w:eastAsia="Cabin" w:hAnsi="Gill Sans MT"/>
        </w:rPr>
        <w:t xml:space="preserve">will ensure </w:t>
      </w:r>
      <w:r w:rsidR="000D2B46" w:rsidRPr="003B5E3E">
        <w:rPr>
          <w:rFonts w:ascii="Gill Sans MT" w:eastAsia="Cabin" w:hAnsi="Gill Sans MT"/>
        </w:rPr>
        <w:t xml:space="preserve">the alignment of </w:t>
      </w:r>
      <w:r w:rsidRPr="003B5E3E">
        <w:rPr>
          <w:rFonts w:ascii="Gill Sans MT" w:eastAsia="Cabin" w:hAnsi="Gill Sans MT"/>
        </w:rPr>
        <w:t xml:space="preserve">the survey instrument, translations, and translated data entry program. Revisions to the instrument and data entry program and other preparations for fieldwork may take several days, so there will be a </w:t>
      </w:r>
      <w:r w:rsidR="00800609" w:rsidRPr="003B5E3E">
        <w:rPr>
          <w:rFonts w:ascii="Gill Sans MT" w:eastAsia="Cabin" w:hAnsi="Gill Sans MT"/>
        </w:rPr>
        <w:t xml:space="preserve">brief </w:t>
      </w:r>
      <w:r w:rsidRPr="003B5E3E">
        <w:rPr>
          <w:rFonts w:ascii="Gill Sans MT" w:eastAsia="Cabin" w:hAnsi="Gill Sans MT"/>
        </w:rPr>
        <w:t xml:space="preserve">hiatus between the pilot and the initiation of fieldwork. </w:t>
      </w:r>
      <w:r w:rsidR="00F52345" w:rsidRPr="003B5E3E">
        <w:rPr>
          <w:rFonts w:ascii="Gill Sans MT" w:eastAsia="Cabin" w:hAnsi="Gill Sans MT"/>
        </w:rPr>
        <w:t xml:space="preserve">After </w:t>
      </w:r>
      <w:r w:rsidRPr="003B5E3E">
        <w:rPr>
          <w:rFonts w:ascii="Gill Sans MT" w:eastAsia="Cabin" w:hAnsi="Gill Sans MT"/>
        </w:rPr>
        <w:t xml:space="preserve">the program has passed testing, the revised program will be downloaded from </w:t>
      </w:r>
      <w:r w:rsidRPr="003B5E3E">
        <w:rPr>
          <w:rFonts w:ascii="Gill Sans MT" w:eastAsia="Cabin" w:hAnsi="Gill Sans MT"/>
          <w:highlight w:val="yellow"/>
        </w:rPr>
        <w:t>[CONTRACTOR]</w:t>
      </w:r>
      <w:r w:rsidR="001F5494" w:rsidRPr="003B5E3E">
        <w:rPr>
          <w:rFonts w:ascii="Gill Sans MT" w:eastAsia="Cabin" w:hAnsi="Gill Sans MT"/>
        </w:rPr>
        <w:t>’s</w:t>
      </w:r>
      <w:r w:rsidRPr="003B5E3E">
        <w:rPr>
          <w:rFonts w:ascii="Gill Sans MT" w:eastAsia="Cabin" w:hAnsi="Gill Sans MT"/>
        </w:rPr>
        <w:t xml:space="preserve"> </w:t>
      </w:r>
      <w:r w:rsidR="0088114F" w:rsidRPr="003B5E3E">
        <w:rPr>
          <w:rFonts w:ascii="Gill Sans MT" w:eastAsia="Cabin" w:hAnsi="Gill Sans MT"/>
        </w:rPr>
        <w:t xml:space="preserve">secure server </w:t>
      </w:r>
      <w:r w:rsidRPr="003B5E3E">
        <w:rPr>
          <w:rFonts w:ascii="Gill Sans MT" w:eastAsia="Cabin" w:hAnsi="Gill Sans MT"/>
        </w:rPr>
        <w:t>and loaded onto all of the tablet</w:t>
      </w:r>
      <w:r w:rsidR="003B5E3E">
        <w:rPr>
          <w:rFonts w:ascii="Gill Sans MT" w:eastAsia="Cabin" w:hAnsi="Gill Sans MT"/>
        </w:rPr>
        <w:t xml:space="preserve"> computer</w:t>
      </w:r>
      <w:r w:rsidRPr="003B5E3E">
        <w:rPr>
          <w:rFonts w:ascii="Gill Sans MT" w:eastAsia="Cabin" w:hAnsi="Gill Sans MT"/>
        </w:rPr>
        <w:t xml:space="preserve">s by </w:t>
      </w:r>
      <w:r w:rsidR="0073333C" w:rsidRPr="003B5E3E">
        <w:rPr>
          <w:rFonts w:ascii="Gill Sans MT" w:eastAsia="Cabin" w:hAnsi="Gill Sans MT"/>
        </w:rPr>
        <w:t>[</w:t>
      </w:r>
      <w:r w:rsidR="0073333C" w:rsidRPr="003B5E3E">
        <w:rPr>
          <w:rFonts w:ascii="Gill Sans MT" w:eastAsia="Cabin" w:hAnsi="Gill Sans MT"/>
          <w:highlight w:val="yellow"/>
        </w:rPr>
        <w:t>SUBCONTRACTOR</w:t>
      </w:r>
      <w:r w:rsidR="0073333C" w:rsidRPr="003B5E3E">
        <w:rPr>
          <w:rFonts w:ascii="Gill Sans MT" w:eastAsia="Cabin" w:hAnsi="Gill Sans MT"/>
        </w:rPr>
        <w:t xml:space="preserve">]’s </w:t>
      </w:r>
      <w:r w:rsidRPr="003B5E3E">
        <w:rPr>
          <w:rFonts w:ascii="Gill Sans MT" w:eastAsia="Cabin" w:hAnsi="Gill Sans MT"/>
        </w:rPr>
        <w:t>supervisory staff, at the instruction of the Survey Director.</w:t>
      </w:r>
    </w:p>
    <w:p w14:paraId="46A421DC" w14:textId="52ED11ED" w:rsidR="00C87E91" w:rsidRPr="003B5E3E" w:rsidRDefault="00C87E91" w:rsidP="00D47A81">
      <w:pPr>
        <w:pStyle w:val="Heading2"/>
      </w:pPr>
      <w:bookmarkStart w:id="172" w:name="_Toc68594014"/>
      <w:r w:rsidRPr="003B5E3E">
        <w:t>3.16</w:t>
      </w:r>
      <w:r w:rsidRPr="003B5E3E">
        <w:tab/>
      </w:r>
      <w:r w:rsidR="00D2407C" w:rsidRPr="003B5E3E">
        <w:t>Fieldwork</w:t>
      </w:r>
      <w:bookmarkEnd w:id="172"/>
    </w:p>
    <w:p w14:paraId="21B3D762" w14:textId="00DE2D36" w:rsidR="00C87E91" w:rsidRPr="003B5E3E" w:rsidRDefault="00D2407C" w:rsidP="00D2407C">
      <w:pPr>
        <w:rPr>
          <w:rFonts w:ascii="Gill Sans MT" w:eastAsia="Cabin" w:hAnsi="Gill Sans MT"/>
        </w:rPr>
      </w:pPr>
      <w:r w:rsidRPr="003B5E3E">
        <w:rPr>
          <w:rFonts w:ascii="Gill Sans MT" w:eastAsia="Cabin" w:hAnsi="Gill Sans MT"/>
        </w:rPr>
        <w:t xml:space="preserve">This section describes how </w:t>
      </w:r>
      <w:r w:rsidR="00F52345" w:rsidRPr="003B5E3E">
        <w:rPr>
          <w:rFonts w:ascii="Gill Sans MT" w:eastAsia="Cabin" w:hAnsi="Gill Sans MT"/>
        </w:rPr>
        <w:t xml:space="preserve">the team structure and field support </w:t>
      </w:r>
      <w:r w:rsidR="000D2B46" w:rsidRPr="003B5E3E">
        <w:rPr>
          <w:rFonts w:ascii="Gill Sans MT" w:eastAsia="Cabin" w:hAnsi="Gill Sans MT"/>
        </w:rPr>
        <w:t xml:space="preserve">will be implemented </w:t>
      </w:r>
      <w:r w:rsidR="00F52345" w:rsidRPr="003B5E3E">
        <w:rPr>
          <w:rFonts w:ascii="Gill Sans MT" w:eastAsia="Cabin" w:hAnsi="Gill Sans MT"/>
        </w:rPr>
        <w:t xml:space="preserve">for </w:t>
      </w:r>
      <w:r w:rsidRPr="003B5E3E">
        <w:rPr>
          <w:rFonts w:ascii="Gill Sans MT" w:eastAsia="Cabin" w:hAnsi="Gill Sans MT"/>
        </w:rPr>
        <w:t>fieldwork.</w:t>
      </w:r>
    </w:p>
    <w:p w14:paraId="297E389F" w14:textId="24353AB8" w:rsidR="00C87E91" w:rsidRPr="003B5E3E" w:rsidRDefault="00CE45EA" w:rsidP="00044FCB">
      <w:pPr>
        <w:rPr>
          <w:rFonts w:ascii="Gill Sans MT" w:eastAsia="Cabin" w:hAnsi="Gill Sans MT"/>
        </w:rPr>
      </w:pPr>
      <w:r w:rsidRPr="003B5E3E">
        <w:rPr>
          <w:rFonts w:ascii="Gill Sans MT" w:eastAsia="Cabin" w:hAnsi="Gill Sans MT"/>
          <w:b/>
          <w:bCs/>
        </w:rPr>
        <w:t xml:space="preserve">Team </w:t>
      </w:r>
      <w:r w:rsidR="00123DA4" w:rsidRPr="003B5E3E">
        <w:rPr>
          <w:rFonts w:ascii="Gill Sans MT" w:eastAsia="Cabin" w:hAnsi="Gill Sans MT"/>
          <w:b/>
          <w:bCs/>
        </w:rPr>
        <w:t>s</w:t>
      </w:r>
      <w:r w:rsidRPr="003B5E3E">
        <w:rPr>
          <w:rFonts w:ascii="Gill Sans MT" w:eastAsia="Cabin" w:hAnsi="Gill Sans MT"/>
          <w:b/>
          <w:bCs/>
        </w:rPr>
        <w:t>tructure</w:t>
      </w:r>
      <w:r w:rsidR="00123DA4" w:rsidRPr="003B5E3E">
        <w:rPr>
          <w:rFonts w:ascii="Gill Sans MT" w:eastAsia="Cabin" w:hAnsi="Gill Sans MT"/>
          <w:b/>
          <w:bCs/>
        </w:rPr>
        <w:t xml:space="preserve">: </w:t>
      </w:r>
      <w:r w:rsidR="00D2407C" w:rsidRPr="003B5E3E">
        <w:rPr>
          <w:rFonts w:ascii="Gill Sans MT" w:eastAsia="Cabin" w:hAnsi="Gill Sans MT"/>
        </w:rPr>
        <w:t>Each field team deployed will comprise one Field Supervisor</w:t>
      </w:r>
      <w:r w:rsidR="004427B2" w:rsidRPr="003B5E3E">
        <w:rPr>
          <w:rFonts w:ascii="Gill Sans MT" w:eastAsia="Cabin" w:hAnsi="Gill Sans MT"/>
        </w:rPr>
        <w:t>,</w:t>
      </w:r>
      <w:r w:rsidR="00677104" w:rsidRPr="003B5E3E">
        <w:rPr>
          <w:rFonts w:ascii="Gill Sans MT" w:eastAsia="Cabin" w:hAnsi="Gill Sans MT"/>
        </w:rPr>
        <w:t xml:space="preserve"> </w:t>
      </w:r>
      <w:r w:rsidR="00D2407C" w:rsidRPr="003B5E3E">
        <w:rPr>
          <w:rFonts w:ascii="Gill Sans MT" w:eastAsia="Cabin" w:hAnsi="Gill Sans MT"/>
        </w:rPr>
        <w:t xml:space="preserve">two teams of two </w:t>
      </w:r>
      <w:r w:rsidR="00FA06E0" w:rsidRPr="003B5E3E">
        <w:rPr>
          <w:rFonts w:ascii="Gill Sans MT" w:eastAsia="Cabin" w:hAnsi="Gill Sans MT"/>
        </w:rPr>
        <w:t>I</w:t>
      </w:r>
      <w:r w:rsidR="00D2407C" w:rsidRPr="003B5E3E">
        <w:rPr>
          <w:rFonts w:ascii="Gill Sans MT" w:eastAsia="Cabin" w:hAnsi="Gill Sans MT"/>
        </w:rPr>
        <w:t>nterviewers</w:t>
      </w:r>
      <w:r w:rsidR="00452D43" w:rsidRPr="003B5E3E">
        <w:rPr>
          <w:rFonts w:ascii="Gill Sans MT" w:eastAsia="Cabin" w:hAnsi="Gill Sans MT"/>
        </w:rPr>
        <w:t xml:space="preserve">, and a </w:t>
      </w:r>
      <w:r w:rsidR="00FA06E0" w:rsidRPr="003B5E3E">
        <w:rPr>
          <w:rFonts w:ascii="Gill Sans MT" w:eastAsia="Cabin" w:hAnsi="Gill Sans MT"/>
        </w:rPr>
        <w:t>D</w:t>
      </w:r>
      <w:r w:rsidR="00452D43" w:rsidRPr="003B5E3E">
        <w:rPr>
          <w:rFonts w:ascii="Gill Sans MT" w:eastAsia="Cabin" w:hAnsi="Gill Sans MT"/>
        </w:rPr>
        <w:t>river</w:t>
      </w:r>
      <w:r w:rsidR="00D2407C" w:rsidRPr="003B5E3E">
        <w:rPr>
          <w:rFonts w:ascii="Gill Sans MT" w:eastAsia="Cabin" w:hAnsi="Gill Sans MT"/>
        </w:rPr>
        <w:t xml:space="preserve">. </w:t>
      </w:r>
      <w:r w:rsidR="00F52345" w:rsidRPr="003B5E3E">
        <w:rPr>
          <w:rFonts w:ascii="Gill Sans MT" w:eastAsia="Cabin" w:hAnsi="Gill Sans MT"/>
        </w:rPr>
        <w:t xml:space="preserve">Because of </w:t>
      </w:r>
      <w:r w:rsidR="00D2407C" w:rsidRPr="003B5E3E">
        <w:rPr>
          <w:rFonts w:ascii="Gill Sans MT" w:eastAsia="Cabin" w:hAnsi="Gill Sans MT"/>
        </w:rPr>
        <w:t>the gender-sensitive nature of some aspects of the</w:t>
      </w:r>
      <w:r w:rsidR="006A5DD2" w:rsidRPr="003B5E3E">
        <w:rPr>
          <w:rFonts w:ascii="Gill Sans MT" w:eastAsia="Cabin" w:hAnsi="Gill Sans MT"/>
        </w:rPr>
        <w:t xml:space="preserve"> </w:t>
      </w:r>
      <w:r w:rsidR="00D2407C" w:rsidRPr="003B5E3E">
        <w:rPr>
          <w:rFonts w:ascii="Gill Sans MT" w:eastAsia="Cabin" w:hAnsi="Gill Sans MT"/>
        </w:rPr>
        <w:t xml:space="preserve">questionnaire, female </w:t>
      </w:r>
      <w:r w:rsidR="00924D10" w:rsidRPr="003B5E3E">
        <w:rPr>
          <w:rFonts w:ascii="Gill Sans MT" w:eastAsia="Cabin" w:hAnsi="Gill Sans MT"/>
        </w:rPr>
        <w:t>I</w:t>
      </w:r>
      <w:r w:rsidR="00D2407C" w:rsidRPr="003B5E3E">
        <w:rPr>
          <w:rFonts w:ascii="Gill Sans MT" w:eastAsia="Cabin" w:hAnsi="Gill Sans MT"/>
        </w:rPr>
        <w:t>nterviewers will be needed to interview female respondents</w:t>
      </w:r>
      <w:r w:rsidR="00F52345" w:rsidRPr="003B5E3E">
        <w:rPr>
          <w:rFonts w:ascii="Gill Sans MT" w:eastAsia="Cabin" w:hAnsi="Gill Sans MT"/>
        </w:rPr>
        <w:t>, which means that</w:t>
      </w:r>
      <w:r w:rsidR="00D2407C" w:rsidRPr="003B5E3E">
        <w:rPr>
          <w:rFonts w:ascii="Gill Sans MT" w:eastAsia="Cabin" w:hAnsi="Gill Sans MT"/>
        </w:rPr>
        <w:t xml:space="preserve"> each </w:t>
      </w:r>
      <w:r w:rsidR="004427B2" w:rsidRPr="003B5E3E">
        <w:rPr>
          <w:rFonts w:ascii="Gill Sans MT" w:eastAsia="Cabin" w:hAnsi="Gill Sans MT"/>
        </w:rPr>
        <w:t>I</w:t>
      </w:r>
      <w:r w:rsidR="00D2407C" w:rsidRPr="003B5E3E">
        <w:rPr>
          <w:rFonts w:ascii="Gill Sans MT" w:eastAsia="Cabin" w:hAnsi="Gill Sans MT"/>
        </w:rPr>
        <w:t xml:space="preserve">nterviewer team </w:t>
      </w:r>
      <w:r w:rsidR="00F52345" w:rsidRPr="003B5E3E">
        <w:rPr>
          <w:rFonts w:ascii="Gill Sans MT" w:eastAsia="Cabin" w:hAnsi="Gill Sans MT"/>
        </w:rPr>
        <w:t xml:space="preserve">will </w:t>
      </w:r>
      <w:r w:rsidR="00D2407C" w:rsidRPr="003B5E3E">
        <w:rPr>
          <w:rFonts w:ascii="Gill Sans MT" w:eastAsia="Cabin" w:hAnsi="Gill Sans MT"/>
        </w:rPr>
        <w:t xml:space="preserve">have at least one female </w:t>
      </w:r>
      <w:r w:rsidR="00924D10" w:rsidRPr="003B5E3E">
        <w:rPr>
          <w:rFonts w:ascii="Gill Sans MT" w:eastAsia="Cabin" w:hAnsi="Gill Sans MT"/>
        </w:rPr>
        <w:t>I</w:t>
      </w:r>
      <w:r w:rsidR="00D2407C" w:rsidRPr="003B5E3E">
        <w:rPr>
          <w:rFonts w:ascii="Gill Sans MT" w:eastAsia="Cabin" w:hAnsi="Gill Sans MT"/>
        </w:rPr>
        <w:t>nterviewer. Each field team will have its own vehicle.</w:t>
      </w:r>
    </w:p>
    <w:p w14:paraId="1D7D9C6F" w14:textId="291A685B" w:rsidR="00D2407C" w:rsidRPr="003B5E3E" w:rsidRDefault="00CE45EA" w:rsidP="00044FCB">
      <w:pPr>
        <w:rPr>
          <w:rFonts w:ascii="Gill Sans MT" w:eastAsia="Cabin" w:hAnsi="Gill Sans MT"/>
        </w:rPr>
      </w:pPr>
      <w:r w:rsidRPr="003B5E3E">
        <w:rPr>
          <w:rFonts w:ascii="Gill Sans MT" w:eastAsia="Cabin" w:hAnsi="Gill Sans MT"/>
          <w:b/>
          <w:bCs/>
        </w:rPr>
        <w:t xml:space="preserve">Field </w:t>
      </w:r>
      <w:r w:rsidR="00123DA4" w:rsidRPr="003B5E3E">
        <w:rPr>
          <w:rFonts w:ascii="Gill Sans MT" w:hAnsi="Gill Sans MT"/>
          <w:b/>
        </w:rPr>
        <w:t>s</w:t>
      </w:r>
      <w:r w:rsidRPr="003B5E3E">
        <w:rPr>
          <w:rFonts w:ascii="Gill Sans MT" w:hAnsi="Gill Sans MT"/>
          <w:b/>
        </w:rPr>
        <w:t>upport</w:t>
      </w:r>
      <w:r w:rsidR="00123DA4" w:rsidRPr="003B5E3E">
        <w:rPr>
          <w:rFonts w:ascii="Gill Sans MT" w:hAnsi="Gill Sans MT"/>
          <w:b/>
        </w:rPr>
        <w:t>:</w:t>
      </w:r>
      <w:r w:rsidR="00123DA4" w:rsidRPr="003B5E3E">
        <w:rPr>
          <w:rFonts w:ascii="Gill Sans MT" w:hAnsi="Gill Sans MT"/>
        </w:rPr>
        <w:t xml:space="preserve"> </w:t>
      </w:r>
      <w:r w:rsidR="00D2407C" w:rsidRPr="003B5E3E">
        <w:rPr>
          <w:rFonts w:ascii="Gill Sans MT" w:eastAsia="Cabin" w:hAnsi="Gill Sans MT"/>
        </w:rPr>
        <w:t xml:space="preserve">Each field team will </w:t>
      </w:r>
      <w:r w:rsidR="006A5DD2" w:rsidRPr="003B5E3E">
        <w:rPr>
          <w:rFonts w:ascii="Gill Sans MT" w:eastAsia="Cabin" w:hAnsi="Gill Sans MT"/>
        </w:rPr>
        <w:t xml:space="preserve">be visited regularly by a </w:t>
      </w:r>
      <w:r w:rsidR="00D2407C" w:rsidRPr="003B5E3E">
        <w:rPr>
          <w:rFonts w:ascii="Gill Sans MT" w:eastAsia="Cabin" w:hAnsi="Gill Sans MT"/>
        </w:rPr>
        <w:t>QCS team</w:t>
      </w:r>
      <w:r w:rsidR="00123DA4" w:rsidRPr="003B5E3E">
        <w:rPr>
          <w:rFonts w:ascii="Gill Sans MT" w:eastAsia="Cabin" w:hAnsi="Gill Sans MT"/>
        </w:rPr>
        <w:t xml:space="preserve"> to</w:t>
      </w:r>
      <w:r w:rsidR="00D2407C" w:rsidRPr="003B5E3E">
        <w:rPr>
          <w:rFonts w:ascii="Gill Sans MT" w:eastAsia="Cabin" w:hAnsi="Gill Sans MT"/>
        </w:rPr>
        <w:t xml:space="preserve"> ensure that field teams have the supplies need</w:t>
      </w:r>
      <w:r w:rsidR="0054674A" w:rsidRPr="003B5E3E">
        <w:rPr>
          <w:rFonts w:ascii="Gill Sans MT" w:eastAsia="Cabin" w:hAnsi="Gill Sans MT"/>
        </w:rPr>
        <w:t>ed</w:t>
      </w:r>
      <w:r w:rsidR="00D2407C" w:rsidRPr="003B5E3E">
        <w:rPr>
          <w:rFonts w:ascii="Gill Sans MT" w:eastAsia="Cabin" w:hAnsi="Gill Sans MT"/>
        </w:rPr>
        <w:t xml:space="preserve"> and that any problems </w:t>
      </w:r>
      <w:r w:rsidR="0054674A" w:rsidRPr="003B5E3E">
        <w:rPr>
          <w:rFonts w:ascii="Gill Sans MT" w:eastAsia="Cabin" w:hAnsi="Gill Sans MT"/>
        </w:rPr>
        <w:t>that require</w:t>
      </w:r>
      <w:r w:rsidR="00D2407C" w:rsidRPr="003B5E3E">
        <w:rPr>
          <w:rFonts w:ascii="Gill Sans MT" w:eastAsia="Cabin" w:hAnsi="Gill Sans MT"/>
        </w:rPr>
        <w:t xml:space="preserve"> </w:t>
      </w:r>
      <w:r w:rsidR="00123DA4" w:rsidRPr="003B5E3E">
        <w:rPr>
          <w:rFonts w:ascii="Gill Sans MT" w:eastAsia="Cabin" w:hAnsi="Gill Sans MT"/>
        </w:rPr>
        <w:t xml:space="preserve">central administration </w:t>
      </w:r>
      <w:r w:rsidR="00D2407C" w:rsidRPr="003B5E3E">
        <w:rPr>
          <w:rFonts w:ascii="Gill Sans MT" w:eastAsia="Cabin" w:hAnsi="Gill Sans MT"/>
        </w:rPr>
        <w:t xml:space="preserve">support </w:t>
      </w:r>
      <w:r w:rsidR="00123DA4" w:rsidRPr="003B5E3E">
        <w:rPr>
          <w:rFonts w:ascii="Gill Sans MT" w:eastAsia="Cabin" w:hAnsi="Gill Sans MT"/>
        </w:rPr>
        <w:t>receive</w:t>
      </w:r>
      <w:r w:rsidR="00D2407C" w:rsidRPr="003B5E3E">
        <w:rPr>
          <w:rFonts w:ascii="Gill Sans MT" w:eastAsia="Cabin" w:hAnsi="Gill Sans MT"/>
        </w:rPr>
        <w:t xml:space="preserve"> prompt</w:t>
      </w:r>
      <w:r w:rsidR="00123DA4" w:rsidRPr="003B5E3E">
        <w:rPr>
          <w:rFonts w:ascii="Gill Sans MT" w:eastAsia="Cabin" w:hAnsi="Gill Sans MT"/>
        </w:rPr>
        <w:t xml:space="preserve"> attention</w:t>
      </w:r>
      <w:r w:rsidR="00D2407C" w:rsidRPr="003B5E3E">
        <w:rPr>
          <w:rFonts w:ascii="Gill Sans MT" w:eastAsia="Cabin" w:hAnsi="Gill Sans MT"/>
        </w:rPr>
        <w:t xml:space="preserve">. </w:t>
      </w:r>
      <w:r w:rsidR="0054674A" w:rsidRPr="003B5E3E">
        <w:rPr>
          <w:rFonts w:ascii="Gill Sans MT" w:eastAsia="Cabin" w:hAnsi="Gill Sans MT"/>
        </w:rPr>
        <w:t xml:space="preserve">The QCS teams </w:t>
      </w:r>
      <w:r w:rsidR="00D2407C" w:rsidRPr="003B5E3E">
        <w:rPr>
          <w:rFonts w:ascii="Gill Sans MT" w:eastAsia="Cabin" w:hAnsi="Gill Sans MT"/>
        </w:rPr>
        <w:t xml:space="preserve">also will provide moral support </w:t>
      </w:r>
      <w:r w:rsidR="0054674A" w:rsidRPr="003B5E3E">
        <w:rPr>
          <w:rFonts w:ascii="Gill Sans MT" w:eastAsia="Cabin" w:hAnsi="Gill Sans MT"/>
        </w:rPr>
        <w:t xml:space="preserve">for </w:t>
      </w:r>
      <w:r w:rsidR="00D2407C" w:rsidRPr="003B5E3E">
        <w:rPr>
          <w:rFonts w:ascii="Gill Sans MT" w:eastAsia="Cabin" w:hAnsi="Gill Sans MT"/>
        </w:rPr>
        <w:t xml:space="preserve">the </w:t>
      </w:r>
      <w:r w:rsidR="00F218F9" w:rsidRPr="003B5E3E">
        <w:rPr>
          <w:rFonts w:ascii="Gill Sans MT" w:eastAsia="Cabin" w:hAnsi="Gill Sans MT"/>
        </w:rPr>
        <w:t>I</w:t>
      </w:r>
      <w:r w:rsidR="0054674A" w:rsidRPr="003B5E3E">
        <w:rPr>
          <w:rFonts w:ascii="Gill Sans MT" w:eastAsia="Cabin" w:hAnsi="Gill Sans MT"/>
        </w:rPr>
        <w:t xml:space="preserve">nterviewer </w:t>
      </w:r>
      <w:r w:rsidR="00D2407C" w:rsidRPr="003B5E3E">
        <w:rPr>
          <w:rFonts w:ascii="Gill Sans MT" w:eastAsia="Cabin" w:hAnsi="Gill Sans MT"/>
        </w:rPr>
        <w:t>teams and provide an additional layer of field supervision and quality assurance.</w:t>
      </w:r>
    </w:p>
    <w:p w14:paraId="697BBF8B" w14:textId="67DE3DBC" w:rsidR="00F56862" w:rsidRPr="003B5E3E" w:rsidRDefault="00D2407C" w:rsidP="00440E6A">
      <w:pPr>
        <w:pStyle w:val="Heading1"/>
        <w:ind w:left="360"/>
      </w:pPr>
      <w:bookmarkStart w:id="173" w:name="_Toc68594015"/>
      <w:r w:rsidRPr="003B5E3E">
        <w:t>4</w:t>
      </w:r>
      <w:r w:rsidR="00F56862" w:rsidRPr="003B5E3E">
        <w:t>.</w:t>
      </w:r>
      <w:r w:rsidR="00F56862" w:rsidRPr="003B5E3E">
        <w:tab/>
      </w:r>
      <w:r w:rsidRPr="003B5E3E">
        <w:t xml:space="preserve">Data </w:t>
      </w:r>
      <w:r w:rsidR="000077F3" w:rsidRPr="003B5E3E">
        <w:t>h</w:t>
      </w:r>
      <w:r w:rsidRPr="003B5E3E">
        <w:t xml:space="preserve">andling and </w:t>
      </w:r>
      <w:r w:rsidR="000077F3" w:rsidRPr="003B5E3E">
        <w:t>a</w:t>
      </w:r>
      <w:r w:rsidRPr="003B5E3E">
        <w:t>nalysis</w:t>
      </w:r>
      <w:bookmarkEnd w:id="173"/>
    </w:p>
    <w:p w14:paraId="276C89DC" w14:textId="0B909AFD" w:rsidR="00F56862" w:rsidRPr="003B5E3E" w:rsidRDefault="00D2407C" w:rsidP="00D47A81">
      <w:pPr>
        <w:pStyle w:val="Heading2"/>
      </w:pPr>
      <w:bookmarkStart w:id="174" w:name="_Toc68594016"/>
      <w:r w:rsidRPr="003B5E3E">
        <w:t>4</w:t>
      </w:r>
      <w:r w:rsidR="00F56862" w:rsidRPr="003B5E3E">
        <w:t>.1</w:t>
      </w:r>
      <w:r w:rsidR="00F56862" w:rsidRPr="003B5E3E">
        <w:tab/>
      </w:r>
      <w:r w:rsidRPr="003B5E3E">
        <w:t xml:space="preserve">Data </w:t>
      </w:r>
      <w:r w:rsidR="00123DA4" w:rsidRPr="003B5E3E">
        <w:t>e</w:t>
      </w:r>
      <w:r w:rsidRPr="003B5E3E">
        <w:t xml:space="preserve">ntry </w:t>
      </w:r>
      <w:r w:rsidR="00123DA4" w:rsidRPr="003B5E3E">
        <w:t>p</w:t>
      </w:r>
      <w:r w:rsidRPr="003B5E3E">
        <w:t xml:space="preserve">rogramming and </w:t>
      </w:r>
      <w:r w:rsidR="00123DA4" w:rsidRPr="003B5E3E">
        <w:t>t</w:t>
      </w:r>
      <w:r w:rsidRPr="003B5E3E">
        <w:t>esting</w:t>
      </w:r>
      <w:bookmarkEnd w:id="174"/>
      <w:r w:rsidRPr="003B5E3E">
        <w:t xml:space="preserve"> </w:t>
      </w:r>
    </w:p>
    <w:p w14:paraId="452067E2" w14:textId="377F36C8" w:rsidR="00D2407C" w:rsidRPr="003B5E3E" w:rsidRDefault="00D2407C" w:rsidP="00D2407C">
      <w:pPr>
        <w:rPr>
          <w:rFonts w:ascii="Gill Sans MT" w:hAnsi="Gill Sans MT"/>
        </w:rPr>
      </w:pPr>
      <w:r w:rsidRPr="003B5E3E">
        <w:rPr>
          <w:rFonts w:ascii="Gill Sans MT" w:eastAsia="Cabin" w:hAnsi="Gill Sans MT"/>
          <w:highlight w:val="yellow"/>
        </w:rPr>
        <w:t>[CONTRACTOR]</w:t>
      </w:r>
      <w:r w:rsidRPr="003B5E3E">
        <w:rPr>
          <w:rFonts w:ascii="Gill Sans MT" w:eastAsia="Cabin" w:hAnsi="Gill Sans MT"/>
        </w:rPr>
        <w:t xml:space="preserve"> </w:t>
      </w:r>
      <w:r w:rsidR="00123DA4" w:rsidRPr="003B5E3E">
        <w:rPr>
          <w:rFonts w:ascii="Gill Sans MT" w:eastAsia="Cabin" w:hAnsi="Gill Sans MT"/>
        </w:rPr>
        <w:t xml:space="preserve">will </w:t>
      </w:r>
      <w:r w:rsidRPr="003B5E3E">
        <w:rPr>
          <w:rFonts w:ascii="Gill Sans MT" w:eastAsia="Cabin" w:hAnsi="Gill Sans MT"/>
        </w:rPr>
        <w:t>capture data on Android tablet</w:t>
      </w:r>
      <w:r w:rsidR="003B5E3E">
        <w:rPr>
          <w:rFonts w:ascii="Gill Sans MT" w:eastAsia="Cabin" w:hAnsi="Gill Sans MT"/>
        </w:rPr>
        <w:t xml:space="preserve"> computer</w:t>
      </w:r>
      <w:r w:rsidRPr="003B5E3E">
        <w:rPr>
          <w:rFonts w:ascii="Gill Sans MT" w:eastAsia="Cabin" w:hAnsi="Gill Sans MT"/>
        </w:rPr>
        <w:t>s</w:t>
      </w:r>
      <w:r w:rsidR="00123DA4" w:rsidRPr="003B5E3E">
        <w:rPr>
          <w:rFonts w:ascii="Gill Sans MT" w:eastAsia="Cabin" w:hAnsi="Gill Sans MT"/>
        </w:rPr>
        <w:t xml:space="preserve"> and use </w:t>
      </w:r>
      <w:proofErr w:type="spellStart"/>
      <w:r w:rsidR="00123DA4" w:rsidRPr="003B5E3E">
        <w:rPr>
          <w:rFonts w:ascii="Gill Sans MT" w:eastAsia="Cabin" w:hAnsi="Gill Sans MT"/>
        </w:rPr>
        <w:t>CSPro</w:t>
      </w:r>
      <w:proofErr w:type="spellEnd"/>
      <w:r w:rsidR="00123DA4" w:rsidRPr="003B5E3E">
        <w:rPr>
          <w:rFonts w:ascii="Gill Sans MT" w:eastAsia="Cabin" w:hAnsi="Gill Sans MT"/>
        </w:rPr>
        <w:t xml:space="preserve"> software for</w:t>
      </w:r>
      <w:r w:rsidRPr="003B5E3E">
        <w:rPr>
          <w:rFonts w:ascii="Gill Sans MT" w:eastAsia="Cabin" w:hAnsi="Gill Sans MT"/>
        </w:rPr>
        <w:t xml:space="preserve"> data entry. </w:t>
      </w:r>
    </w:p>
    <w:p w14:paraId="11411569" w14:textId="6B161F0B" w:rsidR="007F338E" w:rsidRPr="003B5E3E" w:rsidRDefault="00D2407C" w:rsidP="00D2407C">
      <w:pPr>
        <w:rPr>
          <w:rFonts w:ascii="Gill Sans MT" w:eastAsia="Cabin" w:hAnsi="Gill Sans MT"/>
        </w:rPr>
      </w:pPr>
      <w:r w:rsidRPr="003B5E3E">
        <w:rPr>
          <w:rFonts w:ascii="Gill Sans MT" w:eastAsia="Cabin" w:hAnsi="Gill Sans MT"/>
        </w:rPr>
        <w:t xml:space="preserve">Data entry programming and testing is a multistage process that starts approximately </w:t>
      </w:r>
      <w:r w:rsidR="00DC589F" w:rsidRPr="003B5E3E">
        <w:rPr>
          <w:rFonts w:ascii="Gill Sans MT" w:eastAsia="Cabin" w:hAnsi="Gill Sans MT"/>
        </w:rPr>
        <w:t xml:space="preserve">5 </w:t>
      </w:r>
      <w:r w:rsidRPr="003B5E3E">
        <w:rPr>
          <w:rFonts w:ascii="Gill Sans MT" w:eastAsia="Cabin" w:hAnsi="Gill Sans MT"/>
        </w:rPr>
        <w:t xml:space="preserve">months </w:t>
      </w:r>
      <w:r w:rsidR="00DC589F" w:rsidRPr="003B5E3E">
        <w:rPr>
          <w:rFonts w:ascii="Gill Sans MT" w:eastAsia="Cabin" w:hAnsi="Gill Sans MT"/>
        </w:rPr>
        <w:t>before</w:t>
      </w:r>
      <w:r w:rsidRPr="003B5E3E">
        <w:rPr>
          <w:rFonts w:ascii="Gill Sans MT" w:eastAsia="Cabin" w:hAnsi="Gill Sans MT"/>
        </w:rPr>
        <w:t xml:space="preserve"> </w:t>
      </w:r>
      <w:r w:rsidR="004D43B5" w:rsidRPr="003B5E3E">
        <w:rPr>
          <w:rFonts w:ascii="Gill Sans MT" w:eastAsia="Cabin" w:hAnsi="Gill Sans MT"/>
        </w:rPr>
        <w:t>fieldwork</w:t>
      </w:r>
      <w:r w:rsidRPr="003B5E3E">
        <w:rPr>
          <w:rFonts w:ascii="Gill Sans MT" w:eastAsia="Cabin" w:hAnsi="Gill Sans MT"/>
        </w:rPr>
        <w:t xml:space="preserve">. Programming </w:t>
      </w:r>
      <w:r w:rsidR="00943403" w:rsidRPr="003B5E3E">
        <w:rPr>
          <w:rFonts w:ascii="Gill Sans MT" w:eastAsia="Cabin" w:hAnsi="Gill Sans MT"/>
        </w:rPr>
        <w:t xml:space="preserve">will </w:t>
      </w:r>
      <w:r w:rsidRPr="003B5E3E">
        <w:rPr>
          <w:rFonts w:ascii="Gill Sans MT" w:eastAsia="Cabin" w:hAnsi="Gill Sans MT"/>
        </w:rPr>
        <w:t xml:space="preserve">start when the basic survey instrument is frozen, meaning that all </w:t>
      </w:r>
      <w:r w:rsidR="00410057" w:rsidRPr="003B5E3E">
        <w:rPr>
          <w:rFonts w:ascii="Gill Sans MT" w:eastAsia="Cabin" w:hAnsi="Gill Sans MT"/>
        </w:rPr>
        <w:t xml:space="preserve">survey </w:t>
      </w:r>
      <w:r w:rsidRPr="003B5E3E">
        <w:rPr>
          <w:rFonts w:ascii="Gill Sans MT" w:eastAsia="Cabin" w:hAnsi="Gill Sans MT"/>
        </w:rPr>
        <w:t>modules and questions have been identified and the flow of the questions</w:t>
      </w:r>
      <w:r w:rsidR="00943403" w:rsidRPr="003B5E3E">
        <w:rPr>
          <w:rFonts w:ascii="Gill Sans MT" w:eastAsia="Cabin" w:hAnsi="Gill Sans MT"/>
        </w:rPr>
        <w:t>,</w:t>
      </w:r>
      <w:r w:rsidRPr="003B5E3E">
        <w:rPr>
          <w:rFonts w:ascii="Gill Sans MT" w:eastAsia="Cabin" w:hAnsi="Gill Sans MT"/>
        </w:rPr>
        <w:t xml:space="preserve"> including skip patterns</w:t>
      </w:r>
      <w:r w:rsidR="00943403" w:rsidRPr="003B5E3E">
        <w:rPr>
          <w:rFonts w:ascii="Gill Sans MT" w:eastAsia="Cabin" w:hAnsi="Gill Sans MT"/>
        </w:rPr>
        <w:t>,</w:t>
      </w:r>
      <w:r w:rsidRPr="003B5E3E">
        <w:rPr>
          <w:rFonts w:ascii="Gill Sans MT" w:eastAsia="Cabin" w:hAnsi="Gill Sans MT"/>
        </w:rPr>
        <w:t xml:space="preserve"> </w:t>
      </w:r>
      <w:r w:rsidR="00DC589F" w:rsidRPr="003B5E3E">
        <w:rPr>
          <w:rFonts w:ascii="Gill Sans MT" w:eastAsia="Cabin" w:hAnsi="Gill Sans MT"/>
        </w:rPr>
        <w:t xml:space="preserve">have </w:t>
      </w:r>
      <w:r w:rsidRPr="003B5E3E">
        <w:rPr>
          <w:rFonts w:ascii="Gill Sans MT" w:eastAsia="Cabin" w:hAnsi="Gill Sans MT"/>
        </w:rPr>
        <w:t xml:space="preserve">been determined. At this point, the data management team will identify the programming specifications and testing scenarios that differ from the standard data </w:t>
      </w:r>
      <w:r w:rsidR="00D966AF" w:rsidRPr="003B5E3E">
        <w:rPr>
          <w:rFonts w:ascii="Gill Sans MT" w:eastAsia="Cabin" w:hAnsi="Gill Sans MT"/>
        </w:rPr>
        <w:t xml:space="preserve">entry </w:t>
      </w:r>
      <w:r w:rsidRPr="003B5E3E">
        <w:rPr>
          <w:rFonts w:ascii="Gill Sans MT" w:eastAsia="Cabin" w:hAnsi="Gill Sans MT"/>
        </w:rPr>
        <w:t xml:space="preserve">system. Because Feed the Future has developed a standard </w:t>
      </w:r>
      <w:r w:rsidR="00093CA4" w:rsidRPr="003B5E3E">
        <w:rPr>
          <w:rFonts w:ascii="Gill Sans MT" w:eastAsia="Cabin" w:hAnsi="Gill Sans MT"/>
        </w:rPr>
        <w:t xml:space="preserve">set of </w:t>
      </w:r>
      <w:proofErr w:type="spellStart"/>
      <w:r w:rsidRPr="003B5E3E">
        <w:rPr>
          <w:rFonts w:ascii="Gill Sans MT" w:eastAsia="Cabin" w:hAnsi="Gill Sans MT"/>
        </w:rPr>
        <w:t>CSPro</w:t>
      </w:r>
      <w:proofErr w:type="spellEnd"/>
      <w:r w:rsidRPr="003B5E3E">
        <w:rPr>
          <w:rFonts w:ascii="Gill Sans MT" w:eastAsia="Cabin" w:hAnsi="Gill Sans MT"/>
        </w:rPr>
        <w:t xml:space="preserve"> programs, programmers then will adjust the instrument and develop the variable dictionaries. Note</w:t>
      </w:r>
      <w:r w:rsidR="00943403" w:rsidRPr="003B5E3E">
        <w:rPr>
          <w:rFonts w:ascii="Gill Sans MT" w:eastAsia="Cabin" w:hAnsi="Gill Sans MT"/>
        </w:rPr>
        <w:t xml:space="preserve"> that t</w:t>
      </w:r>
      <w:r w:rsidRPr="003B5E3E">
        <w:rPr>
          <w:rFonts w:ascii="Gill Sans MT" w:eastAsia="Cabin" w:hAnsi="Gill Sans MT"/>
        </w:rPr>
        <w:t>he specifications, program, and dictionary may be modified to address problems identified during the questionnaire pretest. The programmed instrument will be tested, and, if changes are required, the specifications, program</w:t>
      </w:r>
      <w:r w:rsidR="000775CF" w:rsidRPr="003B5E3E">
        <w:rPr>
          <w:rFonts w:ascii="Gill Sans MT" w:eastAsia="Cabin" w:hAnsi="Gill Sans MT"/>
        </w:rPr>
        <w:t>,</w:t>
      </w:r>
      <w:r w:rsidRPr="003B5E3E">
        <w:rPr>
          <w:rFonts w:ascii="Gill Sans MT" w:eastAsia="Cabin" w:hAnsi="Gill Sans MT"/>
        </w:rPr>
        <w:t xml:space="preserve"> and dictionary will be modified until the programmed instrument passes testing. The programmed </w:t>
      </w:r>
      <w:r w:rsidR="000326F4" w:rsidRPr="003B5E3E">
        <w:rPr>
          <w:rFonts w:ascii="Gill Sans MT" w:eastAsia="Cabin" w:hAnsi="Gill Sans MT"/>
        </w:rPr>
        <w:t xml:space="preserve">source-language </w:t>
      </w:r>
      <w:r w:rsidRPr="003B5E3E">
        <w:rPr>
          <w:rFonts w:ascii="Gill Sans MT" w:eastAsia="Cabin" w:hAnsi="Gill Sans MT"/>
        </w:rPr>
        <w:t xml:space="preserve">instrument will be frozen at this point for </w:t>
      </w:r>
      <w:r w:rsidR="00763740" w:rsidRPr="003B5E3E">
        <w:rPr>
          <w:rFonts w:ascii="Gill Sans MT" w:eastAsia="Cabin" w:hAnsi="Gill Sans MT"/>
        </w:rPr>
        <w:t xml:space="preserve">the </w:t>
      </w:r>
      <w:r w:rsidRPr="003B5E3E">
        <w:rPr>
          <w:rFonts w:ascii="Gill Sans MT" w:eastAsia="Cabin" w:hAnsi="Gill Sans MT"/>
        </w:rPr>
        <w:t>training</w:t>
      </w:r>
      <w:r w:rsidR="00763740" w:rsidRPr="003B5E3E">
        <w:rPr>
          <w:rFonts w:ascii="Gill Sans MT" w:eastAsia="Cabin" w:hAnsi="Gill Sans MT"/>
        </w:rPr>
        <w:t xml:space="preserve"> of trainers</w:t>
      </w:r>
      <w:r w:rsidRPr="003B5E3E">
        <w:rPr>
          <w:rFonts w:ascii="Gill Sans MT" w:eastAsia="Cabin" w:hAnsi="Gill Sans MT"/>
        </w:rPr>
        <w:t>.</w:t>
      </w:r>
    </w:p>
    <w:p w14:paraId="24E3FEFF" w14:textId="5937F014" w:rsidR="00D2407C" w:rsidRPr="003B5E3E" w:rsidRDefault="00D2407C" w:rsidP="00D2407C">
      <w:pPr>
        <w:rPr>
          <w:rFonts w:ascii="Gill Sans MT" w:eastAsia="Cabin" w:hAnsi="Gill Sans MT"/>
        </w:rPr>
      </w:pPr>
      <w:r w:rsidRPr="003B5E3E">
        <w:rPr>
          <w:rFonts w:ascii="Gill Sans MT" w:eastAsia="Cabin" w:hAnsi="Gill Sans MT"/>
        </w:rPr>
        <w:t xml:space="preserve">Before the training of trainers and the </w:t>
      </w:r>
      <w:r w:rsidR="00C53452" w:rsidRPr="003B5E3E">
        <w:rPr>
          <w:rFonts w:ascii="Gill Sans MT" w:eastAsia="Cabin" w:hAnsi="Gill Sans MT"/>
        </w:rPr>
        <w:t xml:space="preserve">CAPI </w:t>
      </w:r>
      <w:r w:rsidR="00ED4F99" w:rsidRPr="003B5E3E">
        <w:rPr>
          <w:rFonts w:ascii="Gill Sans MT" w:eastAsia="Cabin" w:hAnsi="Gill Sans MT"/>
        </w:rPr>
        <w:t>pretest</w:t>
      </w:r>
      <w:r w:rsidRPr="003B5E3E">
        <w:rPr>
          <w:rFonts w:ascii="Gill Sans MT" w:eastAsia="Cabin" w:hAnsi="Gill Sans MT"/>
        </w:rPr>
        <w:t>, the tablet</w:t>
      </w:r>
      <w:r w:rsidR="00FD61BB">
        <w:rPr>
          <w:rFonts w:ascii="Gill Sans MT" w:eastAsia="Cabin" w:hAnsi="Gill Sans MT"/>
        </w:rPr>
        <w:t xml:space="preserve"> computer</w:t>
      </w:r>
      <w:r w:rsidRPr="003B5E3E">
        <w:rPr>
          <w:rFonts w:ascii="Gill Sans MT" w:eastAsia="Cabin" w:hAnsi="Gill Sans MT"/>
        </w:rPr>
        <w:t xml:space="preserve">s will be configured and the data entry program </w:t>
      </w:r>
      <w:r w:rsidR="007F338E" w:rsidRPr="003B5E3E">
        <w:rPr>
          <w:rFonts w:ascii="Gill Sans MT" w:eastAsia="Cabin" w:hAnsi="Gill Sans MT"/>
        </w:rPr>
        <w:t xml:space="preserve">in all translated languages </w:t>
      </w:r>
      <w:r w:rsidRPr="003B5E3E">
        <w:rPr>
          <w:rFonts w:ascii="Gill Sans MT" w:eastAsia="Cabin" w:hAnsi="Gill Sans MT"/>
        </w:rPr>
        <w:t>will be loaded onto the tablet</w:t>
      </w:r>
      <w:r w:rsidR="00527C99">
        <w:rPr>
          <w:rFonts w:ascii="Gill Sans MT" w:eastAsia="Cabin" w:hAnsi="Gill Sans MT"/>
        </w:rPr>
        <w:t xml:space="preserve"> computer</w:t>
      </w:r>
      <w:r w:rsidRPr="003B5E3E">
        <w:rPr>
          <w:rFonts w:ascii="Gill Sans MT" w:eastAsia="Cabin" w:hAnsi="Gill Sans MT"/>
        </w:rPr>
        <w:t xml:space="preserve">s in </w:t>
      </w:r>
      <w:r w:rsidR="00943403" w:rsidRPr="003B5E3E">
        <w:rPr>
          <w:rFonts w:ascii="Gill Sans MT" w:eastAsia="Cabin" w:hAnsi="Gill Sans MT"/>
        </w:rPr>
        <w:t>[</w:t>
      </w:r>
      <w:r w:rsidRPr="003B5E3E">
        <w:rPr>
          <w:rFonts w:ascii="Gill Sans MT" w:eastAsia="Cabin" w:hAnsi="Gill Sans MT"/>
          <w:highlight w:val="yellow"/>
        </w:rPr>
        <w:t>COUNTRY</w:t>
      </w:r>
      <w:r w:rsidR="00943403" w:rsidRPr="003B5E3E">
        <w:rPr>
          <w:rFonts w:ascii="Gill Sans MT" w:eastAsia="Cabin" w:hAnsi="Gill Sans MT"/>
        </w:rPr>
        <w:t>]</w:t>
      </w:r>
      <w:r w:rsidRPr="003B5E3E">
        <w:rPr>
          <w:rFonts w:ascii="Gill Sans MT" w:eastAsia="Cabin" w:hAnsi="Gill Sans MT"/>
        </w:rPr>
        <w:t xml:space="preserve">. </w:t>
      </w:r>
      <w:r w:rsidR="00ED4F99" w:rsidRPr="003B5E3E">
        <w:rPr>
          <w:rFonts w:ascii="Gill Sans MT" w:eastAsia="Cabin" w:hAnsi="Gill Sans MT"/>
        </w:rPr>
        <w:t>T</w:t>
      </w:r>
      <w:r w:rsidR="005937AD" w:rsidRPr="003B5E3E">
        <w:rPr>
          <w:rFonts w:ascii="Gill Sans MT" w:eastAsia="Cabin" w:hAnsi="Gill Sans MT"/>
        </w:rPr>
        <w:t xml:space="preserve">o accommodate this </w:t>
      </w:r>
      <w:r w:rsidR="00C53452" w:rsidRPr="003B5E3E">
        <w:rPr>
          <w:rFonts w:ascii="Gill Sans MT" w:eastAsia="Cabin" w:hAnsi="Gill Sans MT"/>
        </w:rPr>
        <w:t>prior to the training of trainers, t</w:t>
      </w:r>
      <w:r w:rsidRPr="003B5E3E">
        <w:rPr>
          <w:rFonts w:ascii="Gill Sans MT" w:eastAsia="Cabin" w:hAnsi="Gill Sans MT"/>
        </w:rPr>
        <w:t>he [</w:t>
      </w:r>
      <w:r w:rsidRPr="003B5E3E">
        <w:rPr>
          <w:rFonts w:ascii="Gill Sans MT" w:eastAsia="Cabin" w:hAnsi="Gill Sans MT"/>
          <w:highlight w:val="yellow"/>
        </w:rPr>
        <w:t>CONTRACTOR</w:t>
      </w:r>
      <w:r w:rsidRPr="003B5E3E">
        <w:rPr>
          <w:rFonts w:ascii="Gill Sans MT" w:eastAsia="Cabin" w:hAnsi="Gill Sans MT"/>
        </w:rPr>
        <w:t xml:space="preserve">] should </w:t>
      </w:r>
      <w:r w:rsidR="00FF7C1C" w:rsidRPr="003B5E3E">
        <w:rPr>
          <w:rFonts w:ascii="Gill Sans MT" w:eastAsia="Cabin" w:hAnsi="Gill Sans MT"/>
        </w:rPr>
        <w:t>allow at least</w:t>
      </w:r>
      <w:r w:rsidRPr="003B5E3E">
        <w:rPr>
          <w:rFonts w:ascii="Gill Sans MT" w:eastAsia="Cabin" w:hAnsi="Gill Sans MT"/>
        </w:rPr>
        <w:t xml:space="preserve"> </w:t>
      </w:r>
      <w:r w:rsidR="00DC589F" w:rsidRPr="003B5E3E">
        <w:rPr>
          <w:rFonts w:ascii="Gill Sans MT" w:eastAsia="Cabin" w:hAnsi="Gill Sans MT"/>
        </w:rPr>
        <w:t xml:space="preserve">5 </w:t>
      </w:r>
      <w:r w:rsidRPr="003B5E3E">
        <w:rPr>
          <w:rFonts w:ascii="Gill Sans MT" w:eastAsia="Cabin" w:hAnsi="Gill Sans MT"/>
        </w:rPr>
        <w:t>weeks for shipping and customs clearance</w:t>
      </w:r>
      <w:r w:rsidR="00FF7C1C" w:rsidRPr="003B5E3E">
        <w:rPr>
          <w:rFonts w:ascii="Gill Sans MT" w:eastAsia="Cabin" w:hAnsi="Gill Sans MT"/>
        </w:rPr>
        <w:t>;</w:t>
      </w:r>
      <w:r w:rsidRPr="003B5E3E">
        <w:rPr>
          <w:rFonts w:ascii="Gill Sans MT" w:eastAsia="Cabin" w:hAnsi="Gill Sans MT"/>
        </w:rPr>
        <w:t xml:space="preserve"> tablet</w:t>
      </w:r>
      <w:r w:rsidR="00527C99">
        <w:rPr>
          <w:rFonts w:ascii="Gill Sans MT" w:eastAsia="Cabin" w:hAnsi="Gill Sans MT"/>
        </w:rPr>
        <w:t xml:space="preserve"> computer</w:t>
      </w:r>
      <w:r w:rsidRPr="003B5E3E">
        <w:rPr>
          <w:rFonts w:ascii="Gill Sans MT" w:eastAsia="Cabin" w:hAnsi="Gill Sans MT"/>
        </w:rPr>
        <w:t xml:space="preserve">s should arrive at least </w:t>
      </w:r>
      <w:r w:rsidR="00DC589F" w:rsidRPr="003B5E3E">
        <w:rPr>
          <w:rFonts w:ascii="Gill Sans MT" w:eastAsia="Cabin" w:hAnsi="Gill Sans MT"/>
        </w:rPr>
        <w:t xml:space="preserve">2 </w:t>
      </w:r>
      <w:r w:rsidRPr="003B5E3E">
        <w:rPr>
          <w:rFonts w:ascii="Gill Sans MT" w:eastAsia="Cabin" w:hAnsi="Gill Sans MT"/>
        </w:rPr>
        <w:t xml:space="preserve">weeks </w:t>
      </w:r>
      <w:r w:rsidR="005D1E2E" w:rsidRPr="003B5E3E">
        <w:rPr>
          <w:rFonts w:ascii="Gill Sans MT" w:eastAsia="Cabin" w:hAnsi="Gill Sans MT"/>
        </w:rPr>
        <w:t>before</w:t>
      </w:r>
      <w:r w:rsidRPr="003B5E3E">
        <w:rPr>
          <w:rFonts w:ascii="Gill Sans MT" w:eastAsia="Cabin" w:hAnsi="Gill Sans MT"/>
        </w:rPr>
        <w:t xml:space="preserve"> </w:t>
      </w:r>
      <w:r w:rsidR="00FF7C1C" w:rsidRPr="003B5E3E">
        <w:rPr>
          <w:rFonts w:ascii="Gill Sans MT" w:eastAsia="Cabin" w:hAnsi="Gill Sans MT"/>
        </w:rPr>
        <w:t xml:space="preserve">the </w:t>
      </w:r>
      <w:r w:rsidR="00C53452" w:rsidRPr="003B5E3E">
        <w:rPr>
          <w:rFonts w:ascii="Gill Sans MT" w:eastAsia="Cabin" w:hAnsi="Gill Sans MT"/>
        </w:rPr>
        <w:t xml:space="preserve">CAPI </w:t>
      </w:r>
      <w:r w:rsidR="00ED4F99" w:rsidRPr="003B5E3E">
        <w:rPr>
          <w:rFonts w:ascii="Gill Sans MT" w:eastAsia="Cabin" w:hAnsi="Gill Sans MT"/>
        </w:rPr>
        <w:t>pretest</w:t>
      </w:r>
      <w:r w:rsidRPr="003B5E3E">
        <w:rPr>
          <w:rFonts w:ascii="Gill Sans MT" w:eastAsia="Cabin" w:hAnsi="Gill Sans MT"/>
        </w:rPr>
        <w:t xml:space="preserve"> to allow time for configuration. Tablet</w:t>
      </w:r>
      <w:r w:rsidR="00527C99">
        <w:rPr>
          <w:rFonts w:ascii="Gill Sans MT" w:eastAsia="Cabin" w:hAnsi="Gill Sans MT"/>
        </w:rPr>
        <w:t xml:space="preserve"> computer</w:t>
      </w:r>
      <w:r w:rsidRPr="003B5E3E">
        <w:rPr>
          <w:rFonts w:ascii="Gill Sans MT" w:eastAsia="Cabin" w:hAnsi="Gill Sans MT"/>
        </w:rPr>
        <w:t xml:space="preserve">s will be </w:t>
      </w:r>
      <w:commentRangeStart w:id="175"/>
      <w:r w:rsidRPr="003B5E3E">
        <w:rPr>
          <w:rFonts w:ascii="Gill Sans MT" w:eastAsia="Cabin" w:hAnsi="Gill Sans MT"/>
        </w:rPr>
        <w:t xml:space="preserve">consigned to the USAID Mission, a Feed the Future implementing party with duty free status, or the in-country </w:t>
      </w:r>
      <w:r w:rsidRPr="003B5E3E">
        <w:rPr>
          <w:rFonts w:ascii="Gill Sans MT" w:eastAsia="Cabin" w:hAnsi="Gill Sans MT"/>
          <w:highlight w:val="yellow"/>
        </w:rPr>
        <w:t>[SURVEY SUBCONTRACTOR]</w:t>
      </w:r>
      <w:r w:rsidRPr="003B5E3E">
        <w:rPr>
          <w:rFonts w:ascii="Gill Sans MT" w:eastAsia="Cabin" w:hAnsi="Gill Sans MT"/>
        </w:rPr>
        <w:t xml:space="preserve"> </w:t>
      </w:r>
      <w:commentRangeEnd w:id="175"/>
      <w:r w:rsidR="00140841">
        <w:rPr>
          <w:rStyle w:val="CommentReference"/>
        </w:rPr>
        <w:commentReference w:id="175"/>
      </w:r>
      <w:r w:rsidRPr="003B5E3E">
        <w:rPr>
          <w:rFonts w:ascii="Gill Sans MT" w:eastAsia="Cabin" w:hAnsi="Gill Sans MT"/>
        </w:rPr>
        <w:t xml:space="preserve">for customs clearance. </w:t>
      </w:r>
    </w:p>
    <w:p w14:paraId="58026CA0" w14:textId="695ED133" w:rsidR="00D2407C" w:rsidRPr="003B5E3E" w:rsidRDefault="00D2407C" w:rsidP="00D2407C">
      <w:pPr>
        <w:rPr>
          <w:rFonts w:ascii="Gill Sans MT" w:eastAsia="Cabin" w:hAnsi="Gill Sans MT"/>
        </w:rPr>
      </w:pPr>
      <w:r w:rsidRPr="003B5E3E">
        <w:rPr>
          <w:rFonts w:ascii="Gill Sans MT" w:eastAsia="Cabin" w:hAnsi="Gill Sans MT"/>
        </w:rPr>
        <w:t>The tablet</w:t>
      </w:r>
      <w:r w:rsidR="00527C99">
        <w:rPr>
          <w:rFonts w:ascii="Gill Sans MT" w:eastAsia="Cabin" w:hAnsi="Gill Sans MT"/>
        </w:rPr>
        <w:t xml:space="preserve"> computer</w:t>
      </w:r>
      <w:r w:rsidRPr="003B5E3E">
        <w:rPr>
          <w:rFonts w:ascii="Gill Sans MT" w:eastAsia="Cabin" w:hAnsi="Gill Sans MT"/>
        </w:rPr>
        <w:t xml:space="preserve">s will be used during the training of trainers. During the training of trainers, the survey instrument and data entry program will be pretested. </w:t>
      </w:r>
      <w:proofErr w:type="gramStart"/>
      <w:r w:rsidRPr="003B5E3E">
        <w:rPr>
          <w:rFonts w:ascii="Gill Sans MT" w:eastAsia="Cabin" w:hAnsi="Gill Sans MT"/>
        </w:rPr>
        <w:t>Also</w:t>
      </w:r>
      <w:proofErr w:type="gramEnd"/>
      <w:r w:rsidRPr="003B5E3E">
        <w:rPr>
          <w:rFonts w:ascii="Gill Sans MT" w:eastAsia="Cabin" w:hAnsi="Gill Sans MT"/>
        </w:rPr>
        <w:t xml:space="preserve"> during the </w:t>
      </w:r>
      <w:r w:rsidR="006E4D59" w:rsidRPr="003B5E3E">
        <w:rPr>
          <w:rFonts w:ascii="Gill Sans MT" w:eastAsia="Cabin" w:hAnsi="Gill Sans MT"/>
        </w:rPr>
        <w:t xml:space="preserve">CAPI </w:t>
      </w:r>
      <w:r w:rsidRPr="003B5E3E">
        <w:rPr>
          <w:rFonts w:ascii="Gill Sans MT" w:eastAsia="Cabin" w:hAnsi="Gill Sans MT"/>
        </w:rPr>
        <w:t xml:space="preserve">pretest, data transmission to </w:t>
      </w:r>
      <w:r w:rsidRPr="003B5E3E">
        <w:rPr>
          <w:rFonts w:ascii="Gill Sans MT" w:eastAsia="Cabin" w:hAnsi="Gill Sans MT"/>
          <w:highlight w:val="yellow"/>
        </w:rPr>
        <w:t>[CONTRACTOR]</w:t>
      </w:r>
      <w:r w:rsidRPr="003B5E3E">
        <w:rPr>
          <w:rFonts w:ascii="Gill Sans MT" w:eastAsia="Cabin" w:hAnsi="Gill Sans MT"/>
        </w:rPr>
        <w:t xml:space="preserve"> servers </w:t>
      </w:r>
      <w:r w:rsidR="00296458" w:rsidRPr="003B5E3E">
        <w:rPr>
          <w:rFonts w:ascii="Gill Sans MT" w:eastAsia="Cabin" w:hAnsi="Gill Sans MT"/>
        </w:rPr>
        <w:t xml:space="preserve">and </w:t>
      </w:r>
      <w:r w:rsidRPr="003B5E3E">
        <w:rPr>
          <w:rFonts w:ascii="Gill Sans MT" w:eastAsia="Cabin" w:hAnsi="Gill Sans MT"/>
        </w:rPr>
        <w:t>generation of the data quality reports</w:t>
      </w:r>
      <w:r w:rsidR="00BF46DE" w:rsidRPr="003B5E3E">
        <w:rPr>
          <w:rFonts w:ascii="Gill Sans MT" w:eastAsia="Cabin" w:hAnsi="Gill Sans MT"/>
        </w:rPr>
        <w:t xml:space="preserve"> will be tested</w:t>
      </w:r>
      <w:r w:rsidRPr="003B5E3E">
        <w:rPr>
          <w:rFonts w:ascii="Gill Sans MT" w:eastAsia="Cabin" w:hAnsi="Gill Sans MT"/>
        </w:rPr>
        <w:t xml:space="preserve">. </w:t>
      </w:r>
      <w:r w:rsidR="005D1E2E" w:rsidRPr="003B5E3E">
        <w:rPr>
          <w:rFonts w:ascii="Gill Sans MT" w:eastAsia="Cabin" w:hAnsi="Gill Sans MT"/>
        </w:rPr>
        <w:t xml:space="preserve">Although </w:t>
      </w:r>
      <w:r w:rsidRPr="003B5E3E">
        <w:rPr>
          <w:rFonts w:ascii="Gill Sans MT" w:eastAsia="Cabin" w:hAnsi="Gill Sans MT"/>
        </w:rPr>
        <w:t xml:space="preserve">it </w:t>
      </w:r>
      <w:r w:rsidR="00804977" w:rsidRPr="003B5E3E">
        <w:rPr>
          <w:rFonts w:ascii="Gill Sans MT" w:eastAsia="Cabin" w:hAnsi="Gill Sans MT"/>
        </w:rPr>
        <w:t>should not be necessary</w:t>
      </w:r>
      <w:r w:rsidRPr="003B5E3E">
        <w:rPr>
          <w:rFonts w:ascii="Gill Sans MT" w:eastAsia="Cabin" w:hAnsi="Gill Sans MT"/>
        </w:rPr>
        <w:t xml:space="preserve"> to modify the instrument substantially at this point </w:t>
      </w:r>
      <w:r w:rsidR="005D1E2E" w:rsidRPr="003B5E3E">
        <w:rPr>
          <w:rFonts w:ascii="Gill Sans MT" w:eastAsia="Cabin" w:hAnsi="Gill Sans MT"/>
        </w:rPr>
        <w:t>because</w:t>
      </w:r>
      <w:r w:rsidRPr="003B5E3E">
        <w:rPr>
          <w:rFonts w:ascii="Gill Sans MT" w:eastAsia="Cabin" w:hAnsi="Gill Sans MT"/>
        </w:rPr>
        <w:t xml:space="preserve"> the</w:t>
      </w:r>
      <w:r w:rsidR="00343852" w:rsidRPr="003B5E3E">
        <w:rPr>
          <w:rFonts w:ascii="Gill Sans MT" w:eastAsia="Cabin" w:hAnsi="Gill Sans MT"/>
        </w:rPr>
        <w:t xml:space="preserve"> logic in the</w:t>
      </w:r>
      <w:r w:rsidRPr="003B5E3E">
        <w:rPr>
          <w:rFonts w:ascii="Gill Sans MT" w:eastAsia="Cabin" w:hAnsi="Gill Sans MT"/>
        </w:rPr>
        <w:t xml:space="preserve"> data entry program </w:t>
      </w:r>
      <w:r w:rsidR="005D1E2E" w:rsidRPr="003B5E3E">
        <w:rPr>
          <w:rFonts w:ascii="Gill Sans MT" w:eastAsia="Cabin" w:hAnsi="Gill Sans MT"/>
        </w:rPr>
        <w:t xml:space="preserve">will have </w:t>
      </w:r>
      <w:r w:rsidRPr="003B5E3E">
        <w:rPr>
          <w:rFonts w:ascii="Gill Sans MT" w:eastAsia="Cabin" w:hAnsi="Gill Sans MT"/>
        </w:rPr>
        <w:t xml:space="preserve">been rigorously tested and finalized, </w:t>
      </w:r>
      <w:r w:rsidR="005D1E2E" w:rsidRPr="003B5E3E">
        <w:rPr>
          <w:rFonts w:ascii="Gill Sans MT" w:eastAsia="Cabin" w:hAnsi="Gill Sans MT"/>
        </w:rPr>
        <w:t>provisions have been made</w:t>
      </w:r>
      <w:r w:rsidRPr="003B5E3E">
        <w:rPr>
          <w:rFonts w:ascii="Gill Sans MT" w:eastAsia="Cabin" w:hAnsi="Gill Sans MT"/>
        </w:rPr>
        <w:t xml:space="preserve"> for </w:t>
      </w:r>
      <w:r w:rsidR="005D1E2E" w:rsidRPr="003B5E3E">
        <w:rPr>
          <w:rFonts w:ascii="Gill Sans MT" w:eastAsia="Cabin" w:hAnsi="Gill Sans MT"/>
        </w:rPr>
        <w:t>possible</w:t>
      </w:r>
      <w:r w:rsidRPr="003B5E3E">
        <w:rPr>
          <w:rFonts w:ascii="Gill Sans MT" w:eastAsia="Cabin" w:hAnsi="Gill Sans MT"/>
        </w:rPr>
        <w:t xml:space="preserve"> minor issues identified </w:t>
      </w:r>
      <w:r w:rsidR="007F338E" w:rsidRPr="003B5E3E">
        <w:rPr>
          <w:rFonts w:ascii="Gill Sans MT" w:eastAsia="Cabin" w:hAnsi="Gill Sans MT"/>
        </w:rPr>
        <w:t xml:space="preserve">during training </w:t>
      </w:r>
      <w:r w:rsidR="00784410" w:rsidRPr="003B5E3E">
        <w:rPr>
          <w:rFonts w:ascii="Gill Sans MT" w:eastAsia="Cabin" w:hAnsi="Gill Sans MT"/>
        </w:rPr>
        <w:t xml:space="preserve">and </w:t>
      </w:r>
      <w:r w:rsidR="006E4D59" w:rsidRPr="003B5E3E">
        <w:rPr>
          <w:rFonts w:ascii="Gill Sans MT" w:eastAsia="Cabin" w:hAnsi="Gill Sans MT"/>
        </w:rPr>
        <w:t xml:space="preserve">CAPI </w:t>
      </w:r>
      <w:r w:rsidR="00784410" w:rsidRPr="003B5E3E">
        <w:rPr>
          <w:rFonts w:ascii="Gill Sans MT" w:eastAsia="Cabin" w:hAnsi="Gill Sans MT"/>
        </w:rPr>
        <w:t xml:space="preserve">pretest </w:t>
      </w:r>
      <w:r w:rsidRPr="003B5E3E">
        <w:rPr>
          <w:rFonts w:ascii="Gill Sans MT" w:eastAsia="Cabin" w:hAnsi="Gill Sans MT"/>
        </w:rPr>
        <w:t xml:space="preserve">that </w:t>
      </w:r>
      <w:r w:rsidR="00343852" w:rsidRPr="003B5E3E">
        <w:rPr>
          <w:rFonts w:ascii="Gill Sans MT" w:eastAsia="Cabin" w:hAnsi="Gill Sans MT"/>
        </w:rPr>
        <w:t xml:space="preserve">might </w:t>
      </w:r>
      <w:r w:rsidRPr="003B5E3E">
        <w:rPr>
          <w:rFonts w:ascii="Gill Sans MT" w:eastAsia="Cabin" w:hAnsi="Gill Sans MT"/>
        </w:rPr>
        <w:t xml:space="preserve">require modification. These might include incorrect translations, missing response options, or issues with skip patterns or navigation through the data entry program. To address any errors found during the </w:t>
      </w:r>
      <w:r w:rsidR="00FF143E" w:rsidRPr="003B5E3E">
        <w:rPr>
          <w:rFonts w:ascii="Gill Sans MT" w:eastAsia="Cabin" w:hAnsi="Gill Sans MT"/>
        </w:rPr>
        <w:t xml:space="preserve">CAPI </w:t>
      </w:r>
      <w:r w:rsidRPr="003B5E3E">
        <w:rPr>
          <w:rFonts w:ascii="Gill Sans MT" w:eastAsia="Cabin" w:hAnsi="Gill Sans MT"/>
        </w:rPr>
        <w:t>pretest, the programming, translations, and dictionary</w:t>
      </w:r>
      <w:r w:rsidR="005D1E2E" w:rsidRPr="003B5E3E">
        <w:rPr>
          <w:rFonts w:ascii="Gill Sans MT" w:eastAsia="Cabin" w:hAnsi="Gill Sans MT"/>
        </w:rPr>
        <w:t xml:space="preserve"> will be revised</w:t>
      </w:r>
      <w:r w:rsidRPr="003B5E3E">
        <w:rPr>
          <w:rFonts w:ascii="Gill Sans MT" w:eastAsia="Cabin" w:hAnsi="Gill Sans MT"/>
        </w:rPr>
        <w:t xml:space="preserve"> and retest</w:t>
      </w:r>
      <w:r w:rsidR="005D1E2E" w:rsidRPr="003B5E3E">
        <w:rPr>
          <w:rFonts w:ascii="Gill Sans MT" w:eastAsia="Cabin" w:hAnsi="Gill Sans MT"/>
        </w:rPr>
        <w:t>ed</w:t>
      </w:r>
      <w:r w:rsidRPr="003B5E3E">
        <w:rPr>
          <w:rFonts w:ascii="Gill Sans MT" w:eastAsia="Cabin" w:hAnsi="Gill Sans MT"/>
        </w:rPr>
        <w:t xml:space="preserve"> until </w:t>
      </w:r>
      <w:r w:rsidR="005D1E2E" w:rsidRPr="003B5E3E">
        <w:rPr>
          <w:rFonts w:ascii="Gill Sans MT" w:eastAsia="Cabin" w:hAnsi="Gill Sans MT"/>
        </w:rPr>
        <w:t xml:space="preserve">the program </w:t>
      </w:r>
      <w:r w:rsidRPr="003B5E3E">
        <w:rPr>
          <w:rFonts w:ascii="Gill Sans MT" w:eastAsia="Cabin" w:hAnsi="Gill Sans MT"/>
        </w:rPr>
        <w:t xml:space="preserve">passes the testing procedures. </w:t>
      </w:r>
      <w:r w:rsidR="00F760BA" w:rsidRPr="003B5E3E">
        <w:rPr>
          <w:rFonts w:ascii="Gill Sans MT" w:eastAsia="Cabin" w:hAnsi="Gill Sans MT"/>
        </w:rPr>
        <w:t>In preparation for th</w:t>
      </w:r>
      <w:r w:rsidR="00080039" w:rsidRPr="003B5E3E">
        <w:rPr>
          <w:rFonts w:ascii="Gill Sans MT" w:eastAsia="Cabin" w:hAnsi="Gill Sans MT"/>
        </w:rPr>
        <w:t xml:space="preserve">e </w:t>
      </w:r>
      <w:r w:rsidR="00ED4F99" w:rsidRPr="003B5E3E">
        <w:rPr>
          <w:rFonts w:ascii="Gill Sans MT" w:eastAsia="Cabin" w:hAnsi="Gill Sans MT"/>
        </w:rPr>
        <w:t>I</w:t>
      </w:r>
      <w:r w:rsidR="00080039" w:rsidRPr="003B5E3E">
        <w:rPr>
          <w:rFonts w:ascii="Gill Sans MT" w:eastAsia="Cabin" w:hAnsi="Gill Sans MT"/>
        </w:rPr>
        <w:t>nterviewer training and pilot, t</w:t>
      </w:r>
      <w:r w:rsidRPr="003B5E3E">
        <w:rPr>
          <w:rFonts w:ascii="Gill Sans MT" w:eastAsia="Cabin" w:hAnsi="Gill Sans MT"/>
        </w:rPr>
        <w:t xml:space="preserve">he revised program will be shared with the </w:t>
      </w:r>
      <w:r w:rsidR="003C1C12" w:rsidRPr="003B5E3E">
        <w:rPr>
          <w:rFonts w:ascii="Gill Sans MT" w:eastAsia="Cabin" w:hAnsi="Gill Sans MT"/>
        </w:rPr>
        <w:t>I</w:t>
      </w:r>
      <w:r w:rsidRPr="003B5E3E">
        <w:rPr>
          <w:rFonts w:ascii="Gill Sans MT" w:eastAsia="Cabin" w:hAnsi="Gill Sans MT"/>
        </w:rPr>
        <w:t>n-</w:t>
      </w:r>
      <w:r w:rsidR="003C1C12" w:rsidRPr="003B5E3E">
        <w:rPr>
          <w:rFonts w:ascii="Gill Sans MT" w:eastAsia="Cabin" w:hAnsi="Gill Sans MT"/>
        </w:rPr>
        <w:t>C</w:t>
      </w:r>
      <w:r w:rsidRPr="003B5E3E">
        <w:rPr>
          <w:rFonts w:ascii="Gill Sans MT" w:eastAsia="Cabin" w:hAnsi="Gill Sans MT"/>
        </w:rPr>
        <w:t xml:space="preserve">ountry Data Manager </w:t>
      </w:r>
      <w:r w:rsidR="006E4D59" w:rsidRPr="003B5E3E">
        <w:rPr>
          <w:rFonts w:ascii="Gill Sans MT" w:eastAsia="Cabin" w:hAnsi="Gill Sans MT"/>
        </w:rPr>
        <w:t xml:space="preserve">over </w:t>
      </w:r>
      <w:r w:rsidRPr="003B5E3E">
        <w:rPr>
          <w:rFonts w:ascii="Gill Sans MT" w:eastAsia="Cabin" w:hAnsi="Gill Sans MT"/>
        </w:rPr>
        <w:t xml:space="preserve">a </w:t>
      </w:r>
      <w:r w:rsidR="00561A79" w:rsidRPr="003B5E3E">
        <w:rPr>
          <w:rFonts w:ascii="Gill Sans MT" w:eastAsia="Cabin" w:hAnsi="Gill Sans MT"/>
        </w:rPr>
        <w:t xml:space="preserve">secure server </w:t>
      </w:r>
      <w:r w:rsidRPr="003B5E3E">
        <w:rPr>
          <w:rFonts w:ascii="Gill Sans MT" w:eastAsia="Cabin" w:hAnsi="Gill Sans MT"/>
        </w:rPr>
        <w:t xml:space="preserve">and loaded </w:t>
      </w:r>
      <w:r w:rsidR="00ED4F99" w:rsidRPr="003B5E3E">
        <w:rPr>
          <w:rFonts w:ascii="Gill Sans MT" w:eastAsia="Cabin" w:hAnsi="Gill Sans MT"/>
        </w:rPr>
        <w:t xml:space="preserve">onto </w:t>
      </w:r>
      <w:r w:rsidRPr="003B5E3E">
        <w:rPr>
          <w:rFonts w:ascii="Gill Sans MT" w:eastAsia="Cabin" w:hAnsi="Gill Sans MT"/>
        </w:rPr>
        <w:t>all tablet</w:t>
      </w:r>
      <w:r w:rsidR="00527C99">
        <w:rPr>
          <w:rFonts w:ascii="Gill Sans MT" w:eastAsia="Cabin" w:hAnsi="Gill Sans MT"/>
        </w:rPr>
        <w:t xml:space="preserve"> computer</w:t>
      </w:r>
      <w:r w:rsidRPr="003B5E3E">
        <w:rPr>
          <w:rFonts w:ascii="Gill Sans MT" w:eastAsia="Cabin" w:hAnsi="Gill Sans MT"/>
        </w:rPr>
        <w:t xml:space="preserve">s by </w:t>
      </w:r>
      <w:r w:rsidR="003C1C12" w:rsidRPr="003B5E3E">
        <w:rPr>
          <w:rFonts w:ascii="Gill Sans MT" w:eastAsia="Cabin" w:hAnsi="Gill Sans MT"/>
          <w:highlight w:val="yellow"/>
        </w:rPr>
        <w:t>[SURVEY SUBCONTRACTOR]</w:t>
      </w:r>
      <w:r w:rsidR="003C1C12" w:rsidRPr="003B5E3E">
        <w:rPr>
          <w:rFonts w:ascii="Gill Sans MT" w:eastAsia="Cabin" w:hAnsi="Gill Sans MT"/>
        </w:rPr>
        <w:t xml:space="preserve"> </w:t>
      </w:r>
      <w:r w:rsidRPr="003B5E3E">
        <w:rPr>
          <w:rFonts w:ascii="Gill Sans MT" w:eastAsia="Cabin" w:hAnsi="Gill Sans MT"/>
        </w:rPr>
        <w:t xml:space="preserve">supervisory staff, at the instruction of the Survey Director. </w:t>
      </w:r>
    </w:p>
    <w:p w14:paraId="6DCCEBB7" w14:textId="00C3A7DE" w:rsidR="00F56862" w:rsidRPr="003B5E3E" w:rsidRDefault="00D2407C" w:rsidP="00D2407C">
      <w:pPr>
        <w:rPr>
          <w:rFonts w:ascii="Gill Sans MT" w:hAnsi="Gill Sans MT"/>
        </w:rPr>
      </w:pPr>
      <w:r w:rsidRPr="003B5E3E">
        <w:rPr>
          <w:rFonts w:ascii="Gill Sans MT" w:eastAsia="Cabin" w:hAnsi="Gill Sans MT"/>
        </w:rPr>
        <w:t>The tablet</w:t>
      </w:r>
      <w:r w:rsidR="00527C99">
        <w:rPr>
          <w:rFonts w:ascii="Gill Sans MT" w:eastAsia="Cabin" w:hAnsi="Gill Sans MT"/>
        </w:rPr>
        <w:t xml:space="preserve"> computer</w:t>
      </w:r>
      <w:r w:rsidRPr="003B5E3E">
        <w:rPr>
          <w:rFonts w:ascii="Gill Sans MT" w:eastAsia="Cabin" w:hAnsi="Gill Sans MT"/>
        </w:rPr>
        <w:t xml:space="preserve">s </w:t>
      </w:r>
      <w:r w:rsidR="005D1E2E" w:rsidRPr="003B5E3E">
        <w:rPr>
          <w:rFonts w:ascii="Gill Sans MT" w:eastAsia="Cabin" w:hAnsi="Gill Sans MT"/>
        </w:rPr>
        <w:t xml:space="preserve">also </w:t>
      </w:r>
      <w:r w:rsidRPr="003B5E3E">
        <w:rPr>
          <w:rFonts w:ascii="Gill Sans MT" w:eastAsia="Cabin" w:hAnsi="Gill Sans MT"/>
        </w:rPr>
        <w:t xml:space="preserve">will be used for data entry during the </w:t>
      </w:r>
      <w:r w:rsidR="00F218F9" w:rsidRPr="003B5E3E">
        <w:rPr>
          <w:rFonts w:ascii="Gill Sans MT" w:eastAsia="Cabin" w:hAnsi="Gill Sans MT"/>
        </w:rPr>
        <w:t>I</w:t>
      </w:r>
      <w:r w:rsidRPr="003B5E3E">
        <w:rPr>
          <w:rFonts w:ascii="Gill Sans MT" w:eastAsia="Cabin" w:hAnsi="Gill Sans MT"/>
        </w:rPr>
        <w:t xml:space="preserve">nterviewer training and pilot. </w:t>
      </w:r>
      <w:r w:rsidR="005D1E2E" w:rsidRPr="003B5E3E">
        <w:rPr>
          <w:rFonts w:ascii="Gill Sans MT" w:eastAsia="Cabin" w:hAnsi="Gill Sans MT"/>
        </w:rPr>
        <w:t>I</w:t>
      </w:r>
      <w:r w:rsidRPr="003B5E3E">
        <w:rPr>
          <w:rFonts w:ascii="Gill Sans MT" w:eastAsia="Cabin" w:hAnsi="Gill Sans MT"/>
        </w:rPr>
        <w:t xml:space="preserve">f any issues are identified during the </w:t>
      </w:r>
      <w:r w:rsidR="00F218F9" w:rsidRPr="003B5E3E">
        <w:rPr>
          <w:rFonts w:ascii="Gill Sans MT" w:eastAsia="Cabin" w:hAnsi="Gill Sans MT"/>
        </w:rPr>
        <w:t>I</w:t>
      </w:r>
      <w:r w:rsidRPr="003B5E3E">
        <w:rPr>
          <w:rFonts w:ascii="Gill Sans MT" w:eastAsia="Cabin" w:hAnsi="Gill Sans MT"/>
        </w:rPr>
        <w:t>nterviewer training and pilot, the data entry program</w:t>
      </w:r>
      <w:r w:rsidR="00761C86" w:rsidRPr="003B5E3E">
        <w:rPr>
          <w:rFonts w:ascii="Gill Sans MT" w:eastAsia="Cabin" w:hAnsi="Gill Sans MT"/>
        </w:rPr>
        <w:t xml:space="preserve"> will be revised and</w:t>
      </w:r>
      <w:r w:rsidR="005D1E2E" w:rsidRPr="003B5E3E">
        <w:rPr>
          <w:rFonts w:ascii="Gill Sans MT" w:eastAsia="Cabin" w:hAnsi="Gill Sans MT"/>
        </w:rPr>
        <w:t xml:space="preserve"> retested, </w:t>
      </w:r>
      <w:r w:rsidRPr="003B5E3E">
        <w:rPr>
          <w:rFonts w:ascii="Gill Sans MT" w:eastAsia="Cabin" w:hAnsi="Gill Sans MT"/>
        </w:rPr>
        <w:t xml:space="preserve">as described </w:t>
      </w:r>
      <w:r w:rsidR="005D1E2E" w:rsidRPr="003B5E3E">
        <w:rPr>
          <w:rFonts w:ascii="Gill Sans MT" w:eastAsia="Cabin" w:hAnsi="Gill Sans MT"/>
        </w:rPr>
        <w:t>earlier</w:t>
      </w:r>
      <w:r w:rsidRPr="003B5E3E">
        <w:rPr>
          <w:rFonts w:ascii="Gill Sans MT" w:eastAsia="Cabin" w:hAnsi="Gill Sans MT"/>
        </w:rPr>
        <w:t xml:space="preserve">. No further additions or revisions will be made to the questionnaire or data entry program </w:t>
      </w:r>
      <w:r w:rsidR="005D1E2E" w:rsidRPr="003B5E3E">
        <w:rPr>
          <w:rFonts w:ascii="Gill Sans MT" w:eastAsia="Cabin" w:hAnsi="Gill Sans MT"/>
        </w:rPr>
        <w:t xml:space="preserve">after </w:t>
      </w:r>
      <w:r w:rsidRPr="003B5E3E">
        <w:rPr>
          <w:rFonts w:ascii="Gill Sans MT" w:eastAsia="Cabin" w:hAnsi="Gill Sans MT"/>
        </w:rPr>
        <w:t>these final modifications</w:t>
      </w:r>
      <w:r w:rsidR="00761C86" w:rsidRPr="003B5E3E">
        <w:rPr>
          <w:rFonts w:ascii="Gill Sans MT" w:eastAsia="Cabin" w:hAnsi="Gill Sans MT"/>
        </w:rPr>
        <w:t xml:space="preserve"> are made.</w:t>
      </w:r>
    </w:p>
    <w:p w14:paraId="721B4581" w14:textId="78C80E65" w:rsidR="00D2407C" w:rsidRPr="003B5E3E" w:rsidRDefault="00D2407C" w:rsidP="00D47A81">
      <w:pPr>
        <w:pStyle w:val="Heading2"/>
      </w:pPr>
      <w:bookmarkStart w:id="176" w:name="_Toc68594017"/>
      <w:r w:rsidRPr="003B5E3E">
        <w:t>4.2</w:t>
      </w:r>
      <w:r w:rsidRPr="003B5E3E">
        <w:tab/>
        <w:t xml:space="preserve">Field </w:t>
      </w:r>
      <w:r w:rsidR="00DC589F" w:rsidRPr="003B5E3E">
        <w:t>q</w:t>
      </w:r>
      <w:r w:rsidRPr="003B5E3E">
        <w:t xml:space="preserve">uality </w:t>
      </w:r>
      <w:r w:rsidR="00DC589F" w:rsidRPr="003B5E3E">
        <w:t>a</w:t>
      </w:r>
      <w:r w:rsidRPr="003B5E3E">
        <w:t xml:space="preserve">ssurance </w:t>
      </w:r>
      <w:r w:rsidR="00DC589F" w:rsidRPr="003B5E3E">
        <w:t>s</w:t>
      </w:r>
      <w:r w:rsidRPr="003B5E3E">
        <w:t>ystems</w:t>
      </w:r>
      <w:bookmarkEnd w:id="176"/>
    </w:p>
    <w:p w14:paraId="6670FB4C" w14:textId="4E21F603" w:rsidR="006350AB" w:rsidRPr="003B5E3E" w:rsidRDefault="006350AB" w:rsidP="00D2407C">
      <w:pPr>
        <w:spacing w:line="240" w:lineRule="auto"/>
        <w:rPr>
          <w:rFonts w:ascii="Gill Sans MT" w:eastAsia="Cabin" w:hAnsi="Gill Sans MT"/>
        </w:rPr>
      </w:pPr>
      <w:r w:rsidRPr="003B5E3E">
        <w:rPr>
          <w:rFonts w:ascii="Gill Sans MT" w:eastAsia="Cabin" w:hAnsi="Gill Sans MT"/>
          <w:highlight w:val="yellow"/>
        </w:rPr>
        <w:t>[CONTRACTOR]</w:t>
      </w:r>
      <w:r w:rsidRPr="003B5E3E">
        <w:rPr>
          <w:rFonts w:ascii="Gill Sans MT" w:eastAsia="Cabin" w:hAnsi="Gill Sans MT"/>
        </w:rPr>
        <w:t xml:space="preserve"> will use two quality assurance systems to ensure documentation of sample completion and the quality of data entry. These systems are a </w:t>
      </w:r>
      <w:r w:rsidR="00273D01" w:rsidRPr="003B5E3E">
        <w:rPr>
          <w:rFonts w:ascii="Gill Sans MT" w:eastAsia="Cabin" w:hAnsi="Gill Sans MT"/>
        </w:rPr>
        <w:t xml:space="preserve">CAPI </w:t>
      </w:r>
      <w:r w:rsidRPr="003B5E3E">
        <w:rPr>
          <w:rFonts w:ascii="Gill Sans MT" w:eastAsia="Cabin" w:hAnsi="Gill Sans MT"/>
        </w:rPr>
        <w:t>data management system</w:t>
      </w:r>
      <w:r w:rsidR="00E572F6" w:rsidRPr="003B5E3E">
        <w:rPr>
          <w:rFonts w:ascii="Gill Sans MT" w:eastAsia="Cabin" w:hAnsi="Gill Sans MT"/>
        </w:rPr>
        <w:t xml:space="preserve"> for monitoring progress</w:t>
      </w:r>
      <w:r w:rsidRPr="003B5E3E">
        <w:rPr>
          <w:rFonts w:ascii="Gill Sans MT" w:eastAsia="Cabin" w:hAnsi="Gill Sans MT"/>
        </w:rPr>
        <w:t xml:space="preserve"> and field check table reports. </w:t>
      </w:r>
    </w:p>
    <w:p w14:paraId="1FFF370D" w14:textId="03C1D28A" w:rsidR="00D2407C" w:rsidRPr="003B5E3E" w:rsidRDefault="005168A5" w:rsidP="00961CA5">
      <w:pPr>
        <w:spacing w:line="240" w:lineRule="auto"/>
        <w:rPr>
          <w:rFonts w:ascii="Gill Sans MT" w:hAnsi="Gill Sans MT"/>
        </w:rPr>
      </w:pPr>
      <w:r w:rsidRPr="003B5E3E">
        <w:rPr>
          <w:rFonts w:ascii="Gill Sans MT" w:eastAsia="Cabin" w:hAnsi="Gill Sans MT"/>
          <w:b/>
        </w:rPr>
        <w:t>M</w:t>
      </w:r>
      <w:r w:rsidR="00D2407C" w:rsidRPr="003B5E3E">
        <w:rPr>
          <w:rFonts w:ascii="Gill Sans MT" w:eastAsia="Cabin" w:hAnsi="Gill Sans MT"/>
          <w:b/>
        </w:rPr>
        <w:t xml:space="preserve">onitoring of </w:t>
      </w:r>
      <w:r w:rsidR="005D1E2E" w:rsidRPr="003B5E3E">
        <w:rPr>
          <w:rFonts w:ascii="Gill Sans MT" w:eastAsia="Cabin" w:hAnsi="Gill Sans MT"/>
          <w:b/>
        </w:rPr>
        <w:t>p</w:t>
      </w:r>
      <w:r w:rsidR="00D2407C" w:rsidRPr="003B5E3E">
        <w:rPr>
          <w:rFonts w:ascii="Gill Sans MT" w:eastAsia="Cabin" w:hAnsi="Gill Sans MT"/>
          <w:b/>
        </w:rPr>
        <w:t>rogress</w:t>
      </w:r>
      <w:r w:rsidRPr="003B5E3E">
        <w:rPr>
          <w:rFonts w:ascii="Gill Sans MT" w:eastAsia="Cabin" w:hAnsi="Gill Sans MT"/>
          <w:b/>
        </w:rPr>
        <w:t xml:space="preserve"> and closing clusters</w:t>
      </w:r>
      <w:r w:rsidR="00343852" w:rsidRPr="003B5E3E">
        <w:rPr>
          <w:rFonts w:ascii="Gill Sans MT" w:eastAsia="Cabin" w:hAnsi="Gill Sans MT"/>
          <w:b/>
        </w:rPr>
        <w:t>.</w:t>
      </w:r>
      <w:r w:rsidR="00D2407C" w:rsidRPr="003B5E3E">
        <w:rPr>
          <w:rFonts w:ascii="Gill Sans MT" w:eastAsia="Cabin" w:hAnsi="Gill Sans MT"/>
          <w:b/>
        </w:rPr>
        <w:t xml:space="preserve"> </w:t>
      </w:r>
      <w:r w:rsidR="00202C8A" w:rsidRPr="003B5E3E">
        <w:rPr>
          <w:rFonts w:ascii="Gill Sans MT" w:eastAsia="Cabin" w:hAnsi="Gill Sans MT"/>
        </w:rPr>
        <w:t xml:space="preserve">Field Supervisors will use a </w:t>
      </w:r>
      <w:r w:rsidR="00873E81" w:rsidRPr="003B5E3E">
        <w:rPr>
          <w:rFonts w:ascii="Gill Sans MT" w:eastAsia="Cabin" w:hAnsi="Gill Sans MT"/>
        </w:rPr>
        <w:t xml:space="preserve">CAPI </w:t>
      </w:r>
      <w:r w:rsidR="00D2407C" w:rsidRPr="003B5E3E">
        <w:rPr>
          <w:rFonts w:ascii="Gill Sans MT" w:eastAsia="Cabin" w:hAnsi="Gill Sans MT"/>
        </w:rPr>
        <w:t>data management system to assign and track completion of selected households</w:t>
      </w:r>
      <w:r w:rsidR="00BD52D0" w:rsidRPr="003B5E3E">
        <w:rPr>
          <w:rFonts w:ascii="Gill Sans MT" w:eastAsia="Cabin" w:hAnsi="Gill Sans MT"/>
        </w:rPr>
        <w:t xml:space="preserve"> or “cases”</w:t>
      </w:r>
      <w:r w:rsidR="00D2407C" w:rsidRPr="003B5E3E">
        <w:rPr>
          <w:rFonts w:ascii="Gill Sans MT" w:eastAsia="Cabin" w:hAnsi="Gill Sans MT"/>
        </w:rPr>
        <w:t xml:space="preserve"> in each cluster. The </w:t>
      </w:r>
      <w:r w:rsidR="00FE274F" w:rsidRPr="003B5E3E">
        <w:rPr>
          <w:rFonts w:ascii="Gill Sans MT" w:eastAsia="Cabin" w:hAnsi="Gill Sans MT"/>
        </w:rPr>
        <w:t>Field Supervisor</w:t>
      </w:r>
      <w:r w:rsidR="00DE2D71" w:rsidRPr="003B5E3E">
        <w:rPr>
          <w:rFonts w:ascii="Gill Sans MT" w:eastAsia="Cabin" w:hAnsi="Gill Sans MT"/>
        </w:rPr>
        <w:t>s</w:t>
      </w:r>
      <w:r w:rsidR="00FE274F" w:rsidRPr="003B5E3E">
        <w:rPr>
          <w:rFonts w:ascii="Gill Sans MT" w:eastAsia="Cabin" w:hAnsi="Gill Sans MT"/>
        </w:rPr>
        <w:t xml:space="preserve"> will connect to </w:t>
      </w:r>
      <w:r w:rsidR="009B4180" w:rsidRPr="003B5E3E">
        <w:rPr>
          <w:rFonts w:ascii="Gill Sans MT" w:eastAsia="Cabin" w:hAnsi="Gill Sans MT"/>
        </w:rPr>
        <w:t xml:space="preserve">a secure FTP </w:t>
      </w:r>
      <w:r w:rsidR="00FE274F" w:rsidRPr="003B5E3E">
        <w:rPr>
          <w:rFonts w:ascii="Gill Sans MT" w:eastAsia="Cabin" w:hAnsi="Gill Sans MT"/>
        </w:rPr>
        <w:t xml:space="preserve">server </w:t>
      </w:r>
      <w:r w:rsidR="009B4180" w:rsidRPr="003B5E3E">
        <w:rPr>
          <w:rFonts w:ascii="Gill Sans MT" w:eastAsia="Cabin" w:hAnsi="Gill Sans MT"/>
        </w:rPr>
        <w:t xml:space="preserve">to receive cluster assignments and </w:t>
      </w:r>
      <w:r w:rsidR="00D2407C" w:rsidRPr="003B5E3E">
        <w:rPr>
          <w:rFonts w:ascii="Gill Sans MT" w:eastAsia="Cabin" w:hAnsi="Gill Sans MT"/>
        </w:rPr>
        <w:t>lists of selected households</w:t>
      </w:r>
      <w:r w:rsidR="00DE2D71" w:rsidRPr="003B5E3E">
        <w:rPr>
          <w:rFonts w:ascii="Gill Sans MT" w:eastAsia="Cabin" w:hAnsi="Gill Sans MT"/>
        </w:rPr>
        <w:t>—</w:t>
      </w:r>
      <w:r w:rsidR="00D2407C" w:rsidRPr="003B5E3E">
        <w:rPr>
          <w:rFonts w:ascii="Gill Sans MT" w:eastAsia="Cabin" w:hAnsi="Gill Sans MT"/>
        </w:rPr>
        <w:t xml:space="preserve">the households </w:t>
      </w:r>
      <w:r w:rsidR="00BD52D0" w:rsidRPr="003B5E3E">
        <w:rPr>
          <w:rFonts w:ascii="Gill Sans MT" w:eastAsia="Cabin" w:hAnsi="Gill Sans MT"/>
        </w:rPr>
        <w:t xml:space="preserve">in the cluster </w:t>
      </w:r>
      <w:r w:rsidR="00D2407C" w:rsidRPr="003B5E3E">
        <w:rPr>
          <w:rFonts w:ascii="Gill Sans MT" w:eastAsia="Cabin" w:hAnsi="Gill Sans MT"/>
        </w:rPr>
        <w:t>selected for interviewing. The Field Supervisor</w:t>
      </w:r>
      <w:r w:rsidR="007A29A8" w:rsidRPr="003B5E3E">
        <w:rPr>
          <w:rFonts w:ascii="Gill Sans MT" w:eastAsia="Cabin" w:hAnsi="Gill Sans MT"/>
        </w:rPr>
        <w:t>s</w:t>
      </w:r>
      <w:r w:rsidR="00D2407C" w:rsidRPr="003B5E3E">
        <w:rPr>
          <w:rFonts w:ascii="Gill Sans MT" w:eastAsia="Cabin" w:hAnsi="Gill Sans MT"/>
        </w:rPr>
        <w:t xml:space="preserve"> will assign </w:t>
      </w:r>
      <w:r w:rsidR="00054C14" w:rsidRPr="003B5E3E">
        <w:rPr>
          <w:rFonts w:ascii="Gill Sans MT" w:eastAsia="Cabin" w:hAnsi="Gill Sans MT"/>
        </w:rPr>
        <w:t xml:space="preserve">households </w:t>
      </w:r>
      <w:r w:rsidR="00D2407C" w:rsidRPr="003B5E3E">
        <w:rPr>
          <w:rFonts w:ascii="Gill Sans MT" w:eastAsia="Cabin" w:hAnsi="Gill Sans MT"/>
        </w:rPr>
        <w:t xml:space="preserve">to interviewing teams from among these selected households. At the end of each workday, </w:t>
      </w:r>
      <w:r w:rsidR="009741DD" w:rsidRPr="003B5E3E">
        <w:rPr>
          <w:rFonts w:ascii="Gill Sans MT" w:eastAsia="Cabin" w:hAnsi="Gill Sans MT"/>
        </w:rPr>
        <w:t>Interviewers</w:t>
      </w:r>
      <w:r w:rsidR="00054C14" w:rsidRPr="003B5E3E">
        <w:rPr>
          <w:rFonts w:ascii="Gill Sans MT" w:eastAsia="Cabin" w:hAnsi="Gill Sans MT"/>
        </w:rPr>
        <w:t xml:space="preserve"> will send their data over an encrypted Bluetooth connection to the </w:t>
      </w:r>
      <w:r w:rsidR="00D2407C" w:rsidRPr="003B5E3E">
        <w:rPr>
          <w:rFonts w:ascii="Gill Sans MT" w:eastAsia="Cabin" w:hAnsi="Gill Sans MT"/>
        </w:rPr>
        <w:t>Field Supervisor</w:t>
      </w:r>
      <w:r w:rsidR="006372E5" w:rsidRPr="003B5E3E">
        <w:rPr>
          <w:rFonts w:ascii="Gill Sans MT" w:eastAsia="Cabin" w:hAnsi="Gill Sans MT"/>
        </w:rPr>
        <w:t>s</w:t>
      </w:r>
      <w:r w:rsidR="004976EB" w:rsidRPr="003B5E3E">
        <w:rPr>
          <w:rFonts w:ascii="Gill Sans MT" w:eastAsia="Cabin" w:hAnsi="Gill Sans MT"/>
        </w:rPr>
        <w:t>, who will</w:t>
      </w:r>
      <w:r w:rsidR="00D2407C" w:rsidRPr="003B5E3E">
        <w:rPr>
          <w:rFonts w:ascii="Gill Sans MT" w:eastAsia="Cabin" w:hAnsi="Gill Sans MT"/>
        </w:rPr>
        <w:t xml:space="preserve"> </w:t>
      </w:r>
      <w:r w:rsidR="004976EB" w:rsidRPr="003B5E3E">
        <w:rPr>
          <w:rFonts w:ascii="Gill Sans MT" w:eastAsia="Cabin" w:hAnsi="Gill Sans MT"/>
        </w:rPr>
        <w:t xml:space="preserve">review the </w:t>
      </w:r>
      <w:r w:rsidR="00D2407C" w:rsidRPr="003B5E3E">
        <w:rPr>
          <w:rFonts w:ascii="Gill Sans MT" w:eastAsia="Cabin" w:hAnsi="Gill Sans MT"/>
        </w:rPr>
        <w:t xml:space="preserve">status of each </w:t>
      </w:r>
      <w:r w:rsidR="009741DD" w:rsidRPr="003B5E3E">
        <w:rPr>
          <w:rFonts w:ascii="Gill Sans MT" w:eastAsia="Cabin" w:hAnsi="Gill Sans MT"/>
        </w:rPr>
        <w:t>I</w:t>
      </w:r>
      <w:r w:rsidR="00D2407C" w:rsidRPr="003B5E3E">
        <w:rPr>
          <w:rFonts w:ascii="Gill Sans MT" w:eastAsia="Cabin" w:hAnsi="Gill Sans MT"/>
        </w:rPr>
        <w:t xml:space="preserve">nterviewer’s work in the </w:t>
      </w:r>
      <w:r w:rsidR="004976EB" w:rsidRPr="003B5E3E">
        <w:rPr>
          <w:rFonts w:ascii="Gill Sans MT" w:eastAsia="Cabin" w:hAnsi="Gill Sans MT"/>
        </w:rPr>
        <w:t>tablet</w:t>
      </w:r>
      <w:r w:rsidR="00527C99">
        <w:rPr>
          <w:rFonts w:ascii="Gill Sans MT" w:eastAsia="Cabin" w:hAnsi="Gill Sans MT"/>
        </w:rPr>
        <w:t xml:space="preserve"> computer’s</w:t>
      </w:r>
      <w:r w:rsidR="004976EB" w:rsidRPr="003B5E3E">
        <w:rPr>
          <w:rFonts w:ascii="Gill Sans MT" w:eastAsia="Cabin" w:hAnsi="Gill Sans MT"/>
        </w:rPr>
        <w:t xml:space="preserve"> </w:t>
      </w:r>
      <w:r w:rsidR="00D2407C" w:rsidRPr="003B5E3E">
        <w:rPr>
          <w:rFonts w:ascii="Gill Sans MT" w:eastAsia="Cabin" w:hAnsi="Gill Sans MT"/>
        </w:rPr>
        <w:t>data management system.</w:t>
      </w:r>
    </w:p>
    <w:p w14:paraId="32B4146C" w14:textId="0D27EB56" w:rsidR="00D2407C" w:rsidRPr="003B5E3E" w:rsidRDefault="00D2407C" w:rsidP="00D2407C">
      <w:pPr>
        <w:rPr>
          <w:rFonts w:ascii="Gill Sans MT" w:hAnsi="Gill Sans MT"/>
        </w:rPr>
      </w:pPr>
      <w:r w:rsidRPr="003B5E3E">
        <w:rPr>
          <w:rFonts w:ascii="Gill Sans MT" w:eastAsia="Cabin" w:hAnsi="Gill Sans MT"/>
        </w:rPr>
        <w:t xml:space="preserve">The </w:t>
      </w:r>
      <w:r w:rsidR="00696A40" w:rsidRPr="003B5E3E">
        <w:rPr>
          <w:rFonts w:ascii="Gill Sans MT" w:eastAsia="Cabin" w:hAnsi="Gill Sans MT"/>
        </w:rPr>
        <w:t xml:space="preserve">CAPI </w:t>
      </w:r>
      <w:r w:rsidRPr="003B5E3E">
        <w:rPr>
          <w:rFonts w:ascii="Gill Sans MT" w:eastAsia="Cabin" w:hAnsi="Gill Sans MT"/>
        </w:rPr>
        <w:t xml:space="preserve">data management system also will be used to verify </w:t>
      </w:r>
      <w:r w:rsidR="00BD52D0" w:rsidRPr="003B5E3E">
        <w:rPr>
          <w:rFonts w:ascii="Gill Sans MT" w:eastAsia="Cabin" w:hAnsi="Gill Sans MT"/>
        </w:rPr>
        <w:t xml:space="preserve">that </w:t>
      </w:r>
      <w:r w:rsidRPr="003B5E3E">
        <w:rPr>
          <w:rFonts w:ascii="Gill Sans MT" w:eastAsia="Cabin" w:hAnsi="Gill Sans MT"/>
        </w:rPr>
        <w:t>the data are complete</w:t>
      </w:r>
      <w:r w:rsidR="00DE2D71" w:rsidRPr="003B5E3E">
        <w:rPr>
          <w:rFonts w:ascii="Gill Sans MT" w:eastAsia="Cabin" w:hAnsi="Gill Sans MT"/>
        </w:rPr>
        <w:t xml:space="preserve">—that </w:t>
      </w:r>
      <w:r w:rsidR="004A75FE" w:rsidRPr="003B5E3E">
        <w:rPr>
          <w:rFonts w:ascii="Gill Sans MT" w:eastAsia="Cabin" w:hAnsi="Gill Sans MT"/>
        </w:rPr>
        <w:t>all households and module interviews have been carried out</w:t>
      </w:r>
      <w:r w:rsidR="007E721C" w:rsidRPr="003B5E3E">
        <w:rPr>
          <w:rFonts w:ascii="Gill Sans MT" w:eastAsia="Cabin" w:hAnsi="Gill Sans MT"/>
        </w:rPr>
        <w:t xml:space="preserve"> for each cluster</w:t>
      </w:r>
      <w:r w:rsidRPr="003B5E3E">
        <w:rPr>
          <w:rFonts w:ascii="Gill Sans MT" w:eastAsia="Cabin" w:hAnsi="Gill Sans MT"/>
        </w:rPr>
        <w:t>. The Field Supervisor</w:t>
      </w:r>
      <w:r w:rsidR="006372E5" w:rsidRPr="003B5E3E">
        <w:rPr>
          <w:rFonts w:ascii="Gill Sans MT" w:eastAsia="Cabin" w:hAnsi="Gill Sans MT"/>
        </w:rPr>
        <w:t>s</w:t>
      </w:r>
      <w:r w:rsidRPr="003B5E3E">
        <w:rPr>
          <w:rFonts w:ascii="Gill Sans MT" w:eastAsia="Cabin" w:hAnsi="Gill Sans MT"/>
        </w:rPr>
        <w:t xml:space="preserve"> will </w:t>
      </w:r>
      <w:r w:rsidR="004A75FE" w:rsidRPr="003B5E3E">
        <w:rPr>
          <w:rFonts w:ascii="Gill Sans MT" w:eastAsia="Cabin" w:hAnsi="Gill Sans MT"/>
        </w:rPr>
        <w:t xml:space="preserve">run a program in the </w:t>
      </w:r>
      <w:r w:rsidR="00696A40" w:rsidRPr="003B5E3E">
        <w:rPr>
          <w:rFonts w:ascii="Gill Sans MT" w:eastAsia="Cabin" w:hAnsi="Gill Sans MT"/>
        </w:rPr>
        <w:t xml:space="preserve">CAPI </w:t>
      </w:r>
      <w:r w:rsidR="004A75FE" w:rsidRPr="003B5E3E">
        <w:rPr>
          <w:rFonts w:ascii="Gill Sans MT" w:eastAsia="Cabin" w:hAnsi="Gill Sans MT"/>
        </w:rPr>
        <w:t xml:space="preserve">data management system that </w:t>
      </w:r>
      <w:r w:rsidRPr="003B5E3E">
        <w:rPr>
          <w:rFonts w:ascii="Gill Sans MT" w:eastAsia="Cabin" w:hAnsi="Gill Sans MT"/>
        </w:rPr>
        <w:t>review</w:t>
      </w:r>
      <w:r w:rsidR="004A75FE" w:rsidRPr="003B5E3E">
        <w:rPr>
          <w:rFonts w:ascii="Gill Sans MT" w:eastAsia="Cabin" w:hAnsi="Gill Sans MT"/>
        </w:rPr>
        <w:t>s</w:t>
      </w:r>
      <w:r w:rsidRPr="003B5E3E">
        <w:rPr>
          <w:rFonts w:ascii="Gill Sans MT" w:eastAsia="Cabin" w:hAnsi="Gill Sans MT"/>
        </w:rPr>
        <w:t xml:space="preserve"> household records to verify that all appropriate </w:t>
      </w:r>
      <w:r w:rsidR="00410057" w:rsidRPr="003B5E3E">
        <w:rPr>
          <w:rFonts w:ascii="Gill Sans MT" w:eastAsia="Cabin" w:hAnsi="Gill Sans MT"/>
        </w:rPr>
        <w:t xml:space="preserve">survey </w:t>
      </w:r>
      <w:r w:rsidRPr="003B5E3E">
        <w:rPr>
          <w:rFonts w:ascii="Gill Sans MT" w:eastAsia="Cabin" w:hAnsi="Gill Sans MT"/>
        </w:rPr>
        <w:t>modules</w:t>
      </w:r>
      <w:r w:rsidR="006775EE" w:rsidRPr="003B5E3E">
        <w:rPr>
          <w:rFonts w:ascii="Gill Sans MT" w:eastAsia="Cabin" w:hAnsi="Gill Sans MT"/>
        </w:rPr>
        <w:t xml:space="preserve"> in </w:t>
      </w:r>
      <w:r w:rsidR="00201A59" w:rsidRPr="003B5E3E">
        <w:rPr>
          <w:rFonts w:ascii="Gill Sans MT" w:eastAsia="Cabin" w:hAnsi="Gill Sans MT"/>
        </w:rPr>
        <w:t>all households in the cluster</w:t>
      </w:r>
      <w:r w:rsidRPr="003B5E3E">
        <w:rPr>
          <w:rFonts w:ascii="Gill Sans MT" w:eastAsia="Cabin" w:hAnsi="Gill Sans MT"/>
        </w:rPr>
        <w:t xml:space="preserve"> have been completed and that eligibility for </w:t>
      </w:r>
      <w:r w:rsidR="00410057" w:rsidRPr="003B5E3E">
        <w:rPr>
          <w:rFonts w:ascii="Gill Sans MT" w:eastAsia="Cabin" w:hAnsi="Gill Sans MT"/>
        </w:rPr>
        <w:t xml:space="preserve">survey </w:t>
      </w:r>
      <w:r w:rsidRPr="003B5E3E">
        <w:rPr>
          <w:rFonts w:ascii="Gill Sans MT" w:eastAsia="Cabin" w:hAnsi="Gill Sans MT"/>
        </w:rPr>
        <w:t>modules is correct. The Field Supervisor</w:t>
      </w:r>
      <w:r w:rsidR="000E2B50" w:rsidRPr="003B5E3E">
        <w:rPr>
          <w:rFonts w:ascii="Gill Sans MT" w:eastAsia="Cabin" w:hAnsi="Gill Sans MT"/>
        </w:rPr>
        <w:t>s</w:t>
      </w:r>
      <w:r w:rsidRPr="003B5E3E">
        <w:rPr>
          <w:rFonts w:ascii="Gill Sans MT" w:eastAsia="Cabin" w:hAnsi="Gill Sans MT"/>
        </w:rPr>
        <w:t xml:space="preserve"> will send </w:t>
      </w:r>
      <w:r w:rsidR="00DE2D71" w:rsidRPr="003B5E3E">
        <w:rPr>
          <w:rFonts w:ascii="Gill Sans MT" w:eastAsia="Cabin" w:hAnsi="Gill Sans MT"/>
        </w:rPr>
        <w:t>I</w:t>
      </w:r>
      <w:r w:rsidR="000E2B50" w:rsidRPr="003B5E3E">
        <w:rPr>
          <w:rFonts w:ascii="Gill Sans MT" w:eastAsia="Cabin" w:hAnsi="Gill Sans MT"/>
        </w:rPr>
        <w:t xml:space="preserve">nterviewer </w:t>
      </w:r>
      <w:r w:rsidRPr="003B5E3E">
        <w:rPr>
          <w:rFonts w:ascii="Gill Sans MT" w:eastAsia="Cabin" w:hAnsi="Gill Sans MT"/>
        </w:rPr>
        <w:t xml:space="preserve">teams back to households to complete or correct interviews as </w:t>
      </w:r>
      <w:proofErr w:type="gramStart"/>
      <w:r w:rsidRPr="003B5E3E">
        <w:rPr>
          <w:rFonts w:ascii="Gill Sans MT" w:eastAsia="Cabin" w:hAnsi="Gill Sans MT"/>
        </w:rPr>
        <w:t>necessary</w:t>
      </w:r>
      <w:r w:rsidRPr="003B5E3E" w:rsidDel="006B5394">
        <w:rPr>
          <w:rFonts w:ascii="Gill Sans MT" w:eastAsia="Cabin" w:hAnsi="Gill Sans MT"/>
        </w:rPr>
        <w:t>, and</w:t>
      </w:r>
      <w:proofErr w:type="gramEnd"/>
      <w:r w:rsidRPr="003B5E3E" w:rsidDel="006B5394">
        <w:rPr>
          <w:rFonts w:ascii="Gill Sans MT" w:eastAsia="Cabin" w:hAnsi="Gill Sans MT"/>
        </w:rPr>
        <w:t xml:space="preserve"> may </w:t>
      </w:r>
      <w:r w:rsidR="00DF672E">
        <w:rPr>
          <w:rFonts w:ascii="Gill Sans MT" w:eastAsia="Cabin" w:hAnsi="Gill Sans MT"/>
        </w:rPr>
        <w:t xml:space="preserve">personally </w:t>
      </w:r>
      <w:r w:rsidRPr="003B5E3E" w:rsidDel="006B5394">
        <w:rPr>
          <w:rFonts w:ascii="Gill Sans MT" w:eastAsia="Cabin" w:hAnsi="Gill Sans MT"/>
        </w:rPr>
        <w:t>conduct some of these follow</w:t>
      </w:r>
      <w:r w:rsidR="00DE2D71" w:rsidRPr="003B5E3E">
        <w:rPr>
          <w:rFonts w:ascii="Gill Sans MT" w:eastAsia="Cabin" w:hAnsi="Gill Sans MT"/>
        </w:rPr>
        <w:t>-</w:t>
      </w:r>
      <w:r w:rsidRPr="003B5E3E" w:rsidDel="006B5394">
        <w:rPr>
          <w:rFonts w:ascii="Gill Sans MT" w:eastAsia="Cabin" w:hAnsi="Gill Sans MT"/>
        </w:rPr>
        <w:t>up interviews</w:t>
      </w:r>
      <w:r w:rsidRPr="003B5E3E">
        <w:rPr>
          <w:rFonts w:ascii="Gill Sans MT" w:eastAsia="Cabin" w:hAnsi="Gill Sans MT"/>
        </w:rPr>
        <w:t xml:space="preserve">. </w:t>
      </w:r>
    </w:p>
    <w:p w14:paraId="6EC6C9DA" w14:textId="4F7BE9BB" w:rsidR="00D2407C" w:rsidRPr="003B5E3E" w:rsidRDefault="00D2407C" w:rsidP="00D2407C">
      <w:pPr>
        <w:rPr>
          <w:rFonts w:ascii="Gill Sans MT" w:hAnsi="Gill Sans MT"/>
        </w:rPr>
      </w:pPr>
      <w:r w:rsidRPr="003B5E3E">
        <w:rPr>
          <w:rFonts w:ascii="Gill Sans MT" w:eastAsia="Cabin" w:hAnsi="Gill Sans MT"/>
        </w:rPr>
        <w:t>When questionnaires have passed quality review, the Field Supervisor</w:t>
      </w:r>
      <w:r w:rsidR="00F408DD" w:rsidRPr="003B5E3E">
        <w:rPr>
          <w:rFonts w:ascii="Gill Sans MT" w:eastAsia="Cabin" w:hAnsi="Gill Sans MT"/>
        </w:rPr>
        <w:t>s</w:t>
      </w:r>
      <w:r w:rsidRPr="003B5E3E">
        <w:rPr>
          <w:rFonts w:ascii="Gill Sans MT" w:eastAsia="Cabin" w:hAnsi="Gill Sans MT"/>
        </w:rPr>
        <w:t xml:space="preserve"> will transmit the record</w:t>
      </w:r>
      <w:r w:rsidR="00F408DD" w:rsidRPr="003B5E3E">
        <w:rPr>
          <w:rFonts w:ascii="Gill Sans MT" w:eastAsia="Cabin" w:hAnsi="Gill Sans MT"/>
        </w:rPr>
        <w:t>s</w:t>
      </w:r>
      <w:r w:rsidRPr="003B5E3E">
        <w:rPr>
          <w:rFonts w:ascii="Gill Sans MT" w:eastAsia="Cabin" w:hAnsi="Gill Sans MT"/>
        </w:rPr>
        <w:t xml:space="preserve"> to </w:t>
      </w:r>
      <w:r w:rsidRPr="003B5E3E">
        <w:rPr>
          <w:rFonts w:ascii="Gill Sans MT" w:eastAsia="Cabin" w:hAnsi="Gill Sans MT"/>
          <w:highlight w:val="yellow"/>
        </w:rPr>
        <w:t>[CONTRACTOR]</w:t>
      </w:r>
      <w:r w:rsidR="00F408DD" w:rsidRPr="003B5E3E">
        <w:rPr>
          <w:rFonts w:ascii="Gill Sans MT" w:eastAsia="Cabin" w:hAnsi="Gill Sans MT"/>
        </w:rPr>
        <w:t>’s server</w:t>
      </w:r>
      <w:r w:rsidR="008F7405" w:rsidRPr="003B5E3E">
        <w:rPr>
          <w:rFonts w:ascii="Gill Sans MT" w:eastAsia="Cabin" w:hAnsi="Gill Sans MT"/>
        </w:rPr>
        <w:t>, using a secure connection</w:t>
      </w:r>
      <w:r w:rsidRPr="003B5E3E">
        <w:rPr>
          <w:rFonts w:ascii="Gill Sans MT" w:eastAsia="Cabin" w:hAnsi="Gill Sans MT"/>
        </w:rPr>
        <w:t>.</w:t>
      </w:r>
    </w:p>
    <w:p w14:paraId="7451D906" w14:textId="588E397F" w:rsidR="00D2407C" w:rsidRPr="003B5E3E" w:rsidRDefault="00D2407C" w:rsidP="00D2407C">
      <w:pPr>
        <w:rPr>
          <w:rFonts w:ascii="Gill Sans MT" w:eastAsia="Cabin" w:hAnsi="Gill Sans MT"/>
        </w:rPr>
      </w:pPr>
      <w:r w:rsidRPr="003B5E3E">
        <w:rPr>
          <w:rFonts w:ascii="Gill Sans MT" w:eastAsia="Cabin" w:hAnsi="Gill Sans MT"/>
          <w:b/>
        </w:rPr>
        <w:t>Field check tables</w:t>
      </w:r>
      <w:r w:rsidRPr="003B5E3E">
        <w:rPr>
          <w:rFonts w:ascii="Gill Sans MT" w:eastAsia="Cabin" w:hAnsi="Gill Sans MT"/>
        </w:rPr>
        <w:t xml:space="preserve"> will be generated by</w:t>
      </w:r>
      <w:r w:rsidR="00DE2D71" w:rsidRPr="003B5E3E">
        <w:rPr>
          <w:rFonts w:ascii="Gill Sans MT" w:eastAsia="Cabin" w:hAnsi="Gill Sans MT"/>
        </w:rPr>
        <w:t xml:space="preserve"> the</w:t>
      </w:r>
      <w:r w:rsidRPr="003B5E3E">
        <w:rPr>
          <w:rFonts w:ascii="Gill Sans MT" w:eastAsia="Cabin" w:hAnsi="Gill Sans MT"/>
        </w:rPr>
        <w:t xml:space="preserve"> </w:t>
      </w:r>
      <w:r w:rsidRPr="003B5E3E">
        <w:rPr>
          <w:rFonts w:ascii="Gill Sans MT" w:eastAsia="Cabin" w:hAnsi="Gill Sans MT"/>
          <w:highlight w:val="yellow"/>
        </w:rPr>
        <w:t>[</w:t>
      </w:r>
      <w:r w:rsidR="00F4396B" w:rsidRPr="003B5E3E">
        <w:rPr>
          <w:rFonts w:ascii="Gill Sans MT" w:eastAsia="Cabin" w:hAnsi="Gill Sans MT"/>
          <w:highlight w:val="yellow"/>
        </w:rPr>
        <w:t>SURVEY SUB</w:t>
      </w:r>
      <w:r w:rsidRPr="003B5E3E">
        <w:rPr>
          <w:rFonts w:ascii="Gill Sans MT" w:eastAsia="Cabin" w:hAnsi="Gill Sans MT"/>
          <w:highlight w:val="yellow"/>
        </w:rPr>
        <w:t>CONTRACTOR]</w:t>
      </w:r>
      <w:r w:rsidR="00F4396B" w:rsidRPr="003B5E3E">
        <w:rPr>
          <w:rFonts w:ascii="Gill Sans MT" w:eastAsia="Cabin" w:hAnsi="Gill Sans MT"/>
        </w:rPr>
        <w:t xml:space="preserve"> In-Country Data Manager,</w:t>
      </w:r>
      <w:r w:rsidRPr="003B5E3E">
        <w:rPr>
          <w:rFonts w:ascii="Gill Sans MT" w:eastAsia="Cabin" w:hAnsi="Gill Sans MT"/>
        </w:rPr>
        <w:t xml:space="preserve"> using aggregated data</w:t>
      </w:r>
      <w:r w:rsidR="00F4396B" w:rsidRPr="003B5E3E">
        <w:rPr>
          <w:rFonts w:ascii="Gill Sans MT" w:eastAsia="Cabin" w:hAnsi="Gill Sans MT"/>
        </w:rPr>
        <w:t xml:space="preserve"> and programs provided by the </w:t>
      </w:r>
      <w:r w:rsidR="00F4396B" w:rsidRPr="003B5E3E">
        <w:rPr>
          <w:rFonts w:ascii="Gill Sans MT" w:eastAsia="Cabin" w:hAnsi="Gill Sans MT"/>
          <w:highlight w:val="yellow"/>
        </w:rPr>
        <w:t>[CONTRACTOR]</w:t>
      </w:r>
      <w:r w:rsidRPr="003B5E3E">
        <w:rPr>
          <w:rFonts w:ascii="Gill Sans MT" w:eastAsia="Cabin" w:hAnsi="Gill Sans MT"/>
        </w:rPr>
        <w:t xml:space="preserve">. Field check tables provide a wider view of the data than the </w:t>
      </w:r>
      <w:r w:rsidR="00F4396B" w:rsidRPr="003B5E3E">
        <w:rPr>
          <w:rFonts w:ascii="Gill Sans MT" w:eastAsia="Cabin" w:hAnsi="Gill Sans MT"/>
        </w:rPr>
        <w:t xml:space="preserve">CAPI </w:t>
      </w:r>
      <w:r w:rsidRPr="003B5E3E">
        <w:rPr>
          <w:rFonts w:ascii="Gill Sans MT" w:eastAsia="Cabin" w:hAnsi="Gill Sans MT"/>
        </w:rPr>
        <w:t xml:space="preserve">data management system and will </w:t>
      </w:r>
      <w:r w:rsidR="00BD52D0" w:rsidRPr="003B5E3E">
        <w:rPr>
          <w:rFonts w:ascii="Gill Sans MT" w:eastAsia="Cabin" w:hAnsi="Gill Sans MT"/>
        </w:rPr>
        <w:t xml:space="preserve">be used to </w:t>
      </w:r>
      <w:r w:rsidRPr="003B5E3E">
        <w:rPr>
          <w:rFonts w:ascii="Gill Sans MT" w:eastAsia="Cabin" w:hAnsi="Gill Sans MT"/>
        </w:rPr>
        <w:t xml:space="preserve">identify data collection problems at the </w:t>
      </w:r>
      <w:r w:rsidR="00BA11D8" w:rsidRPr="003B5E3E">
        <w:rPr>
          <w:rFonts w:ascii="Gill Sans MT" w:eastAsia="Cabin" w:hAnsi="Gill Sans MT"/>
        </w:rPr>
        <w:t xml:space="preserve">field </w:t>
      </w:r>
      <w:r w:rsidR="004D14DD" w:rsidRPr="003B5E3E">
        <w:rPr>
          <w:rFonts w:ascii="Gill Sans MT" w:eastAsia="Cabin" w:hAnsi="Gill Sans MT"/>
        </w:rPr>
        <w:t xml:space="preserve">team and </w:t>
      </w:r>
      <w:r w:rsidR="008F56CD" w:rsidRPr="003B5E3E">
        <w:rPr>
          <w:rFonts w:ascii="Gill Sans MT" w:eastAsia="Cabin" w:hAnsi="Gill Sans MT"/>
        </w:rPr>
        <w:t>I</w:t>
      </w:r>
      <w:r w:rsidRPr="003B5E3E">
        <w:rPr>
          <w:rFonts w:ascii="Gill Sans MT" w:eastAsia="Cabin" w:hAnsi="Gill Sans MT"/>
        </w:rPr>
        <w:t>nterviewer</w:t>
      </w:r>
      <w:r w:rsidR="00BD52D0" w:rsidRPr="003B5E3E">
        <w:rPr>
          <w:rFonts w:ascii="Gill Sans MT" w:eastAsia="Cabin" w:hAnsi="Gill Sans MT"/>
        </w:rPr>
        <w:t xml:space="preserve"> </w:t>
      </w:r>
      <w:r w:rsidRPr="003B5E3E">
        <w:rPr>
          <w:rFonts w:ascii="Gill Sans MT" w:eastAsia="Cabin" w:hAnsi="Gill Sans MT"/>
        </w:rPr>
        <w:t>level</w:t>
      </w:r>
      <w:r w:rsidR="00BD52D0" w:rsidRPr="003B5E3E">
        <w:rPr>
          <w:rFonts w:ascii="Gill Sans MT" w:eastAsia="Cabin" w:hAnsi="Gill Sans MT"/>
        </w:rPr>
        <w:t>s</w:t>
      </w:r>
      <w:r w:rsidRPr="003B5E3E">
        <w:rPr>
          <w:rFonts w:ascii="Gill Sans MT" w:eastAsia="Cabin" w:hAnsi="Gill Sans MT"/>
        </w:rPr>
        <w:t xml:space="preserve">. The field check table reports will allow </w:t>
      </w:r>
      <w:r w:rsidR="00461BD1" w:rsidRPr="003B5E3E">
        <w:rPr>
          <w:rFonts w:ascii="Gill Sans MT" w:eastAsia="Cabin" w:hAnsi="Gill Sans MT"/>
          <w:highlight w:val="yellow"/>
        </w:rPr>
        <w:t>[CONTRACTOR]</w:t>
      </w:r>
      <w:r w:rsidR="00461BD1" w:rsidRPr="003B5E3E">
        <w:rPr>
          <w:rFonts w:ascii="Gill Sans MT" w:eastAsia="Cabin" w:hAnsi="Gill Sans MT"/>
        </w:rPr>
        <w:t xml:space="preserve"> </w:t>
      </w:r>
      <w:r w:rsidR="00596BF6" w:rsidRPr="003B5E3E">
        <w:rPr>
          <w:rFonts w:ascii="Gill Sans MT" w:eastAsia="Cabin" w:hAnsi="Gill Sans MT"/>
        </w:rPr>
        <w:t xml:space="preserve">and </w:t>
      </w:r>
      <w:r w:rsidR="00596BF6" w:rsidRPr="003B5E3E">
        <w:rPr>
          <w:rFonts w:ascii="Gill Sans MT" w:eastAsia="Cabin" w:hAnsi="Gill Sans MT"/>
          <w:highlight w:val="yellow"/>
        </w:rPr>
        <w:t>[SURVEY SUBCONTRACTOR]</w:t>
      </w:r>
      <w:r w:rsidR="00596BF6" w:rsidRPr="003B5E3E">
        <w:rPr>
          <w:rFonts w:ascii="Gill Sans MT" w:eastAsia="Cabin" w:hAnsi="Gill Sans MT"/>
        </w:rPr>
        <w:t xml:space="preserve"> to </w:t>
      </w:r>
      <w:r w:rsidR="008E59BE" w:rsidRPr="003B5E3E">
        <w:rPr>
          <w:rFonts w:ascii="Gill Sans MT" w:eastAsia="Cabin" w:hAnsi="Gill Sans MT"/>
        </w:rPr>
        <w:t xml:space="preserve">provide feedback to </w:t>
      </w:r>
      <w:r w:rsidRPr="003B5E3E">
        <w:rPr>
          <w:rFonts w:ascii="Gill Sans MT" w:eastAsia="Cabin" w:hAnsi="Gill Sans MT"/>
        </w:rPr>
        <w:t>Field Supervisor</w:t>
      </w:r>
      <w:r w:rsidR="00AC40F5" w:rsidRPr="003B5E3E">
        <w:rPr>
          <w:rFonts w:ascii="Gill Sans MT" w:eastAsia="Cabin" w:hAnsi="Gill Sans MT"/>
        </w:rPr>
        <w:t>s</w:t>
      </w:r>
      <w:r w:rsidR="00A55589" w:rsidRPr="003B5E3E">
        <w:rPr>
          <w:rFonts w:ascii="Gill Sans MT" w:eastAsia="Cabin" w:hAnsi="Gill Sans MT"/>
        </w:rPr>
        <w:t>,</w:t>
      </w:r>
      <w:r w:rsidRPr="003B5E3E">
        <w:rPr>
          <w:rFonts w:ascii="Gill Sans MT" w:eastAsia="Cabin" w:hAnsi="Gill Sans MT"/>
        </w:rPr>
        <w:t xml:space="preserve"> evaluat</w:t>
      </w:r>
      <w:r w:rsidR="00A55589" w:rsidRPr="003B5E3E">
        <w:rPr>
          <w:rFonts w:ascii="Gill Sans MT" w:eastAsia="Cabin" w:hAnsi="Gill Sans MT"/>
        </w:rPr>
        <w:t>ing</w:t>
      </w:r>
      <w:r w:rsidRPr="003B5E3E">
        <w:rPr>
          <w:rFonts w:ascii="Gill Sans MT" w:eastAsia="Cabin" w:hAnsi="Gill Sans MT"/>
        </w:rPr>
        <w:t xml:space="preserve"> </w:t>
      </w:r>
      <w:r w:rsidR="00BD52D0" w:rsidRPr="003B5E3E">
        <w:rPr>
          <w:rFonts w:ascii="Gill Sans MT" w:eastAsia="Cabin" w:hAnsi="Gill Sans MT"/>
        </w:rPr>
        <w:t>the</w:t>
      </w:r>
      <w:r w:rsidR="00A576A3" w:rsidRPr="003B5E3E">
        <w:rPr>
          <w:rFonts w:ascii="Gill Sans MT" w:eastAsia="Cabin" w:hAnsi="Gill Sans MT"/>
        </w:rPr>
        <w:t>ir</w:t>
      </w:r>
      <w:r w:rsidR="00BD52D0" w:rsidRPr="003B5E3E">
        <w:rPr>
          <w:rFonts w:ascii="Gill Sans MT" w:eastAsia="Cabin" w:hAnsi="Gill Sans MT"/>
        </w:rPr>
        <w:t xml:space="preserve"> </w:t>
      </w:r>
      <w:r w:rsidRPr="003B5E3E">
        <w:rPr>
          <w:rFonts w:ascii="Gill Sans MT" w:eastAsia="Cabin" w:hAnsi="Gill Sans MT"/>
        </w:rPr>
        <w:t xml:space="preserve">team’s performance </w:t>
      </w:r>
      <w:r w:rsidR="00BD52D0" w:rsidRPr="003B5E3E">
        <w:rPr>
          <w:rFonts w:ascii="Gill Sans MT" w:eastAsia="Cabin" w:hAnsi="Gill Sans MT"/>
        </w:rPr>
        <w:t>for</w:t>
      </w:r>
      <w:r w:rsidRPr="003B5E3E">
        <w:rPr>
          <w:rFonts w:ascii="Gill Sans MT" w:eastAsia="Cabin" w:hAnsi="Gill Sans MT"/>
        </w:rPr>
        <w:t xml:space="preserve"> response rates, age displacement, and value heaping.</w:t>
      </w:r>
    </w:p>
    <w:p w14:paraId="32272197" w14:textId="4070F49B" w:rsidR="00D2407C" w:rsidRPr="003B5E3E" w:rsidRDefault="00D2407C" w:rsidP="00D2407C">
      <w:pPr>
        <w:rPr>
          <w:rFonts w:ascii="Gill Sans MT" w:eastAsia="Cabin" w:hAnsi="Gill Sans MT"/>
        </w:rPr>
      </w:pPr>
      <w:r w:rsidRPr="003B5E3E">
        <w:rPr>
          <w:rFonts w:ascii="Gill Sans MT" w:eastAsia="Cabin" w:hAnsi="Gill Sans MT"/>
          <w:highlight w:val="yellow"/>
        </w:rPr>
        <w:t>[CONTRACTOR]</w:t>
      </w:r>
      <w:r w:rsidRPr="003B5E3E">
        <w:rPr>
          <w:rFonts w:ascii="Gill Sans MT" w:hAnsi="Gill Sans MT"/>
        </w:rPr>
        <w:t xml:space="preserve"> will track performance, implementation, data uploading, and data quality. </w:t>
      </w:r>
      <w:r w:rsidRPr="003B5E3E">
        <w:rPr>
          <w:rFonts w:ascii="Gill Sans MT" w:eastAsia="Cabin" w:hAnsi="Gill Sans MT"/>
        </w:rPr>
        <w:t xml:space="preserve">The </w:t>
      </w:r>
      <w:r w:rsidRPr="003B5E3E">
        <w:rPr>
          <w:rFonts w:ascii="Gill Sans MT" w:eastAsia="Cabin" w:hAnsi="Gill Sans MT"/>
          <w:highlight w:val="yellow"/>
        </w:rPr>
        <w:t>[</w:t>
      </w:r>
      <w:r w:rsidR="00A565FB" w:rsidRPr="003B5E3E">
        <w:rPr>
          <w:rFonts w:ascii="Gill Sans MT" w:eastAsia="Cabin" w:hAnsi="Gill Sans MT"/>
          <w:highlight w:val="yellow"/>
        </w:rPr>
        <w:t xml:space="preserve">SURVEY </w:t>
      </w:r>
      <w:r w:rsidR="00500A07" w:rsidRPr="003B5E3E">
        <w:rPr>
          <w:rFonts w:ascii="Gill Sans MT" w:eastAsia="Cabin" w:hAnsi="Gill Sans MT"/>
          <w:highlight w:val="yellow"/>
        </w:rPr>
        <w:t>SUB</w:t>
      </w:r>
      <w:r w:rsidRPr="003B5E3E">
        <w:rPr>
          <w:rFonts w:ascii="Gill Sans MT" w:eastAsia="Cabin" w:hAnsi="Gill Sans MT"/>
          <w:highlight w:val="yellow"/>
        </w:rPr>
        <w:t>CONTRACTOR]</w:t>
      </w:r>
      <w:r w:rsidRPr="003B5E3E">
        <w:rPr>
          <w:rFonts w:ascii="Gill Sans MT" w:eastAsia="Cabin" w:hAnsi="Gill Sans MT"/>
        </w:rPr>
        <w:t xml:space="preserve"> </w:t>
      </w:r>
      <w:r w:rsidR="00A55589" w:rsidRPr="003B5E3E">
        <w:rPr>
          <w:rFonts w:ascii="Gill Sans MT" w:eastAsia="Cabin" w:hAnsi="Gill Sans MT"/>
        </w:rPr>
        <w:t xml:space="preserve">In-Country </w:t>
      </w:r>
      <w:r w:rsidRPr="003B5E3E">
        <w:rPr>
          <w:rFonts w:ascii="Gill Sans MT" w:eastAsia="Cabin" w:hAnsi="Gill Sans MT"/>
        </w:rPr>
        <w:t xml:space="preserve">Data Manager will send reports weekly to the </w:t>
      </w:r>
      <w:r w:rsidR="00500A07" w:rsidRPr="003B5E3E">
        <w:rPr>
          <w:rFonts w:ascii="Gill Sans MT" w:eastAsia="Cabin" w:hAnsi="Gill Sans MT"/>
          <w:highlight w:val="yellow"/>
        </w:rPr>
        <w:t>[CONTRACTOR]</w:t>
      </w:r>
      <w:r w:rsidR="00500A07" w:rsidRPr="003B5E3E">
        <w:rPr>
          <w:rFonts w:ascii="Gill Sans MT" w:eastAsia="Cabin" w:hAnsi="Gill Sans MT"/>
        </w:rPr>
        <w:t xml:space="preserve"> Senior Researcher </w:t>
      </w:r>
      <w:r w:rsidRPr="003B5E3E">
        <w:rPr>
          <w:rFonts w:ascii="Gill Sans MT" w:eastAsia="Cabin" w:hAnsi="Gill Sans MT"/>
        </w:rPr>
        <w:t xml:space="preserve">and Data </w:t>
      </w:r>
      <w:r w:rsidR="00500A07" w:rsidRPr="003B5E3E">
        <w:rPr>
          <w:rFonts w:ascii="Gill Sans MT" w:eastAsia="Cabin" w:hAnsi="Gill Sans MT"/>
        </w:rPr>
        <w:t xml:space="preserve">Processing </w:t>
      </w:r>
      <w:r w:rsidRPr="003B5E3E">
        <w:rPr>
          <w:rFonts w:ascii="Gill Sans MT" w:eastAsia="Cabin" w:hAnsi="Gill Sans MT"/>
        </w:rPr>
        <w:t xml:space="preserve">Manager throughout fieldwork. The </w:t>
      </w:r>
      <w:r w:rsidR="00BD52D0" w:rsidRPr="003B5E3E">
        <w:rPr>
          <w:rFonts w:ascii="Gill Sans MT" w:eastAsia="Cabin" w:hAnsi="Gill Sans MT"/>
          <w:highlight w:val="yellow"/>
        </w:rPr>
        <w:t>[SURVEY SUBCONTRACTOR]</w:t>
      </w:r>
      <w:r w:rsidRPr="003B5E3E">
        <w:rPr>
          <w:rFonts w:ascii="Gill Sans MT" w:eastAsia="Cabin" w:hAnsi="Gill Sans MT"/>
        </w:rPr>
        <w:t xml:space="preserve"> </w:t>
      </w:r>
      <w:r w:rsidR="00EB4928" w:rsidRPr="003B5E3E">
        <w:rPr>
          <w:rFonts w:ascii="Gill Sans MT" w:eastAsia="Cabin" w:hAnsi="Gill Sans MT"/>
        </w:rPr>
        <w:t xml:space="preserve">In-Country </w:t>
      </w:r>
      <w:r w:rsidRPr="003B5E3E">
        <w:rPr>
          <w:rFonts w:ascii="Gill Sans MT" w:eastAsia="Cabin" w:hAnsi="Gill Sans MT"/>
        </w:rPr>
        <w:t xml:space="preserve">Data Manager will work with the Field Manager to </w:t>
      </w:r>
      <w:r w:rsidR="008F56CD" w:rsidRPr="003B5E3E">
        <w:rPr>
          <w:rFonts w:ascii="Gill Sans MT" w:eastAsia="Cabin" w:hAnsi="Gill Sans MT"/>
        </w:rPr>
        <w:t xml:space="preserve">ensure </w:t>
      </w:r>
      <w:r w:rsidRPr="003B5E3E">
        <w:rPr>
          <w:rFonts w:ascii="Gill Sans MT" w:eastAsia="Cabin" w:hAnsi="Gill Sans MT"/>
        </w:rPr>
        <w:t xml:space="preserve">that any observed problems are addressed </w:t>
      </w:r>
      <w:r w:rsidR="00BD52D0" w:rsidRPr="003B5E3E">
        <w:rPr>
          <w:rFonts w:ascii="Gill Sans MT" w:eastAsia="Cabin" w:hAnsi="Gill Sans MT"/>
        </w:rPr>
        <w:t xml:space="preserve">promptly </w:t>
      </w:r>
      <w:r w:rsidRPr="003B5E3E">
        <w:rPr>
          <w:rFonts w:ascii="Gill Sans MT" w:eastAsia="Cabin" w:hAnsi="Gill Sans MT"/>
        </w:rPr>
        <w:t>through retraining</w:t>
      </w:r>
      <w:r w:rsidR="00BD52D0" w:rsidRPr="003B5E3E">
        <w:rPr>
          <w:rFonts w:ascii="Gill Sans MT" w:eastAsia="Cabin" w:hAnsi="Gill Sans MT"/>
        </w:rPr>
        <w:t>,</w:t>
      </w:r>
      <w:r w:rsidRPr="003B5E3E">
        <w:rPr>
          <w:rFonts w:ascii="Gill Sans MT" w:eastAsia="Cabin" w:hAnsi="Gill Sans MT"/>
        </w:rPr>
        <w:t xml:space="preserve"> as necessary, and to provide positive feedback for teams that are performing well. </w:t>
      </w:r>
    </w:p>
    <w:p w14:paraId="73F98ED1" w14:textId="35BC0F24" w:rsidR="00D2407C" w:rsidRPr="003B5E3E" w:rsidRDefault="00D2407C">
      <w:pPr>
        <w:rPr>
          <w:rFonts w:ascii="Gill Sans MT" w:hAnsi="Gill Sans MT"/>
        </w:rPr>
      </w:pPr>
      <w:r w:rsidRPr="003B5E3E">
        <w:rPr>
          <w:rFonts w:ascii="Gill Sans MT" w:hAnsi="Gill Sans MT"/>
          <w:b/>
        </w:rPr>
        <w:t xml:space="preserve">Field </w:t>
      </w:r>
      <w:r w:rsidR="00DC589F" w:rsidRPr="003B5E3E">
        <w:rPr>
          <w:rFonts w:ascii="Gill Sans MT" w:hAnsi="Gill Sans MT"/>
          <w:b/>
        </w:rPr>
        <w:t>s</w:t>
      </w:r>
      <w:r w:rsidRPr="003B5E3E">
        <w:rPr>
          <w:rFonts w:ascii="Gill Sans MT" w:hAnsi="Gill Sans MT"/>
          <w:b/>
        </w:rPr>
        <w:t>upervision</w:t>
      </w:r>
      <w:r w:rsidR="00343852" w:rsidRPr="003B5E3E">
        <w:rPr>
          <w:rFonts w:ascii="Gill Sans MT" w:hAnsi="Gill Sans MT"/>
          <w:b/>
        </w:rPr>
        <w:t xml:space="preserve">. </w:t>
      </w:r>
      <w:r w:rsidRPr="003B5E3E">
        <w:rPr>
          <w:rFonts w:ascii="Gill Sans MT" w:hAnsi="Gill Sans MT"/>
        </w:rPr>
        <w:t xml:space="preserve">Rigorous field supervision will be provided throughout the course of fieldwork by several layers of supervisory staff to ensure the quality of the data. </w:t>
      </w:r>
      <w:r w:rsidR="00BD52D0" w:rsidRPr="003B5E3E">
        <w:rPr>
          <w:rFonts w:ascii="Gill Sans MT" w:hAnsi="Gill Sans MT"/>
        </w:rPr>
        <w:t>F</w:t>
      </w:r>
      <w:r w:rsidRPr="003B5E3E">
        <w:rPr>
          <w:rFonts w:ascii="Gill Sans MT" w:hAnsi="Gill Sans MT"/>
        </w:rPr>
        <w:t>ront</w:t>
      </w:r>
      <w:r w:rsidR="00E84B13" w:rsidRPr="003B5E3E">
        <w:rPr>
          <w:rFonts w:ascii="Gill Sans MT" w:hAnsi="Gill Sans MT"/>
        </w:rPr>
        <w:t>-</w:t>
      </w:r>
      <w:r w:rsidRPr="003B5E3E">
        <w:rPr>
          <w:rFonts w:ascii="Gill Sans MT" w:hAnsi="Gill Sans MT"/>
        </w:rPr>
        <w:t xml:space="preserve">line data quality assurance in the field will be </w:t>
      </w:r>
      <w:r w:rsidR="00BD52D0" w:rsidRPr="003B5E3E">
        <w:rPr>
          <w:rFonts w:ascii="Gill Sans MT" w:hAnsi="Gill Sans MT"/>
        </w:rPr>
        <w:t xml:space="preserve">provided by </w:t>
      </w:r>
      <w:r w:rsidRPr="003B5E3E">
        <w:rPr>
          <w:rFonts w:ascii="Gill Sans MT" w:hAnsi="Gill Sans MT"/>
        </w:rPr>
        <w:t>the Field Supervisors. Field Supervisor</w:t>
      </w:r>
      <w:r w:rsidR="00BD52D0" w:rsidRPr="003B5E3E">
        <w:rPr>
          <w:rFonts w:ascii="Gill Sans MT" w:hAnsi="Gill Sans MT"/>
        </w:rPr>
        <w:t>s</w:t>
      </w:r>
      <w:r w:rsidRPr="003B5E3E">
        <w:rPr>
          <w:rFonts w:ascii="Gill Sans MT" w:hAnsi="Gill Sans MT"/>
        </w:rPr>
        <w:t xml:space="preserve"> will review each questionnaire summary closely </w:t>
      </w:r>
      <w:r w:rsidR="00BD52D0" w:rsidRPr="003B5E3E">
        <w:rPr>
          <w:rFonts w:ascii="Gill Sans MT" w:hAnsi="Gill Sans MT"/>
        </w:rPr>
        <w:t>before data are transmitted</w:t>
      </w:r>
      <w:r w:rsidRPr="003B5E3E">
        <w:rPr>
          <w:rFonts w:ascii="Gill Sans MT" w:hAnsi="Gill Sans MT"/>
        </w:rPr>
        <w:t xml:space="preserve">. The Field Supervisors will also observe all </w:t>
      </w:r>
      <w:r w:rsidR="00706775" w:rsidRPr="003B5E3E">
        <w:rPr>
          <w:rFonts w:ascii="Gill Sans MT" w:hAnsi="Gill Sans MT"/>
        </w:rPr>
        <w:t>I</w:t>
      </w:r>
      <w:r w:rsidRPr="003B5E3E">
        <w:rPr>
          <w:rFonts w:ascii="Gill Sans MT" w:hAnsi="Gill Sans MT"/>
        </w:rPr>
        <w:t>nterviewers as they conduct some interviews, spot</w:t>
      </w:r>
      <w:r w:rsidR="00E84B13" w:rsidRPr="003B5E3E">
        <w:rPr>
          <w:rFonts w:ascii="Gill Sans MT" w:hAnsi="Gill Sans MT"/>
        </w:rPr>
        <w:t>-</w:t>
      </w:r>
      <w:r w:rsidRPr="003B5E3E">
        <w:rPr>
          <w:rFonts w:ascii="Gill Sans MT" w:hAnsi="Gill Sans MT"/>
        </w:rPr>
        <w:t xml:space="preserve">check a random sample of interviewed households, and provide additional instruction to </w:t>
      </w:r>
      <w:r w:rsidR="00A65A75" w:rsidRPr="003B5E3E">
        <w:rPr>
          <w:rFonts w:ascii="Gill Sans MT" w:hAnsi="Gill Sans MT"/>
        </w:rPr>
        <w:t>I</w:t>
      </w:r>
      <w:r w:rsidRPr="003B5E3E">
        <w:rPr>
          <w:rFonts w:ascii="Gill Sans MT" w:hAnsi="Gill Sans MT"/>
        </w:rPr>
        <w:t>nterviewers as needed. QCS teams will visit the field teams during fieldwork to provide supervision and additional quality assurance.</w:t>
      </w:r>
    </w:p>
    <w:p w14:paraId="17BF62FC" w14:textId="5251A250" w:rsidR="00D2407C" w:rsidRPr="003B5E3E" w:rsidRDefault="00D2407C" w:rsidP="00D47A81">
      <w:pPr>
        <w:pStyle w:val="Heading2"/>
      </w:pPr>
      <w:bookmarkStart w:id="177" w:name="_Toc68594018"/>
      <w:r w:rsidRPr="003B5E3E">
        <w:t>4.3</w:t>
      </w:r>
      <w:r w:rsidRPr="003B5E3E">
        <w:tab/>
        <w:t xml:space="preserve">Data </w:t>
      </w:r>
      <w:r w:rsidR="00DC589F" w:rsidRPr="003B5E3E">
        <w:t>t</w:t>
      </w:r>
      <w:r w:rsidRPr="003B5E3E">
        <w:t>ransmission</w:t>
      </w:r>
      <w:bookmarkEnd w:id="177"/>
    </w:p>
    <w:p w14:paraId="79C36E44" w14:textId="178C3CB8" w:rsidR="00D2407C" w:rsidRPr="003B5E3E" w:rsidRDefault="00D2407C" w:rsidP="00440E6A">
      <w:pPr>
        <w:pStyle w:val="BodyText1"/>
      </w:pPr>
      <w:r w:rsidRPr="003B5E3E">
        <w:t>After a final review of questionnaire</w:t>
      </w:r>
      <w:r w:rsidR="00F84170" w:rsidRPr="003B5E3E">
        <w:t>s</w:t>
      </w:r>
      <w:r w:rsidRPr="003B5E3E">
        <w:t xml:space="preserve">, </w:t>
      </w:r>
      <w:r w:rsidR="009E4BFF" w:rsidRPr="003B5E3E">
        <w:t>F</w:t>
      </w:r>
      <w:r w:rsidRPr="003B5E3E">
        <w:t>ield Supervisor</w:t>
      </w:r>
      <w:r w:rsidR="00F84170" w:rsidRPr="003B5E3E">
        <w:t>s</w:t>
      </w:r>
      <w:r w:rsidRPr="003B5E3E">
        <w:t xml:space="preserve"> will send data from their tablet</w:t>
      </w:r>
      <w:r w:rsidR="00527C99">
        <w:rPr>
          <w:rFonts w:eastAsia="Cabin"/>
        </w:rPr>
        <w:t xml:space="preserve"> computer</w:t>
      </w:r>
      <w:r w:rsidRPr="003B5E3E">
        <w:t xml:space="preserve"> to </w:t>
      </w:r>
      <w:r w:rsidR="00C62355" w:rsidRPr="003B5E3E">
        <w:t xml:space="preserve">the </w:t>
      </w:r>
      <w:r w:rsidR="00C62355" w:rsidRPr="003B5E3E">
        <w:rPr>
          <w:rFonts w:eastAsia="Cabin"/>
          <w:highlight w:val="yellow"/>
        </w:rPr>
        <w:t>[CONTRACTOR]</w:t>
      </w:r>
      <w:r w:rsidR="00C62355" w:rsidRPr="003B5E3E">
        <w:t xml:space="preserve"> </w:t>
      </w:r>
      <w:r w:rsidRPr="003B5E3E">
        <w:t>server</w:t>
      </w:r>
      <w:r w:rsidR="00F84170" w:rsidRPr="003B5E3E">
        <w:rPr>
          <w:rFonts w:eastAsia="Cabin"/>
        </w:rPr>
        <w:t>,</w:t>
      </w:r>
      <w:r w:rsidRPr="003B5E3E">
        <w:rPr>
          <w:rFonts w:eastAsia="Cabin"/>
        </w:rPr>
        <w:t xml:space="preserve"> </w:t>
      </w:r>
      <w:r w:rsidRPr="003B5E3E">
        <w:t xml:space="preserve">where all survey data </w:t>
      </w:r>
      <w:r w:rsidR="00F84170" w:rsidRPr="003B5E3E">
        <w:t xml:space="preserve">will be </w:t>
      </w:r>
      <w:r w:rsidRPr="003B5E3E">
        <w:t xml:space="preserve">stored. </w:t>
      </w:r>
      <w:r w:rsidR="00F84170" w:rsidRPr="003B5E3E">
        <w:t>D</w:t>
      </w:r>
      <w:r w:rsidRPr="003B5E3E">
        <w:t xml:space="preserve">ata </w:t>
      </w:r>
      <w:r w:rsidR="00F84170" w:rsidRPr="003B5E3E">
        <w:t xml:space="preserve">files </w:t>
      </w:r>
      <w:r w:rsidRPr="003B5E3E">
        <w:t xml:space="preserve">will be encrypted </w:t>
      </w:r>
      <w:r w:rsidR="00F84170" w:rsidRPr="003B5E3E">
        <w:t xml:space="preserve">for transmission </w:t>
      </w:r>
      <w:r w:rsidRPr="003B5E3E">
        <w:t>over secure channels to a secure server.</w:t>
      </w:r>
    </w:p>
    <w:p w14:paraId="596A2016" w14:textId="48B04BF1" w:rsidR="00D2407C" w:rsidRPr="003B5E3E" w:rsidRDefault="00F84170" w:rsidP="00440E6A">
      <w:pPr>
        <w:pStyle w:val="BodyText1"/>
      </w:pPr>
      <w:r w:rsidRPr="003B5E3E">
        <w:t>Before</w:t>
      </w:r>
      <w:r w:rsidR="00D2407C" w:rsidRPr="003B5E3E">
        <w:t xml:space="preserve"> the initial transmission of the data from the field, the data transmission system will be prepared and tested for receipt of data from the field. This system will undergo testing </w:t>
      </w:r>
      <w:r w:rsidR="009338BF" w:rsidRPr="003B5E3E">
        <w:t xml:space="preserve">during the </w:t>
      </w:r>
      <w:r w:rsidR="008104A8" w:rsidRPr="003B5E3E">
        <w:t>CAPI</w:t>
      </w:r>
      <w:r w:rsidR="009338BF" w:rsidRPr="003B5E3E">
        <w:t xml:space="preserve"> pretest </w:t>
      </w:r>
      <w:r w:rsidR="00D2407C" w:rsidRPr="003B5E3E">
        <w:t>and again during the pilot</w:t>
      </w:r>
      <w:r w:rsidRPr="003B5E3E" w:rsidDel="00A65A75">
        <w:t xml:space="preserve"> test</w:t>
      </w:r>
      <w:r w:rsidR="00D2407C" w:rsidRPr="003B5E3E">
        <w:t xml:space="preserve">. Field Supervisors will gain experience </w:t>
      </w:r>
      <w:r w:rsidRPr="003B5E3E">
        <w:t xml:space="preserve">in </w:t>
      </w:r>
      <w:r w:rsidR="00D2407C" w:rsidRPr="003B5E3E">
        <w:t>transmitting data from the</w:t>
      </w:r>
      <w:r w:rsidRPr="003B5E3E">
        <w:t>ir</w:t>
      </w:r>
      <w:r w:rsidR="00D2407C" w:rsidRPr="003B5E3E">
        <w:t xml:space="preserve"> tablet</w:t>
      </w:r>
      <w:r w:rsidR="00527C99">
        <w:rPr>
          <w:rFonts w:eastAsia="Cabin"/>
        </w:rPr>
        <w:t xml:space="preserve"> computer</w:t>
      </w:r>
      <w:r w:rsidR="00D2407C" w:rsidRPr="003B5E3E">
        <w:t xml:space="preserve">s to the server during training. </w:t>
      </w:r>
    </w:p>
    <w:p w14:paraId="575DCFB8" w14:textId="7064BFF8" w:rsidR="00D2407C" w:rsidRPr="003B5E3E" w:rsidRDefault="00D2407C" w:rsidP="00440E6A">
      <w:pPr>
        <w:pStyle w:val="BodyText1"/>
      </w:pPr>
      <w:r w:rsidRPr="003B5E3E">
        <w:t xml:space="preserve">The data will be transmitted to the </w:t>
      </w:r>
      <w:r w:rsidRPr="003B5E3E">
        <w:rPr>
          <w:rFonts w:eastAsia="Cabin"/>
          <w:highlight w:val="yellow"/>
        </w:rPr>
        <w:t>[CONTRACTOR]</w:t>
      </w:r>
      <w:r w:rsidRPr="003B5E3E">
        <w:rPr>
          <w:rFonts w:eastAsia="Cabin"/>
        </w:rPr>
        <w:t xml:space="preserve"> </w:t>
      </w:r>
      <w:r w:rsidRPr="003B5E3E">
        <w:t xml:space="preserve">server </w:t>
      </w:r>
      <w:r w:rsidR="00BB0990" w:rsidRPr="003B5E3E">
        <w:t>at least daily</w:t>
      </w:r>
      <w:r w:rsidR="00F84170" w:rsidRPr="003B5E3E">
        <w:t>,</w:t>
      </w:r>
      <w:r w:rsidRPr="003B5E3E">
        <w:t xml:space="preserve"> depending on Internet availability. Field teams will use </w:t>
      </w:r>
      <w:r w:rsidR="008104A8" w:rsidRPr="003B5E3E">
        <w:t xml:space="preserve">mobile </w:t>
      </w:r>
      <w:r w:rsidRPr="003B5E3E">
        <w:t xml:space="preserve">hotspots so they can transmit data from areas </w:t>
      </w:r>
      <w:r w:rsidR="00F84170" w:rsidRPr="003B5E3E">
        <w:t>with</w:t>
      </w:r>
      <w:r w:rsidRPr="003B5E3E">
        <w:t xml:space="preserve"> </w:t>
      </w:r>
      <w:commentRangeStart w:id="178"/>
      <w:r w:rsidRPr="003B5E3E">
        <w:t>no Internet service</w:t>
      </w:r>
      <w:commentRangeEnd w:id="178"/>
      <w:r w:rsidR="00140841">
        <w:rPr>
          <w:rStyle w:val="CommentReference"/>
          <w:rFonts w:ascii="Calibri" w:hAnsi="Calibri"/>
        </w:rPr>
        <w:commentReference w:id="178"/>
      </w:r>
      <w:r w:rsidRPr="003B5E3E">
        <w:t xml:space="preserve">. </w:t>
      </w:r>
    </w:p>
    <w:p w14:paraId="44F6BCFB" w14:textId="42670032" w:rsidR="00D2407C" w:rsidRPr="003B5E3E" w:rsidRDefault="00D2407C" w:rsidP="00440E6A">
      <w:pPr>
        <w:pStyle w:val="BodyText1"/>
        <w:rPr>
          <w:color w:val="000000"/>
        </w:rPr>
      </w:pPr>
      <w:r w:rsidRPr="003B5E3E">
        <w:rPr>
          <w:color w:val="000000"/>
        </w:rPr>
        <w:t xml:space="preserve">Problems can occur during the process of transmitting data from the field that can prevent successful transmission, such as low Internet bandwidth or problems </w:t>
      </w:r>
      <w:r w:rsidR="00F84170" w:rsidRPr="003B5E3E">
        <w:rPr>
          <w:color w:val="000000"/>
        </w:rPr>
        <w:t xml:space="preserve">with </w:t>
      </w:r>
      <w:r w:rsidRPr="003B5E3E">
        <w:rPr>
          <w:color w:val="000000"/>
        </w:rPr>
        <w:t>the tablet</w:t>
      </w:r>
      <w:r w:rsidR="00527C99">
        <w:rPr>
          <w:rFonts w:eastAsia="Cabin"/>
        </w:rPr>
        <w:t xml:space="preserve"> computer</w:t>
      </w:r>
      <w:r w:rsidRPr="003B5E3E">
        <w:rPr>
          <w:color w:val="000000"/>
        </w:rPr>
        <w:t xml:space="preserve">s, including damaged hard drives and screens. </w:t>
      </w:r>
      <w:r w:rsidR="00BD6B4A" w:rsidRPr="003B5E3E">
        <w:rPr>
          <w:color w:val="000000"/>
        </w:rPr>
        <w:t>P</w:t>
      </w:r>
      <w:r w:rsidRPr="003B5E3E">
        <w:rPr>
          <w:color w:val="000000"/>
        </w:rPr>
        <w:t xml:space="preserve">rocedures will be in place to address these </w:t>
      </w:r>
      <w:r w:rsidR="00BD6B4A" w:rsidRPr="003B5E3E">
        <w:rPr>
          <w:color w:val="000000"/>
        </w:rPr>
        <w:t>problems</w:t>
      </w:r>
      <w:r w:rsidRPr="003B5E3E">
        <w:rPr>
          <w:color w:val="000000"/>
        </w:rPr>
        <w:t xml:space="preserve">. </w:t>
      </w:r>
      <w:r w:rsidRPr="003B5E3E">
        <w:rPr>
          <w:rFonts w:eastAsia="Cabin"/>
          <w:highlight w:val="yellow"/>
        </w:rPr>
        <w:t>[CONTRACTOR]</w:t>
      </w:r>
      <w:r w:rsidRPr="003B5E3E">
        <w:rPr>
          <w:rFonts w:eastAsia="Cabin"/>
        </w:rPr>
        <w:t xml:space="preserve"> </w:t>
      </w:r>
      <w:r w:rsidRPr="003B5E3E">
        <w:rPr>
          <w:color w:val="000000"/>
        </w:rPr>
        <w:t xml:space="preserve">will work closely with </w:t>
      </w:r>
      <w:r w:rsidR="00BD6B4A" w:rsidRPr="003B5E3E">
        <w:rPr>
          <w:color w:val="000000"/>
          <w:highlight w:val="yellow"/>
        </w:rPr>
        <w:t>[SURVEY SUBCONTRACTOR]</w:t>
      </w:r>
      <w:r w:rsidRPr="003B5E3E">
        <w:rPr>
          <w:color w:val="000000"/>
        </w:rPr>
        <w:t xml:space="preserve"> to identify the most reliable approaches to access the Internet, </w:t>
      </w:r>
      <w:r w:rsidR="00BD6B4A" w:rsidRPr="003B5E3E">
        <w:rPr>
          <w:color w:val="000000"/>
        </w:rPr>
        <w:t>plus</w:t>
      </w:r>
      <w:r w:rsidRPr="003B5E3E">
        <w:rPr>
          <w:color w:val="000000"/>
        </w:rPr>
        <w:t xml:space="preserve"> several back-up methods to ensure frequent</w:t>
      </w:r>
      <w:r w:rsidR="00BD6B4A" w:rsidRPr="003B5E3E">
        <w:rPr>
          <w:color w:val="000000"/>
        </w:rPr>
        <w:t>,</w:t>
      </w:r>
      <w:r w:rsidRPr="003B5E3E">
        <w:rPr>
          <w:color w:val="000000"/>
        </w:rPr>
        <w:t xml:space="preserve"> regular </w:t>
      </w:r>
      <w:r w:rsidR="00BD6B4A" w:rsidRPr="003B5E3E">
        <w:rPr>
          <w:color w:val="000000"/>
        </w:rPr>
        <w:t>data transmission</w:t>
      </w:r>
      <w:r w:rsidR="009E4BFF" w:rsidRPr="003B5E3E">
        <w:rPr>
          <w:color w:val="000000"/>
        </w:rPr>
        <w:t>s</w:t>
      </w:r>
      <w:r w:rsidR="00BD6B4A" w:rsidRPr="003B5E3E">
        <w:rPr>
          <w:color w:val="000000"/>
        </w:rPr>
        <w:t xml:space="preserve"> </w:t>
      </w:r>
      <w:r w:rsidRPr="003B5E3E">
        <w:rPr>
          <w:color w:val="000000"/>
        </w:rPr>
        <w:t>from the field. Damaged tablet</w:t>
      </w:r>
      <w:r w:rsidR="00527C99">
        <w:rPr>
          <w:rFonts w:eastAsia="Cabin"/>
        </w:rPr>
        <w:t xml:space="preserve"> computer</w:t>
      </w:r>
      <w:r w:rsidRPr="003B5E3E">
        <w:rPr>
          <w:color w:val="000000"/>
        </w:rPr>
        <w:t xml:space="preserve">s will be </w:t>
      </w:r>
      <w:r w:rsidR="00BD6B4A" w:rsidRPr="003B5E3E">
        <w:rPr>
          <w:color w:val="000000"/>
        </w:rPr>
        <w:t>returned</w:t>
      </w:r>
      <w:r w:rsidRPr="003B5E3E">
        <w:rPr>
          <w:color w:val="000000"/>
        </w:rPr>
        <w:t xml:space="preserve"> to </w:t>
      </w:r>
      <w:r w:rsidRPr="003B5E3E">
        <w:rPr>
          <w:rFonts w:eastAsia="Cabin"/>
          <w:highlight w:val="yellow"/>
        </w:rPr>
        <w:t>[CONTRACTOR]</w:t>
      </w:r>
      <w:r w:rsidR="00832639" w:rsidRPr="003B5E3E">
        <w:rPr>
          <w:rFonts w:eastAsia="Cabin"/>
        </w:rPr>
        <w:t>’s</w:t>
      </w:r>
      <w:r w:rsidRPr="003B5E3E">
        <w:rPr>
          <w:color w:val="000000"/>
        </w:rPr>
        <w:t xml:space="preserve"> </w:t>
      </w:r>
      <w:r w:rsidR="00FB3C7A" w:rsidRPr="003B5E3E">
        <w:rPr>
          <w:color w:val="000000"/>
        </w:rPr>
        <w:t xml:space="preserve">office </w:t>
      </w:r>
      <w:r w:rsidR="009E4BFF" w:rsidRPr="003B5E3E">
        <w:rPr>
          <w:color w:val="000000"/>
        </w:rPr>
        <w:t>for data extraction.</w:t>
      </w:r>
    </w:p>
    <w:p w14:paraId="7CF506D8" w14:textId="6FD31F38" w:rsidR="00D2407C" w:rsidRPr="003B5E3E" w:rsidRDefault="00D2407C" w:rsidP="00D47A81">
      <w:pPr>
        <w:pStyle w:val="Heading2"/>
      </w:pPr>
      <w:bookmarkStart w:id="179" w:name="_Toc68594019"/>
      <w:r w:rsidRPr="003B5E3E">
        <w:t>4.4</w:t>
      </w:r>
      <w:r w:rsidRPr="003B5E3E">
        <w:tab/>
        <w:t xml:space="preserve">Data </w:t>
      </w:r>
      <w:r w:rsidR="00DC589F" w:rsidRPr="003B5E3E">
        <w:t>m</w:t>
      </w:r>
      <w:r w:rsidRPr="003B5E3E">
        <w:t>anagement</w:t>
      </w:r>
      <w:bookmarkEnd w:id="179"/>
    </w:p>
    <w:p w14:paraId="31C58157" w14:textId="19B16A2E" w:rsidR="00D2407C" w:rsidRPr="003B5E3E" w:rsidRDefault="00D53436" w:rsidP="00440E6A">
      <w:pPr>
        <w:pStyle w:val="BodyText1"/>
        <w:rPr>
          <w:color w:val="000000"/>
        </w:rPr>
      </w:pPr>
      <w:r w:rsidRPr="003B5E3E">
        <w:rPr>
          <w:b/>
          <w:color w:val="000000"/>
        </w:rPr>
        <w:t>Structure checking</w:t>
      </w:r>
      <w:r w:rsidR="00D2407C" w:rsidRPr="003B5E3E">
        <w:rPr>
          <w:b/>
          <w:color w:val="000000"/>
        </w:rPr>
        <w:t xml:space="preserve">. </w:t>
      </w:r>
      <w:r w:rsidR="00D2407C" w:rsidRPr="003B5E3E">
        <w:rPr>
          <w:color w:val="000000"/>
        </w:rPr>
        <w:t xml:space="preserve">Data will be </w:t>
      </w:r>
      <w:r w:rsidR="00341732" w:rsidRPr="003B5E3E">
        <w:rPr>
          <w:color w:val="000000"/>
        </w:rPr>
        <w:t xml:space="preserve">sent </w:t>
      </w:r>
      <w:r w:rsidR="00D2407C" w:rsidRPr="003B5E3E">
        <w:rPr>
          <w:color w:val="000000"/>
        </w:rPr>
        <w:t xml:space="preserve">daily from the field </w:t>
      </w:r>
      <w:r w:rsidR="00BB0990" w:rsidRPr="003B5E3E">
        <w:rPr>
          <w:color w:val="000000"/>
        </w:rPr>
        <w:t>to</w:t>
      </w:r>
      <w:r w:rsidR="00D2407C" w:rsidRPr="003B5E3E">
        <w:rPr>
          <w:color w:val="000000"/>
        </w:rPr>
        <w:t xml:space="preserve"> </w:t>
      </w:r>
      <w:r w:rsidR="00341732" w:rsidRPr="003B5E3E">
        <w:rPr>
          <w:color w:val="000000"/>
        </w:rPr>
        <w:t>[</w:t>
      </w:r>
      <w:r w:rsidR="00341732" w:rsidRPr="003B5E3E">
        <w:rPr>
          <w:rFonts w:eastAsia="Cabin"/>
          <w:highlight w:val="yellow"/>
        </w:rPr>
        <w:t>CONTRACTOR]</w:t>
      </w:r>
      <w:r w:rsidR="00341732" w:rsidRPr="003B5E3E">
        <w:rPr>
          <w:rFonts w:eastAsia="Cabin"/>
        </w:rPr>
        <w:t>’s</w:t>
      </w:r>
      <w:r w:rsidR="00D2407C" w:rsidRPr="003B5E3E">
        <w:rPr>
          <w:color w:val="000000"/>
        </w:rPr>
        <w:t xml:space="preserve"> secure server. </w:t>
      </w:r>
      <w:r w:rsidR="00BF03DE" w:rsidRPr="003B5E3E">
        <w:rPr>
          <w:color w:val="000000"/>
        </w:rPr>
        <w:t xml:space="preserve">Using a central data processing system, </w:t>
      </w:r>
      <w:r w:rsidR="00877239" w:rsidRPr="003B5E3E">
        <w:rPr>
          <w:color w:val="000000"/>
        </w:rPr>
        <w:t xml:space="preserve">the </w:t>
      </w:r>
      <w:r w:rsidR="00FA1566" w:rsidRPr="003B5E3E">
        <w:rPr>
          <w:color w:val="000000"/>
        </w:rPr>
        <w:t>In-Country Data Processing Manager (</w:t>
      </w:r>
      <w:r w:rsidR="00877239" w:rsidRPr="003B5E3E">
        <w:rPr>
          <w:color w:val="000000"/>
        </w:rPr>
        <w:t>ICDM</w:t>
      </w:r>
      <w:r w:rsidR="00FA1566" w:rsidRPr="003B5E3E">
        <w:rPr>
          <w:color w:val="000000"/>
        </w:rPr>
        <w:t>)</w:t>
      </w:r>
      <w:r w:rsidR="00877239" w:rsidRPr="003B5E3E">
        <w:rPr>
          <w:color w:val="000000"/>
        </w:rPr>
        <w:t xml:space="preserve"> generates </w:t>
      </w:r>
      <w:r w:rsidR="00F6700E" w:rsidRPr="003B5E3E">
        <w:rPr>
          <w:color w:val="000000"/>
        </w:rPr>
        <w:t xml:space="preserve">a </w:t>
      </w:r>
      <w:r w:rsidR="00D2407C" w:rsidRPr="003B5E3E">
        <w:rPr>
          <w:color w:val="000000"/>
        </w:rPr>
        <w:t xml:space="preserve">report </w:t>
      </w:r>
      <w:r w:rsidR="00FB3C7A" w:rsidRPr="003B5E3E">
        <w:rPr>
          <w:color w:val="000000"/>
        </w:rPr>
        <w:t>on</w:t>
      </w:r>
      <w:r w:rsidR="00D2407C" w:rsidRPr="003B5E3E">
        <w:rPr>
          <w:color w:val="000000"/>
        </w:rPr>
        <w:t xml:space="preserve"> the data received </w:t>
      </w:r>
      <w:r w:rsidR="00877239" w:rsidRPr="003B5E3E">
        <w:rPr>
          <w:color w:val="000000"/>
        </w:rPr>
        <w:t xml:space="preserve">to </w:t>
      </w:r>
      <w:r w:rsidR="00F6700E" w:rsidRPr="003B5E3E">
        <w:rPr>
          <w:color w:val="000000"/>
        </w:rPr>
        <w:t>check the completion and structure of the data sent from the field</w:t>
      </w:r>
      <w:r w:rsidR="00D2407C" w:rsidRPr="003B5E3E">
        <w:rPr>
          <w:color w:val="000000"/>
        </w:rPr>
        <w:t>.</w:t>
      </w:r>
      <w:r w:rsidR="007936D0" w:rsidRPr="003B5E3E">
        <w:rPr>
          <w:color w:val="000000"/>
        </w:rPr>
        <w:t xml:space="preserve"> Data </w:t>
      </w:r>
      <w:r w:rsidR="00877239" w:rsidRPr="003B5E3E">
        <w:rPr>
          <w:color w:val="000000"/>
        </w:rPr>
        <w:t xml:space="preserve">can only be </w:t>
      </w:r>
      <w:r w:rsidR="007936D0" w:rsidRPr="003B5E3E">
        <w:rPr>
          <w:color w:val="000000"/>
        </w:rPr>
        <w:t xml:space="preserve">checked </w:t>
      </w:r>
      <w:r w:rsidR="00B80570" w:rsidRPr="003B5E3E">
        <w:rPr>
          <w:color w:val="000000"/>
        </w:rPr>
        <w:t xml:space="preserve">from an entire cluster, </w:t>
      </w:r>
      <w:r w:rsidR="0065259B" w:rsidRPr="003B5E3E">
        <w:rPr>
          <w:color w:val="000000"/>
        </w:rPr>
        <w:t>after</w:t>
      </w:r>
      <w:r w:rsidR="00B80570" w:rsidRPr="003B5E3E">
        <w:rPr>
          <w:color w:val="000000"/>
        </w:rPr>
        <w:t xml:space="preserve"> the cluster has been closed for data collection in the field.</w:t>
      </w:r>
      <w:r w:rsidR="00D2407C" w:rsidRPr="003B5E3E">
        <w:rPr>
          <w:color w:val="000000"/>
        </w:rPr>
        <w:t xml:space="preserve"> </w:t>
      </w:r>
      <w:r w:rsidR="0065259B" w:rsidRPr="003B5E3E">
        <w:rPr>
          <w:color w:val="000000"/>
        </w:rPr>
        <w:t>T</w:t>
      </w:r>
      <w:r w:rsidR="00BB0990" w:rsidRPr="003B5E3E">
        <w:rPr>
          <w:color w:val="000000"/>
        </w:rPr>
        <w:t xml:space="preserve">he </w:t>
      </w:r>
      <w:r w:rsidR="00FA1566" w:rsidRPr="003B5E3E">
        <w:rPr>
          <w:color w:val="000000"/>
        </w:rPr>
        <w:t>ICDM</w:t>
      </w:r>
      <w:r w:rsidR="00D2407C" w:rsidRPr="003B5E3E">
        <w:rPr>
          <w:color w:val="000000"/>
        </w:rPr>
        <w:t xml:space="preserve"> or </w:t>
      </w:r>
      <w:r w:rsidR="00FB3C7A" w:rsidRPr="003B5E3E">
        <w:rPr>
          <w:color w:val="000000"/>
        </w:rPr>
        <w:t xml:space="preserve">a </w:t>
      </w:r>
      <w:r w:rsidR="00D2407C" w:rsidRPr="003B5E3E">
        <w:rPr>
          <w:color w:val="000000"/>
        </w:rPr>
        <w:t xml:space="preserve">designee will review the report </w:t>
      </w:r>
      <w:r w:rsidR="00D30662" w:rsidRPr="003B5E3E">
        <w:rPr>
          <w:color w:val="000000"/>
        </w:rPr>
        <w:t xml:space="preserve">for data received from the field </w:t>
      </w:r>
      <w:r w:rsidR="00D2407C" w:rsidRPr="003B5E3E">
        <w:rPr>
          <w:color w:val="000000"/>
        </w:rPr>
        <w:t xml:space="preserve">on the </w:t>
      </w:r>
      <w:r w:rsidR="00D2407C" w:rsidRPr="003B5E3E">
        <w:rPr>
          <w:rFonts w:eastAsia="Cabin"/>
          <w:highlight w:val="yellow"/>
        </w:rPr>
        <w:t>[CONTRACTOR]</w:t>
      </w:r>
      <w:r w:rsidR="00D2407C" w:rsidRPr="003B5E3E">
        <w:rPr>
          <w:color w:val="000000"/>
        </w:rPr>
        <w:t xml:space="preserve"> server</w:t>
      </w:r>
      <w:r w:rsidR="00B95C6B" w:rsidRPr="003B5E3E">
        <w:rPr>
          <w:color w:val="000000"/>
        </w:rPr>
        <w:t xml:space="preserve"> daily</w:t>
      </w:r>
      <w:r w:rsidR="00D2407C" w:rsidRPr="003B5E3E">
        <w:rPr>
          <w:color w:val="000000"/>
        </w:rPr>
        <w:t xml:space="preserve">. Discrepancies in the </w:t>
      </w:r>
      <w:r w:rsidR="00D30662" w:rsidRPr="003B5E3E">
        <w:rPr>
          <w:color w:val="000000"/>
        </w:rPr>
        <w:t xml:space="preserve">completion of data collection </w:t>
      </w:r>
      <w:r w:rsidR="00D2407C" w:rsidRPr="003B5E3E">
        <w:rPr>
          <w:color w:val="000000"/>
        </w:rPr>
        <w:t>will be noted</w:t>
      </w:r>
      <w:r w:rsidR="00FB3C0D" w:rsidRPr="003B5E3E">
        <w:rPr>
          <w:color w:val="000000"/>
        </w:rPr>
        <w:t>,</w:t>
      </w:r>
      <w:r w:rsidR="00D2407C" w:rsidRPr="003B5E3E">
        <w:rPr>
          <w:color w:val="000000"/>
        </w:rPr>
        <w:t xml:space="preserve"> and </w:t>
      </w:r>
      <w:r w:rsidR="004355BB" w:rsidRPr="003B5E3E">
        <w:rPr>
          <w:color w:val="000000"/>
        </w:rPr>
        <w:t xml:space="preserve">the ICDM will </w:t>
      </w:r>
      <w:r w:rsidR="00600796" w:rsidRPr="003B5E3E">
        <w:rPr>
          <w:color w:val="000000"/>
        </w:rPr>
        <w:t xml:space="preserve">contact the Field Supervisor </w:t>
      </w:r>
      <w:r w:rsidR="007A5AE7" w:rsidRPr="003B5E3E">
        <w:rPr>
          <w:color w:val="000000"/>
        </w:rPr>
        <w:t xml:space="preserve">immediately to </w:t>
      </w:r>
      <w:r w:rsidR="00527FDB" w:rsidRPr="003B5E3E">
        <w:rPr>
          <w:color w:val="000000"/>
        </w:rPr>
        <w:t>resolve the outstanding issues</w:t>
      </w:r>
      <w:r w:rsidR="005652F2" w:rsidRPr="003B5E3E">
        <w:rPr>
          <w:color w:val="000000"/>
        </w:rPr>
        <w:t xml:space="preserve"> and retransmit the data to the server</w:t>
      </w:r>
      <w:r w:rsidR="00D2407C" w:rsidRPr="003B5E3E">
        <w:rPr>
          <w:color w:val="000000"/>
        </w:rPr>
        <w:t xml:space="preserve">. The Data Processing Manager will work with the </w:t>
      </w:r>
      <w:r w:rsidR="00BD6B4A" w:rsidRPr="003B5E3E">
        <w:rPr>
          <w:color w:val="000000"/>
          <w:highlight w:val="yellow"/>
        </w:rPr>
        <w:t>[SURVEY SUBCONTRACTOR]</w:t>
      </w:r>
      <w:r w:rsidR="00BD6B4A" w:rsidRPr="003B5E3E">
        <w:rPr>
          <w:color w:val="000000"/>
        </w:rPr>
        <w:t xml:space="preserve"> </w:t>
      </w:r>
      <w:r w:rsidR="0065259B" w:rsidRPr="003B5E3E">
        <w:rPr>
          <w:color w:val="000000"/>
        </w:rPr>
        <w:t>ICDM</w:t>
      </w:r>
      <w:r w:rsidR="00D2407C" w:rsidRPr="003B5E3E">
        <w:rPr>
          <w:color w:val="000000"/>
        </w:rPr>
        <w:t xml:space="preserve"> to review and address the discrepancies in household records received. </w:t>
      </w:r>
      <w:r w:rsidR="00D356D9" w:rsidRPr="003B5E3E">
        <w:rPr>
          <w:color w:val="000000"/>
        </w:rPr>
        <w:t>All data received from the field must</w:t>
      </w:r>
      <w:r w:rsidR="006D274E" w:rsidRPr="003B5E3E">
        <w:rPr>
          <w:color w:val="000000"/>
        </w:rPr>
        <w:t xml:space="preserve"> be complete</w:t>
      </w:r>
      <w:r w:rsidR="00911695" w:rsidRPr="003B5E3E">
        <w:rPr>
          <w:color w:val="000000"/>
        </w:rPr>
        <w:t>,</w:t>
      </w:r>
      <w:r w:rsidR="006D274E" w:rsidRPr="003B5E3E">
        <w:rPr>
          <w:color w:val="000000"/>
        </w:rPr>
        <w:t xml:space="preserve"> and no interviews can remain outstanding</w:t>
      </w:r>
      <w:r w:rsidR="00137E98" w:rsidRPr="003B5E3E">
        <w:rPr>
          <w:color w:val="000000"/>
        </w:rPr>
        <w:t xml:space="preserve"> in order for the data to pass structure checking</w:t>
      </w:r>
      <w:r w:rsidR="006D274E" w:rsidRPr="003B5E3E">
        <w:rPr>
          <w:color w:val="000000"/>
        </w:rPr>
        <w:t>.</w:t>
      </w:r>
    </w:p>
    <w:p w14:paraId="6CFCD8CD" w14:textId="19B2652C" w:rsidR="00D2407C" w:rsidRPr="003B5E3E" w:rsidRDefault="00D2407C" w:rsidP="00440E6A">
      <w:pPr>
        <w:pStyle w:val="BodyText1"/>
        <w:rPr>
          <w:color w:val="000000"/>
        </w:rPr>
      </w:pPr>
      <w:r w:rsidRPr="003B5E3E">
        <w:rPr>
          <w:b/>
        </w:rPr>
        <w:t xml:space="preserve">Quality </w:t>
      </w:r>
      <w:r w:rsidR="00DC589F" w:rsidRPr="003B5E3E">
        <w:rPr>
          <w:b/>
          <w:color w:val="000000"/>
        </w:rPr>
        <w:t>c</w:t>
      </w:r>
      <w:r w:rsidRPr="003B5E3E">
        <w:rPr>
          <w:b/>
          <w:color w:val="000000"/>
        </w:rPr>
        <w:t>ontrol</w:t>
      </w:r>
      <w:r w:rsidR="007B7C5F" w:rsidRPr="003B5E3E">
        <w:rPr>
          <w:b/>
          <w:color w:val="000000"/>
        </w:rPr>
        <w:t xml:space="preserve"> and data cleaning</w:t>
      </w:r>
      <w:r w:rsidRPr="003B5E3E">
        <w:rPr>
          <w:b/>
          <w:color w:val="000000"/>
        </w:rPr>
        <w:t xml:space="preserve">. </w:t>
      </w:r>
      <w:r w:rsidRPr="003B5E3E">
        <w:rPr>
          <w:color w:val="000000"/>
        </w:rPr>
        <w:t xml:space="preserve">Computerized </w:t>
      </w:r>
      <w:r w:rsidR="006772E7" w:rsidRPr="003B5E3E">
        <w:rPr>
          <w:color w:val="000000"/>
        </w:rPr>
        <w:t xml:space="preserve">quality control </w:t>
      </w:r>
      <w:r w:rsidRPr="003B5E3E">
        <w:rPr>
          <w:color w:val="000000"/>
        </w:rPr>
        <w:t xml:space="preserve">reports will be generated on data received by </w:t>
      </w:r>
      <w:r w:rsidRPr="003B5E3E">
        <w:rPr>
          <w:rFonts w:eastAsia="Cabin"/>
          <w:highlight w:val="yellow"/>
        </w:rPr>
        <w:t>[CONTRACTOR]</w:t>
      </w:r>
      <w:r w:rsidRPr="003B5E3E">
        <w:rPr>
          <w:color w:val="000000"/>
        </w:rPr>
        <w:t xml:space="preserve">. These reports include both field check tables of larger trends and secondary editing reports </w:t>
      </w:r>
      <w:r w:rsidR="0073615A" w:rsidRPr="003B5E3E">
        <w:rPr>
          <w:color w:val="000000"/>
        </w:rPr>
        <w:t xml:space="preserve">on </w:t>
      </w:r>
      <w:r w:rsidR="007B7C5F" w:rsidRPr="003B5E3E">
        <w:rPr>
          <w:color w:val="000000"/>
        </w:rPr>
        <w:t xml:space="preserve">internal </w:t>
      </w:r>
      <w:r w:rsidRPr="003B5E3E">
        <w:rPr>
          <w:color w:val="000000"/>
        </w:rPr>
        <w:t>consistencies in each questionnaire. Field check tables will monitor age heaping and displacement</w:t>
      </w:r>
      <w:r w:rsidR="00E8679B" w:rsidRPr="003B5E3E">
        <w:rPr>
          <w:color w:val="000000"/>
        </w:rPr>
        <w:t xml:space="preserve"> and</w:t>
      </w:r>
      <w:r w:rsidRPr="003B5E3E">
        <w:rPr>
          <w:color w:val="000000"/>
        </w:rPr>
        <w:t xml:space="preserve"> calculate response rates. Secondary editing reports will check value ranges, skip patterns, and consistency across variables; </w:t>
      </w:r>
      <w:r w:rsidR="00FB3C7A" w:rsidRPr="003B5E3E">
        <w:rPr>
          <w:color w:val="000000"/>
        </w:rPr>
        <w:t xml:space="preserve">and </w:t>
      </w:r>
      <w:r w:rsidRPr="003B5E3E">
        <w:rPr>
          <w:color w:val="000000"/>
        </w:rPr>
        <w:t xml:space="preserve">identify missing data, outliers, and other consistency issues. </w:t>
      </w:r>
      <w:r w:rsidR="00255B39" w:rsidRPr="003B5E3E">
        <w:rPr>
          <w:color w:val="000000"/>
        </w:rPr>
        <w:t>T</w:t>
      </w:r>
      <w:r w:rsidRPr="003B5E3E">
        <w:rPr>
          <w:color w:val="000000"/>
        </w:rPr>
        <w:t xml:space="preserve">he </w:t>
      </w:r>
      <w:r w:rsidR="00A17D88" w:rsidRPr="003B5E3E">
        <w:rPr>
          <w:color w:val="000000"/>
          <w:highlight w:val="yellow"/>
        </w:rPr>
        <w:t>[SURVEY SUBCONTRACTOR]</w:t>
      </w:r>
      <w:r w:rsidR="00A17D88" w:rsidRPr="003B5E3E">
        <w:rPr>
          <w:color w:val="000000"/>
        </w:rPr>
        <w:t xml:space="preserve"> </w:t>
      </w:r>
      <w:r w:rsidR="0065259B" w:rsidRPr="003B5E3E">
        <w:rPr>
          <w:color w:val="000000"/>
        </w:rPr>
        <w:t>ICDM</w:t>
      </w:r>
      <w:r w:rsidRPr="003B5E3E">
        <w:rPr>
          <w:color w:val="000000"/>
        </w:rPr>
        <w:t xml:space="preserve"> will review </w:t>
      </w:r>
      <w:r w:rsidR="006772E7" w:rsidRPr="003B5E3E">
        <w:rPr>
          <w:color w:val="000000"/>
        </w:rPr>
        <w:t xml:space="preserve">quality control </w:t>
      </w:r>
      <w:r w:rsidRPr="003B5E3E">
        <w:rPr>
          <w:color w:val="000000"/>
        </w:rPr>
        <w:t>reports generated on data received</w:t>
      </w:r>
      <w:r w:rsidR="0005441D" w:rsidRPr="003B5E3E">
        <w:rPr>
          <w:color w:val="000000"/>
        </w:rPr>
        <w:t xml:space="preserve">, after the </w:t>
      </w:r>
      <w:r w:rsidR="00845B32" w:rsidRPr="003B5E3E">
        <w:rPr>
          <w:color w:val="000000"/>
        </w:rPr>
        <w:t>structure of the data has been checked</w:t>
      </w:r>
      <w:r w:rsidR="008E48A8" w:rsidRPr="003B5E3E">
        <w:rPr>
          <w:color w:val="000000"/>
        </w:rPr>
        <w:t xml:space="preserve"> at the receipt of data</w:t>
      </w:r>
      <w:r w:rsidRPr="003B5E3E">
        <w:rPr>
          <w:color w:val="000000"/>
        </w:rPr>
        <w:t xml:space="preserve">. The </w:t>
      </w:r>
      <w:r w:rsidR="00CC5965" w:rsidRPr="003B5E3E">
        <w:rPr>
          <w:rFonts w:eastAsia="Cabin"/>
          <w:highlight w:val="yellow"/>
        </w:rPr>
        <w:t>[CONTRACTOR]</w:t>
      </w:r>
      <w:r w:rsidR="00CC5965" w:rsidRPr="003B5E3E">
        <w:rPr>
          <w:rFonts w:eastAsia="Cabin"/>
        </w:rPr>
        <w:t xml:space="preserve"> </w:t>
      </w:r>
      <w:r w:rsidRPr="003B5E3E">
        <w:rPr>
          <w:color w:val="000000"/>
        </w:rPr>
        <w:t xml:space="preserve">Data </w:t>
      </w:r>
      <w:r w:rsidRPr="003B5E3E" w:rsidDel="00CC5965">
        <w:rPr>
          <w:color w:val="000000"/>
        </w:rPr>
        <w:t xml:space="preserve">Processing </w:t>
      </w:r>
      <w:r w:rsidRPr="003B5E3E">
        <w:rPr>
          <w:color w:val="000000"/>
        </w:rPr>
        <w:t xml:space="preserve">Manager will review </w:t>
      </w:r>
      <w:r w:rsidR="006772E7" w:rsidRPr="003B5E3E">
        <w:rPr>
          <w:color w:val="000000"/>
        </w:rPr>
        <w:t xml:space="preserve">quality control </w:t>
      </w:r>
      <w:r w:rsidRPr="003B5E3E">
        <w:rPr>
          <w:color w:val="000000"/>
        </w:rPr>
        <w:t xml:space="preserve">reports at least weekly. Key issues will be identified and noted on the reports, which will be sent to the </w:t>
      </w:r>
      <w:r w:rsidR="007C736C" w:rsidRPr="003B5E3E">
        <w:rPr>
          <w:color w:val="000000"/>
        </w:rPr>
        <w:t xml:space="preserve">Senior Researcher </w:t>
      </w:r>
      <w:r w:rsidRPr="003B5E3E">
        <w:rPr>
          <w:color w:val="000000"/>
        </w:rPr>
        <w:t>and other survey staff.</w:t>
      </w:r>
    </w:p>
    <w:p w14:paraId="5BA42D96" w14:textId="0820E7FA" w:rsidR="00D2407C" w:rsidRPr="003B5E3E" w:rsidRDefault="00D2407C" w:rsidP="00440E6A">
      <w:pPr>
        <w:pStyle w:val="BodyText1"/>
        <w:rPr>
          <w:color w:val="000000"/>
        </w:rPr>
      </w:pPr>
      <w:r w:rsidRPr="003B5E3E">
        <w:t xml:space="preserve">The </w:t>
      </w:r>
      <w:r w:rsidR="00A17D88" w:rsidRPr="003B5E3E">
        <w:rPr>
          <w:color w:val="000000"/>
          <w:highlight w:val="yellow"/>
        </w:rPr>
        <w:t>[SURVEY SUBCONTRACTOR]</w:t>
      </w:r>
      <w:r w:rsidR="00A17D88" w:rsidRPr="003B5E3E">
        <w:rPr>
          <w:color w:val="000000"/>
        </w:rPr>
        <w:t xml:space="preserve"> </w:t>
      </w:r>
      <w:r w:rsidRPr="003B5E3E">
        <w:rPr>
          <w:color w:val="000000"/>
        </w:rPr>
        <w:t xml:space="preserve">will address </w:t>
      </w:r>
      <w:r w:rsidR="00A17D88" w:rsidRPr="003B5E3E">
        <w:rPr>
          <w:color w:val="000000"/>
        </w:rPr>
        <w:t>the following issues</w:t>
      </w:r>
      <w:r w:rsidRPr="003B5E3E">
        <w:rPr>
          <w:color w:val="000000"/>
        </w:rPr>
        <w:t>:</w:t>
      </w:r>
    </w:p>
    <w:p w14:paraId="0230DD73" w14:textId="6BDFFE8E" w:rsidR="00D2407C" w:rsidRPr="003B5E3E" w:rsidRDefault="00D2407C" w:rsidP="00440E6A">
      <w:pPr>
        <w:pStyle w:val="CommentText"/>
        <w:widowControl w:val="0"/>
        <w:numPr>
          <w:ilvl w:val="0"/>
          <w:numId w:val="18"/>
        </w:numPr>
        <w:rPr>
          <w:rFonts w:ascii="Gill Sans MT" w:eastAsia="Times New Roman" w:hAnsi="Gill Sans MT"/>
          <w:sz w:val="22"/>
          <w:szCs w:val="22"/>
        </w:rPr>
      </w:pPr>
      <w:r w:rsidRPr="003B5E3E">
        <w:rPr>
          <w:rFonts w:ascii="Gill Sans MT" w:eastAsia="Times New Roman" w:hAnsi="Gill Sans MT"/>
          <w:b/>
          <w:sz w:val="22"/>
          <w:szCs w:val="22"/>
        </w:rPr>
        <w:t xml:space="preserve">If an error is caught and the team has not left the cluster, </w:t>
      </w:r>
      <w:r w:rsidRPr="003B5E3E">
        <w:rPr>
          <w:rFonts w:ascii="Gill Sans MT" w:eastAsia="Times New Roman" w:hAnsi="Gill Sans MT"/>
          <w:sz w:val="22"/>
          <w:szCs w:val="22"/>
        </w:rPr>
        <w:t xml:space="preserve">the interviewing team can return to the household and correct the observed error. The error discovered will be a topic for discussion during the team’s evening debrief, </w:t>
      </w:r>
      <w:r w:rsidR="00257291" w:rsidRPr="003B5E3E">
        <w:rPr>
          <w:rFonts w:ascii="Gill Sans MT" w:eastAsia="Times New Roman" w:hAnsi="Gill Sans MT"/>
          <w:sz w:val="22"/>
          <w:szCs w:val="22"/>
        </w:rPr>
        <w:t xml:space="preserve">during which </w:t>
      </w:r>
      <w:r w:rsidRPr="003B5E3E">
        <w:rPr>
          <w:rFonts w:ascii="Gill Sans MT" w:eastAsia="Times New Roman" w:hAnsi="Gill Sans MT"/>
          <w:sz w:val="22"/>
          <w:szCs w:val="22"/>
        </w:rPr>
        <w:t>the error will be brought to the attention of the field team and some retraining will be implemented to ensure that the error does not recur.</w:t>
      </w:r>
    </w:p>
    <w:p w14:paraId="12B80128" w14:textId="05EC290F" w:rsidR="00D2407C" w:rsidRPr="003B5E3E" w:rsidRDefault="00D2407C" w:rsidP="00440E6A">
      <w:pPr>
        <w:pStyle w:val="CommentText"/>
        <w:widowControl w:val="0"/>
        <w:numPr>
          <w:ilvl w:val="0"/>
          <w:numId w:val="18"/>
        </w:numPr>
        <w:rPr>
          <w:rFonts w:ascii="Gill Sans MT" w:hAnsi="Gill Sans MT"/>
          <w:sz w:val="22"/>
          <w:szCs w:val="22"/>
        </w:rPr>
      </w:pPr>
      <w:r w:rsidRPr="003B5E3E">
        <w:rPr>
          <w:rFonts w:ascii="Gill Sans MT" w:eastAsia="Times New Roman" w:hAnsi="Gill Sans MT"/>
          <w:b/>
          <w:sz w:val="22"/>
          <w:szCs w:val="22"/>
        </w:rPr>
        <w:t>If an error is caught after the team has left the cluster, but the implications of the error are limited,</w:t>
      </w:r>
      <w:r w:rsidRPr="003B5E3E">
        <w:rPr>
          <w:rFonts w:ascii="Gill Sans MT" w:eastAsia="Times New Roman" w:hAnsi="Gill Sans MT"/>
          <w:sz w:val="22"/>
          <w:szCs w:val="22"/>
        </w:rPr>
        <w:t xml:space="preserve"> for example, to a single household or a single respondent in a household, the response to </w:t>
      </w:r>
      <w:r w:rsidR="00FB3C7A" w:rsidRPr="003B5E3E">
        <w:rPr>
          <w:rFonts w:ascii="Gill Sans MT" w:eastAsia="Times New Roman" w:hAnsi="Gill Sans MT"/>
          <w:sz w:val="22"/>
          <w:szCs w:val="22"/>
        </w:rPr>
        <w:t xml:space="preserve">the </w:t>
      </w:r>
      <w:r w:rsidRPr="003B5E3E">
        <w:rPr>
          <w:rFonts w:ascii="Gill Sans MT" w:eastAsia="Times New Roman" w:hAnsi="Gill Sans MT"/>
          <w:sz w:val="22"/>
          <w:szCs w:val="22"/>
        </w:rPr>
        <w:t>discovery of the error will be to bring the error to the attention of the field team and engage in some retraining to ensure that the error does not recur. However, the team will not return to the cluster in which the error was identified.</w:t>
      </w:r>
    </w:p>
    <w:p w14:paraId="01E3EC9E" w14:textId="7244BD48" w:rsidR="00D2407C" w:rsidRPr="003B5E3E" w:rsidRDefault="00D2407C" w:rsidP="00440E6A">
      <w:pPr>
        <w:pStyle w:val="CommentText"/>
        <w:widowControl w:val="0"/>
        <w:numPr>
          <w:ilvl w:val="0"/>
          <w:numId w:val="18"/>
        </w:numPr>
        <w:rPr>
          <w:rFonts w:ascii="Gill Sans MT" w:hAnsi="Gill Sans MT"/>
          <w:sz w:val="22"/>
          <w:szCs w:val="22"/>
        </w:rPr>
      </w:pPr>
      <w:r w:rsidRPr="003B5E3E">
        <w:rPr>
          <w:rFonts w:ascii="Gill Sans MT" w:eastAsia="Times New Roman" w:hAnsi="Gill Sans MT"/>
          <w:b/>
          <w:sz w:val="22"/>
          <w:szCs w:val="22"/>
        </w:rPr>
        <w:t xml:space="preserve">If an error is caught after the team has left the cluster, and the implications of the error are significant </w:t>
      </w:r>
      <w:r w:rsidRPr="003B5E3E">
        <w:rPr>
          <w:rFonts w:ascii="Gill Sans MT" w:eastAsia="Times New Roman" w:hAnsi="Gill Sans MT"/>
          <w:sz w:val="22"/>
          <w:szCs w:val="22"/>
        </w:rPr>
        <w:t xml:space="preserve">(for example, </w:t>
      </w:r>
      <w:r w:rsidR="00A73E45" w:rsidRPr="003B5E3E">
        <w:rPr>
          <w:rFonts w:ascii="Gill Sans MT" w:eastAsia="Times New Roman" w:hAnsi="Gill Sans MT"/>
          <w:sz w:val="22"/>
          <w:szCs w:val="22"/>
        </w:rPr>
        <w:t xml:space="preserve">interviewing teams </w:t>
      </w:r>
      <w:r w:rsidR="00747186" w:rsidRPr="003B5E3E">
        <w:rPr>
          <w:rFonts w:ascii="Gill Sans MT" w:eastAsia="Times New Roman" w:hAnsi="Gill Sans MT"/>
          <w:sz w:val="22"/>
          <w:szCs w:val="22"/>
        </w:rPr>
        <w:t>do not interview s</w:t>
      </w:r>
      <w:r w:rsidR="00A73E45" w:rsidRPr="003B5E3E">
        <w:rPr>
          <w:rFonts w:ascii="Gill Sans MT" w:eastAsia="Times New Roman" w:hAnsi="Gill Sans MT"/>
          <w:sz w:val="22"/>
          <w:szCs w:val="22"/>
        </w:rPr>
        <w:t xml:space="preserve">elected </w:t>
      </w:r>
      <w:r w:rsidR="00E1654B" w:rsidRPr="003B5E3E">
        <w:rPr>
          <w:rFonts w:ascii="Gill Sans MT" w:eastAsia="Times New Roman" w:hAnsi="Gill Sans MT"/>
          <w:sz w:val="22"/>
          <w:szCs w:val="22"/>
        </w:rPr>
        <w:t>household</w:t>
      </w:r>
      <w:r w:rsidR="00747186" w:rsidRPr="003B5E3E">
        <w:rPr>
          <w:rFonts w:ascii="Gill Sans MT" w:eastAsia="Times New Roman" w:hAnsi="Gill Sans MT"/>
          <w:sz w:val="22"/>
          <w:szCs w:val="22"/>
        </w:rPr>
        <w:t>s,</w:t>
      </w:r>
      <w:r w:rsidR="00A66F89" w:rsidRPr="003B5E3E">
        <w:rPr>
          <w:rFonts w:ascii="Gill Sans MT" w:eastAsia="Times New Roman" w:hAnsi="Gill Sans MT"/>
          <w:sz w:val="22"/>
          <w:szCs w:val="22"/>
        </w:rPr>
        <w:t xml:space="preserve"> or </w:t>
      </w:r>
      <w:r w:rsidR="00747186" w:rsidRPr="003B5E3E">
        <w:rPr>
          <w:rFonts w:ascii="Gill Sans MT" w:eastAsia="Times New Roman" w:hAnsi="Gill Sans MT"/>
          <w:sz w:val="22"/>
          <w:szCs w:val="22"/>
        </w:rPr>
        <w:t xml:space="preserve">they </w:t>
      </w:r>
      <w:r w:rsidR="00A66F89" w:rsidRPr="003B5E3E">
        <w:rPr>
          <w:rFonts w:ascii="Gill Sans MT" w:eastAsia="Times New Roman" w:hAnsi="Gill Sans MT"/>
          <w:sz w:val="22"/>
          <w:szCs w:val="22"/>
        </w:rPr>
        <w:t xml:space="preserve">record </w:t>
      </w:r>
      <w:r w:rsidR="005F57E0" w:rsidRPr="003B5E3E">
        <w:rPr>
          <w:rFonts w:ascii="Gill Sans MT" w:eastAsia="Times New Roman" w:hAnsi="Gill Sans MT"/>
          <w:sz w:val="22"/>
          <w:szCs w:val="22"/>
        </w:rPr>
        <w:t>invalid household result</w:t>
      </w:r>
      <w:r w:rsidR="00E060A3" w:rsidRPr="003B5E3E">
        <w:rPr>
          <w:rFonts w:ascii="Gill Sans MT" w:eastAsia="Times New Roman" w:hAnsi="Gill Sans MT"/>
          <w:sz w:val="22"/>
          <w:szCs w:val="22"/>
        </w:rPr>
        <w:t>s</w:t>
      </w:r>
      <w:r w:rsidR="005F57E0" w:rsidRPr="003B5E3E">
        <w:rPr>
          <w:rFonts w:ascii="Gill Sans MT" w:eastAsia="Times New Roman" w:hAnsi="Gill Sans MT"/>
          <w:sz w:val="22"/>
          <w:szCs w:val="22"/>
        </w:rPr>
        <w:t xml:space="preserve"> such as </w:t>
      </w:r>
      <w:r w:rsidR="00E1654B" w:rsidRPr="003B5E3E">
        <w:rPr>
          <w:rFonts w:ascii="Gill Sans MT" w:eastAsia="Times New Roman" w:hAnsi="Gill Sans MT"/>
          <w:sz w:val="22"/>
          <w:szCs w:val="22"/>
        </w:rPr>
        <w:t xml:space="preserve">“other” and </w:t>
      </w:r>
      <w:r w:rsidR="005F57E0" w:rsidRPr="003B5E3E">
        <w:rPr>
          <w:rFonts w:ascii="Gill Sans MT" w:eastAsia="Times New Roman" w:hAnsi="Gill Sans MT"/>
          <w:sz w:val="22"/>
          <w:szCs w:val="22"/>
        </w:rPr>
        <w:t>then specif</w:t>
      </w:r>
      <w:r w:rsidR="00E060A3" w:rsidRPr="003B5E3E">
        <w:rPr>
          <w:rFonts w:ascii="Gill Sans MT" w:eastAsia="Times New Roman" w:hAnsi="Gill Sans MT"/>
          <w:sz w:val="22"/>
          <w:szCs w:val="22"/>
        </w:rPr>
        <w:t>y</w:t>
      </w:r>
      <w:r w:rsidR="005F57E0" w:rsidRPr="003B5E3E">
        <w:rPr>
          <w:rFonts w:ascii="Gill Sans MT" w:eastAsia="Times New Roman" w:hAnsi="Gill Sans MT"/>
          <w:sz w:val="22"/>
          <w:szCs w:val="22"/>
        </w:rPr>
        <w:t xml:space="preserve"> </w:t>
      </w:r>
      <w:r w:rsidR="003F66C9" w:rsidRPr="003B5E3E">
        <w:rPr>
          <w:rFonts w:ascii="Gill Sans MT" w:eastAsia="Times New Roman" w:hAnsi="Gill Sans MT"/>
          <w:sz w:val="22"/>
          <w:szCs w:val="22"/>
        </w:rPr>
        <w:t>an invalid reason for not interviewing a household</w:t>
      </w:r>
      <w:r w:rsidR="00312049" w:rsidRPr="003B5E3E">
        <w:rPr>
          <w:rFonts w:ascii="Gill Sans MT" w:eastAsia="Times New Roman" w:hAnsi="Gill Sans MT"/>
          <w:sz w:val="22"/>
          <w:szCs w:val="22"/>
        </w:rPr>
        <w:t>)</w:t>
      </w:r>
      <w:r w:rsidRPr="003B5E3E">
        <w:rPr>
          <w:rFonts w:ascii="Gill Sans MT" w:eastAsia="Times New Roman" w:hAnsi="Gill Sans MT"/>
          <w:sz w:val="22"/>
          <w:szCs w:val="22"/>
        </w:rPr>
        <w:t>, the teams involved will be required to return to the clusters to rectify the problem.</w:t>
      </w:r>
    </w:p>
    <w:p w14:paraId="1FF91D67" w14:textId="728D6100" w:rsidR="00D2407C" w:rsidRPr="003B5E3E" w:rsidRDefault="00D2407C" w:rsidP="00440E6A">
      <w:pPr>
        <w:pStyle w:val="BodyText1"/>
        <w:rPr>
          <w:color w:val="000000"/>
        </w:rPr>
      </w:pPr>
      <w:r w:rsidRPr="003B5E3E">
        <w:t xml:space="preserve">The </w:t>
      </w:r>
      <w:r w:rsidR="00EA5CB0" w:rsidRPr="003B5E3E">
        <w:rPr>
          <w:color w:val="000000"/>
        </w:rPr>
        <w:t xml:space="preserve">Senior Researcher </w:t>
      </w:r>
      <w:r w:rsidRPr="003B5E3E">
        <w:rPr>
          <w:color w:val="000000"/>
        </w:rPr>
        <w:t>will work with the Survey Director</w:t>
      </w:r>
      <w:r w:rsidR="00EA5CB0" w:rsidRPr="003B5E3E">
        <w:rPr>
          <w:color w:val="000000"/>
        </w:rPr>
        <w:t>, Field Manager,</w:t>
      </w:r>
      <w:r w:rsidRPr="003B5E3E">
        <w:rPr>
          <w:color w:val="000000"/>
        </w:rPr>
        <w:t xml:space="preserve"> and Field </w:t>
      </w:r>
      <w:r w:rsidR="00B439C8" w:rsidRPr="003B5E3E">
        <w:rPr>
          <w:color w:val="000000"/>
        </w:rPr>
        <w:t>S</w:t>
      </w:r>
      <w:r w:rsidR="00A17D88" w:rsidRPr="003B5E3E">
        <w:rPr>
          <w:color w:val="000000"/>
        </w:rPr>
        <w:t>upervisors</w:t>
      </w:r>
      <w:r w:rsidRPr="003B5E3E">
        <w:rPr>
          <w:color w:val="000000"/>
        </w:rPr>
        <w:t xml:space="preserve"> to ensure </w:t>
      </w:r>
      <w:r w:rsidR="00257291" w:rsidRPr="003B5E3E">
        <w:rPr>
          <w:color w:val="000000"/>
        </w:rPr>
        <w:t>that I</w:t>
      </w:r>
      <w:r w:rsidR="00A17D88" w:rsidRPr="003B5E3E">
        <w:rPr>
          <w:color w:val="000000"/>
        </w:rPr>
        <w:t xml:space="preserve">nterviewers receive </w:t>
      </w:r>
      <w:r w:rsidRPr="003B5E3E">
        <w:rPr>
          <w:color w:val="000000"/>
        </w:rPr>
        <w:t>retraining</w:t>
      </w:r>
      <w:r w:rsidR="00A17D88" w:rsidRPr="003B5E3E">
        <w:rPr>
          <w:color w:val="000000"/>
        </w:rPr>
        <w:t>, when necessary, and to</w:t>
      </w:r>
      <w:r w:rsidRPr="003B5E3E">
        <w:rPr>
          <w:color w:val="000000"/>
        </w:rPr>
        <w:t xml:space="preserve"> address </w:t>
      </w:r>
      <w:r w:rsidR="00B439C8" w:rsidRPr="003B5E3E">
        <w:rPr>
          <w:color w:val="000000"/>
        </w:rPr>
        <w:t xml:space="preserve">any </w:t>
      </w:r>
      <w:r w:rsidRPr="003B5E3E">
        <w:rPr>
          <w:color w:val="000000"/>
        </w:rPr>
        <w:t>other issues.</w:t>
      </w:r>
    </w:p>
    <w:p w14:paraId="0373416F" w14:textId="61F56662" w:rsidR="00D2407C" w:rsidRPr="003B5E3E" w:rsidRDefault="00D2407C" w:rsidP="00D47A81">
      <w:pPr>
        <w:pStyle w:val="Heading2"/>
      </w:pPr>
      <w:bookmarkStart w:id="180" w:name="_Toc68594020"/>
      <w:r w:rsidRPr="003B5E3E">
        <w:t>4.5</w:t>
      </w:r>
      <w:r w:rsidRPr="003B5E3E">
        <w:tab/>
        <w:t xml:space="preserve">Calculation of </w:t>
      </w:r>
      <w:r w:rsidR="00DC589F" w:rsidRPr="003B5E3E">
        <w:t>r</w:t>
      </w:r>
      <w:r w:rsidRPr="003B5E3E">
        <w:t xml:space="preserve">esponse </w:t>
      </w:r>
      <w:r w:rsidR="00DC589F" w:rsidRPr="003B5E3E">
        <w:t>r</w:t>
      </w:r>
      <w:r w:rsidRPr="003B5E3E">
        <w:t xml:space="preserve">ates and </w:t>
      </w:r>
      <w:r w:rsidR="00DC589F" w:rsidRPr="003B5E3E">
        <w:t>w</w:t>
      </w:r>
      <w:r w:rsidRPr="003B5E3E">
        <w:t>eights</w:t>
      </w:r>
      <w:bookmarkEnd w:id="180"/>
    </w:p>
    <w:p w14:paraId="2F2326C7" w14:textId="5B8AA048" w:rsidR="00D2407C" w:rsidRPr="003B5E3E" w:rsidRDefault="00D2407C" w:rsidP="00D2407C">
      <w:pPr>
        <w:rPr>
          <w:rFonts w:ascii="Gill Sans MT" w:hAnsi="Gill Sans MT"/>
        </w:rPr>
      </w:pPr>
      <w:r w:rsidRPr="003B5E3E">
        <w:rPr>
          <w:rFonts w:ascii="Gill Sans MT" w:eastAsia="Cabin" w:hAnsi="Gill Sans MT"/>
        </w:rPr>
        <w:t>Design weights will be calculated based on the separate sampling probabilities for each sampling stage and for each cluster</w:t>
      </w:r>
      <w:r w:rsidR="00A17D88" w:rsidRPr="003B5E3E">
        <w:rPr>
          <w:rFonts w:ascii="Gill Sans MT" w:eastAsia="Cabin" w:hAnsi="Gill Sans MT"/>
        </w:rPr>
        <w:t>, using the following factors and calculations</w:t>
      </w:r>
      <w:r w:rsidRPr="003B5E3E">
        <w:rPr>
          <w:rFonts w:ascii="Gill Sans MT" w:eastAsia="Cabin" w:hAnsi="Gill Sans MT"/>
        </w:rPr>
        <w:t>:</w:t>
      </w:r>
    </w:p>
    <w:p w14:paraId="1EBB7C49" w14:textId="53C62E0D" w:rsidR="00D2407C" w:rsidRPr="003B5E3E" w:rsidRDefault="00D2407C" w:rsidP="00D2407C">
      <w:pPr>
        <w:spacing w:line="240" w:lineRule="auto"/>
        <w:ind w:left="720"/>
        <w:rPr>
          <w:rFonts w:ascii="Gill Sans MT" w:hAnsi="Gill Sans MT"/>
        </w:rPr>
      </w:pPr>
      <w:r w:rsidRPr="003B5E3E">
        <w:rPr>
          <w:rFonts w:ascii="Gill Sans MT" w:hAnsi="Gill Sans MT"/>
          <w:noProof/>
        </w:rPr>
        <w:drawing>
          <wp:inline distT="114300" distB="114300" distL="114300" distR="114300" wp14:anchorId="66991374" wp14:editId="198C3FD4">
            <wp:extent cx="409575" cy="209550"/>
            <wp:effectExtent l="0" t="0" r="0" b="0"/>
            <wp:docPr id="8" name="image06.png" descr="1 first-stage sampling probability of the i-th cluster in stratum h.png"/>
            <wp:cNvGraphicFramePr/>
            <a:graphic xmlns:a="http://schemas.openxmlformats.org/drawingml/2006/main">
              <a:graphicData uri="http://schemas.openxmlformats.org/drawingml/2006/picture">
                <pic:pic xmlns:pic="http://schemas.openxmlformats.org/drawingml/2006/picture">
                  <pic:nvPicPr>
                    <pic:cNvPr id="0" name="image06.png" descr="1 first-stage sampling probability of the i-th cluster in stratum h.png"/>
                    <pic:cNvPicPr preferRelativeResize="0"/>
                  </pic:nvPicPr>
                  <pic:blipFill>
                    <a:blip r:embed="rId22"/>
                    <a:srcRect/>
                    <a:stretch>
                      <a:fillRect/>
                    </a:stretch>
                  </pic:blipFill>
                  <pic:spPr>
                    <a:xfrm>
                      <a:off x="0" y="0"/>
                      <a:ext cx="409575" cy="209550"/>
                    </a:xfrm>
                    <a:prstGeom prst="rect">
                      <a:avLst/>
                    </a:prstGeom>
                    <a:ln/>
                  </pic:spPr>
                </pic:pic>
              </a:graphicData>
            </a:graphic>
          </wp:inline>
        </w:drawing>
      </w:r>
      <w:r w:rsidRPr="003B5E3E">
        <w:rPr>
          <w:rFonts w:ascii="Gill Sans MT" w:eastAsia="Cabin" w:hAnsi="Gill Sans MT"/>
        </w:rPr>
        <w:t xml:space="preserve"> first-stage sampling probability of the </w:t>
      </w:r>
      <w:proofErr w:type="spellStart"/>
      <w:r w:rsidRPr="003B5E3E">
        <w:rPr>
          <w:rFonts w:ascii="Gill Sans MT" w:eastAsia="Cabin" w:hAnsi="Gill Sans MT"/>
          <w:i/>
        </w:rPr>
        <w:t>i</w:t>
      </w:r>
      <w:r w:rsidRPr="003B5E3E">
        <w:rPr>
          <w:rFonts w:ascii="Gill Sans MT" w:eastAsia="Cabin" w:hAnsi="Gill Sans MT"/>
        </w:rPr>
        <w:t>-th</w:t>
      </w:r>
      <w:proofErr w:type="spellEnd"/>
      <w:r w:rsidRPr="003B5E3E">
        <w:rPr>
          <w:rFonts w:ascii="Gill Sans MT" w:eastAsia="Cabin" w:hAnsi="Gill Sans MT"/>
        </w:rPr>
        <w:t xml:space="preserve"> cluster in stratum</w:t>
      </w:r>
      <w:r w:rsidRPr="003B5E3E">
        <w:rPr>
          <w:rFonts w:ascii="Gill Sans MT" w:eastAsia="Cabin" w:hAnsi="Gill Sans MT"/>
          <w:i/>
        </w:rPr>
        <w:t xml:space="preserve"> h</w:t>
      </w:r>
      <w:r w:rsidRPr="003B5E3E">
        <w:rPr>
          <w:rFonts w:ascii="Gill Sans MT" w:eastAsia="Cabin" w:hAnsi="Gill Sans MT"/>
        </w:rPr>
        <w:t xml:space="preserve"> </w:t>
      </w:r>
    </w:p>
    <w:p w14:paraId="78DD03B7" w14:textId="17FC56F5" w:rsidR="00D2407C" w:rsidRPr="003B5E3E" w:rsidRDefault="00D2407C" w:rsidP="00D2407C">
      <w:pPr>
        <w:spacing w:line="240" w:lineRule="auto"/>
        <w:ind w:left="720"/>
        <w:rPr>
          <w:rFonts w:ascii="Gill Sans MT" w:hAnsi="Gill Sans MT"/>
        </w:rPr>
      </w:pPr>
      <w:r w:rsidRPr="003B5E3E">
        <w:rPr>
          <w:rFonts w:ascii="Gill Sans MT" w:hAnsi="Gill Sans MT"/>
          <w:noProof/>
        </w:rPr>
        <w:drawing>
          <wp:inline distT="114300" distB="114300" distL="114300" distR="114300" wp14:anchorId="34797711" wp14:editId="32D992DB">
            <wp:extent cx="409575" cy="209550"/>
            <wp:effectExtent l="0" t="0" r="0" b="0"/>
            <wp:docPr id="2" name="image03.png" descr="2 second-stage sampling probability within the i-th cluster - hh selection.png"/>
            <wp:cNvGraphicFramePr/>
            <a:graphic xmlns:a="http://schemas.openxmlformats.org/drawingml/2006/main">
              <a:graphicData uri="http://schemas.openxmlformats.org/drawingml/2006/picture">
                <pic:pic xmlns:pic="http://schemas.openxmlformats.org/drawingml/2006/picture">
                  <pic:nvPicPr>
                    <pic:cNvPr id="0" name="image03.png" descr="2 second-stage sampling probability within the i-th cluster - hh selection.png"/>
                    <pic:cNvPicPr preferRelativeResize="0"/>
                  </pic:nvPicPr>
                  <pic:blipFill>
                    <a:blip r:embed="rId23"/>
                    <a:srcRect/>
                    <a:stretch>
                      <a:fillRect/>
                    </a:stretch>
                  </pic:blipFill>
                  <pic:spPr>
                    <a:xfrm>
                      <a:off x="0" y="0"/>
                      <a:ext cx="409575" cy="209550"/>
                    </a:xfrm>
                    <a:prstGeom prst="rect">
                      <a:avLst/>
                    </a:prstGeom>
                    <a:ln/>
                  </pic:spPr>
                </pic:pic>
              </a:graphicData>
            </a:graphic>
          </wp:inline>
        </w:drawing>
      </w:r>
      <w:r w:rsidRPr="003B5E3E">
        <w:rPr>
          <w:rFonts w:ascii="Gill Sans MT" w:eastAsia="Cabin" w:hAnsi="Gill Sans MT"/>
        </w:rPr>
        <w:t xml:space="preserve">second-stage sampling probability within the </w:t>
      </w:r>
      <w:proofErr w:type="spellStart"/>
      <w:r w:rsidRPr="003B5E3E">
        <w:rPr>
          <w:rFonts w:ascii="Gill Sans MT" w:eastAsia="Cabin" w:hAnsi="Gill Sans MT"/>
          <w:i/>
        </w:rPr>
        <w:t>i</w:t>
      </w:r>
      <w:r w:rsidRPr="003B5E3E">
        <w:rPr>
          <w:rFonts w:ascii="Gill Sans MT" w:eastAsia="Cabin" w:hAnsi="Gill Sans MT"/>
        </w:rPr>
        <w:t>-th</w:t>
      </w:r>
      <w:proofErr w:type="spellEnd"/>
      <w:r w:rsidRPr="003B5E3E">
        <w:rPr>
          <w:rFonts w:ascii="Gill Sans MT" w:eastAsia="Cabin" w:hAnsi="Gill Sans MT"/>
        </w:rPr>
        <w:t xml:space="preserve"> cluster (household selection)   </w:t>
      </w:r>
    </w:p>
    <w:p w14:paraId="44F61542" w14:textId="3317C197" w:rsidR="00D2407C" w:rsidRPr="003B5E3E" w:rsidRDefault="00D2407C" w:rsidP="00D2407C">
      <w:pPr>
        <w:spacing w:line="240" w:lineRule="auto"/>
        <w:rPr>
          <w:rFonts w:ascii="Gill Sans MT" w:hAnsi="Gill Sans MT"/>
        </w:rPr>
      </w:pPr>
      <w:r w:rsidRPr="003B5E3E">
        <w:rPr>
          <w:rFonts w:ascii="Gill Sans MT" w:eastAsia="Cabin" w:hAnsi="Gill Sans MT"/>
        </w:rPr>
        <w:t>The first-stage probability of selecting cluster</w:t>
      </w:r>
      <w:r w:rsidRPr="003B5E3E">
        <w:rPr>
          <w:rFonts w:ascii="Gill Sans MT" w:eastAsia="Cabin" w:hAnsi="Gill Sans MT"/>
          <w:i/>
        </w:rPr>
        <w:t xml:space="preserve"> </w:t>
      </w:r>
      <w:proofErr w:type="spellStart"/>
      <w:r w:rsidRPr="003B5E3E">
        <w:rPr>
          <w:rFonts w:ascii="Gill Sans MT" w:eastAsia="Cabin" w:hAnsi="Gill Sans MT"/>
          <w:i/>
        </w:rPr>
        <w:t>i</w:t>
      </w:r>
      <w:proofErr w:type="spellEnd"/>
      <w:r w:rsidRPr="003B5E3E">
        <w:rPr>
          <w:rFonts w:ascii="Gill Sans MT" w:eastAsia="Cabin" w:hAnsi="Gill Sans MT"/>
        </w:rPr>
        <w:t xml:space="preserve"> in the sample is:</w:t>
      </w:r>
    </w:p>
    <w:p w14:paraId="4EEF7836" w14:textId="512AED05" w:rsidR="00D2407C" w:rsidRPr="003B5E3E" w:rsidRDefault="00D2407C" w:rsidP="00D2407C">
      <w:pPr>
        <w:spacing w:line="240" w:lineRule="auto"/>
        <w:ind w:left="720"/>
        <w:rPr>
          <w:rFonts w:ascii="Gill Sans MT" w:hAnsi="Gill Sans MT"/>
        </w:rPr>
      </w:pPr>
      <w:r w:rsidRPr="003B5E3E">
        <w:rPr>
          <w:rFonts w:ascii="Gill Sans MT" w:eastAsia="Cabin" w:hAnsi="Gill Sans MT"/>
        </w:rPr>
        <w:t xml:space="preserve"> </w:t>
      </w:r>
      <w:r w:rsidRPr="003B5E3E">
        <w:rPr>
          <w:rFonts w:ascii="Gill Sans MT" w:hAnsi="Gill Sans MT"/>
          <w:noProof/>
        </w:rPr>
        <w:drawing>
          <wp:inline distT="114300" distB="114300" distL="114300" distR="114300" wp14:anchorId="5FE3A091" wp14:editId="3A93BFAE">
            <wp:extent cx="1047750" cy="400050"/>
            <wp:effectExtent l="0" t="0" r="0" b="0"/>
            <wp:docPr id="3" name="image04.png" descr="3 The first-stage probability of selecting cluster i in the sample is.png"/>
            <wp:cNvGraphicFramePr/>
            <a:graphic xmlns:a="http://schemas.openxmlformats.org/drawingml/2006/main">
              <a:graphicData uri="http://schemas.openxmlformats.org/drawingml/2006/picture">
                <pic:pic xmlns:pic="http://schemas.openxmlformats.org/drawingml/2006/picture">
                  <pic:nvPicPr>
                    <pic:cNvPr id="0" name="image04.png" descr="3 The first-stage probability of selecting cluster i in the sample is.png"/>
                    <pic:cNvPicPr preferRelativeResize="0"/>
                  </pic:nvPicPr>
                  <pic:blipFill>
                    <a:blip r:embed="rId24"/>
                    <a:srcRect/>
                    <a:stretch>
                      <a:fillRect/>
                    </a:stretch>
                  </pic:blipFill>
                  <pic:spPr>
                    <a:xfrm>
                      <a:off x="0" y="0"/>
                      <a:ext cx="1047750" cy="400050"/>
                    </a:xfrm>
                    <a:prstGeom prst="rect">
                      <a:avLst/>
                    </a:prstGeom>
                    <a:ln/>
                  </pic:spPr>
                </pic:pic>
              </a:graphicData>
            </a:graphic>
          </wp:inline>
        </w:drawing>
      </w:r>
      <w:r w:rsidRPr="003B5E3E">
        <w:rPr>
          <w:rFonts w:ascii="Gill Sans MT" w:eastAsia="Cabin" w:hAnsi="Gill Sans MT"/>
        </w:rPr>
        <w:t xml:space="preserve">  </w:t>
      </w:r>
    </w:p>
    <w:p w14:paraId="5BD7F6C5" w14:textId="316A9AD8" w:rsidR="00D2407C" w:rsidRPr="003B5E3E" w:rsidRDefault="00D2407C" w:rsidP="00D2407C">
      <w:pPr>
        <w:spacing w:line="240" w:lineRule="auto"/>
        <w:rPr>
          <w:rFonts w:ascii="Gill Sans MT" w:hAnsi="Gill Sans MT"/>
        </w:rPr>
      </w:pPr>
      <w:r w:rsidRPr="003B5E3E">
        <w:rPr>
          <w:rFonts w:ascii="Gill Sans MT" w:eastAsia="Cabin" w:hAnsi="Gill Sans MT"/>
        </w:rPr>
        <w:t>The second-stage probability of selecting household in cluster</w:t>
      </w:r>
      <w:r w:rsidRPr="003B5E3E">
        <w:rPr>
          <w:rFonts w:ascii="Gill Sans MT" w:eastAsia="Cabin" w:hAnsi="Gill Sans MT"/>
          <w:i/>
        </w:rPr>
        <w:t xml:space="preserve"> </w:t>
      </w:r>
      <w:proofErr w:type="spellStart"/>
      <w:r w:rsidRPr="003B5E3E">
        <w:rPr>
          <w:rFonts w:ascii="Gill Sans MT" w:eastAsia="Cabin" w:hAnsi="Gill Sans MT"/>
          <w:i/>
        </w:rPr>
        <w:t>i</w:t>
      </w:r>
      <w:proofErr w:type="spellEnd"/>
      <w:r w:rsidRPr="003B5E3E">
        <w:rPr>
          <w:rFonts w:ascii="Gill Sans MT" w:eastAsia="Cabin" w:hAnsi="Gill Sans MT"/>
        </w:rPr>
        <w:t xml:space="preserve"> is:</w:t>
      </w:r>
    </w:p>
    <w:p w14:paraId="395C4934" w14:textId="71061A83" w:rsidR="00D2407C" w:rsidRPr="003B5E3E" w:rsidRDefault="00D2407C" w:rsidP="00D2407C">
      <w:pPr>
        <w:spacing w:line="240" w:lineRule="auto"/>
        <w:ind w:left="720"/>
        <w:rPr>
          <w:rFonts w:ascii="Gill Sans MT" w:hAnsi="Gill Sans MT"/>
        </w:rPr>
      </w:pPr>
      <w:r w:rsidRPr="003B5E3E">
        <w:rPr>
          <w:rFonts w:ascii="Gill Sans MT" w:eastAsia="Cabin" w:hAnsi="Gill Sans MT"/>
        </w:rPr>
        <w:t xml:space="preserve"> </w:t>
      </w:r>
      <w:r w:rsidRPr="003B5E3E">
        <w:rPr>
          <w:rFonts w:ascii="Gill Sans MT" w:hAnsi="Gill Sans MT"/>
          <w:noProof/>
        </w:rPr>
        <w:drawing>
          <wp:inline distT="114300" distB="114300" distL="114300" distR="114300" wp14:anchorId="512D4A5B" wp14:editId="518A5E39">
            <wp:extent cx="657225" cy="371475"/>
            <wp:effectExtent l="0" t="0" r="0" b="0"/>
            <wp:docPr id="10" name="image08.png" descr="4 The second-stage probability of selecting household in cluster i is.png"/>
            <wp:cNvGraphicFramePr/>
            <a:graphic xmlns:a="http://schemas.openxmlformats.org/drawingml/2006/main">
              <a:graphicData uri="http://schemas.openxmlformats.org/drawingml/2006/picture">
                <pic:pic xmlns:pic="http://schemas.openxmlformats.org/drawingml/2006/picture">
                  <pic:nvPicPr>
                    <pic:cNvPr id="0" name="image08.png" descr="4 The second-stage probability of selecting household in cluster i is.png"/>
                    <pic:cNvPicPr preferRelativeResize="0"/>
                  </pic:nvPicPr>
                  <pic:blipFill>
                    <a:blip r:embed="rId25"/>
                    <a:srcRect/>
                    <a:stretch>
                      <a:fillRect/>
                    </a:stretch>
                  </pic:blipFill>
                  <pic:spPr>
                    <a:xfrm>
                      <a:off x="0" y="0"/>
                      <a:ext cx="657225" cy="371475"/>
                    </a:xfrm>
                    <a:prstGeom prst="rect">
                      <a:avLst/>
                    </a:prstGeom>
                    <a:ln/>
                  </pic:spPr>
                </pic:pic>
              </a:graphicData>
            </a:graphic>
          </wp:inline>
        </w:drawing>
      </w:r>
    </w:p>
    <w:p w14:paraId="24711F3E" w14:textId="77777777" w:rsidR="00D2407C" w:rsidRPr="003B5E3E" w:rsidRDefault="00D2407C" w:rsidP="00D2407C">
      <w:pPr>
        <w:spacing w:line="240" w:lineRule="auto"/>
        <w:rPr>
          <w:rFonts w:ascii="Gill Sans MT" w:hAnsi="Gill Sans MT"/>
        </w:rPr>
      </w:pPr>
      <w:r w:rsidRPr="003B5E3E">
        <w:rPr>
          <w:rFonts w:ascii="Gill Sans MT" w:eastAsia="Cabin" w:hAnsi="Gill Sans MT"/>
        </w:rPr>
        <w:t xml:space="preserve"> Where:</w:t>
      </w:r>
    </w:p>
    <w:p w14:paraId="506247DD" w14:textId="7360DF0F" w:rsidR="00D2407C" w:rsidRPr="003B5E3E" w:rsidRDefault="00D2407C" w:rsidP="00D2407C">
      <w:pPr>
        <w:spacing w:line="240" w:lineRule="auto"/>
        <w:ind w:left="720"/>
        <w:rPr>
          <w:rFonts w:ascii="Gill Sans MT" w:hAnsi="Gill Sans MT"/>
        </w:rPr>
      </w:pPr>
      <w:r w:rsidRPr="003B5E3E">
        <w:rPr>
          <w:rFonts w:ascii="Gill Sans MT" w:hAnsi="Gill Sans MT"/>
          <w:noProof/>
        </w:rPr>
        <w:drawing>
          <wp:inline distT="114300" distB="114300" distL="114300" distR="114300" wp14:anchorId="444D9064" wp14:editId="6EA92471">
            <wp:extent cx="361950" cy="209550"/>
            <wp:effectExtent l="0" t="0" r="0" b="0"/>
            <wp:docPr id="7" name="image05.png" descr="5 number of sample clusters selected in stratum h.png"/>
            <wp:cNvGraphicFramePr/>
            <a:graphic xmlns:a="http://schemas.openxmlformats.org/drawingml/2006/main">
              <a:graphicData uri="http://schemas.openxmlformats.org/drawingml/2006/picture">
                <pic:pic xmlns:pic="http://schemas.openxmlformats.org/drawingml/2006/picture">
                  <pic:nvPicPr>
                    <pic:cNvPr id="0" name="image05.png" descr="5 number of sample clusters selected in stratum h.png"/>
                    <pic:cNvPicPr preferRelativeResize="0"/>
                  </pic:nvPicPr>
                  <pic:blipFill>
                    <a:blip r:embed="rId26"/>
                    <a:srcRect/>
                    <a:stretch>
                      <a:fillRect/>
                    </a:stretch>
                  </pic:blipFill>
                  <pic:spPr>
                    <a:xfrm>
                      <a:off x="0" y="0"/>
                      <a:ext cx="361950" cy="209550"/>
                    </a:xfrm>
                    <a:prstGeom prst="rect">
                      <a:avLst/>
                    </a:prstGeom>
                    <a:ln/>
                  </pic:spPr>
                </pic:pic>
              </a:graphicData>
            </a:graphic>
          </wp:inline>
        </w:drawing>
      </w:r>
      <w:r w:rsidRPr="003B5E3E">
        <w:rPr>
          <w:rFonts w:ascii="Gill Sans MT" w:eastAsia="Cabin" w:hAnsi="Gill Sans MT"/>
        </w:rPr>
        <w:t xml:space="preserve">   number of sample clusters selected in stratum</w:t>
      </w:r>
      <w:r w:rsidRPr="003B5E3E">
        <w:rPr>
          <w:rFonts w:ascii="Gill Sans MT" w:eastAsia="Cabin" w:hAnsi="Gill Sans MT"/>
          <w:i/>
        </w:rPr>
        <w:t xml:space="preserve"> h</w:t>
      </w:r>
    </w:p>
    <w:p w14:paraId="74F25439" w14:textId="2DC4C8F9" w:rsidR="00D2407C" w:rsidRPr="003B5E3E" w:rsidRDefault="00D2407C" w:rsidP="00D2407C">
      <w:pPr>
        <w:spacing w:line="240" w:lineRule="auto"/>
        <w:ind w:left="720"/>
        <w:rPr>
          <w:rFonts w:ascii="Gill Sans MT" w:hAnsi="Gill Sans MT"/>
        </w:rPr>
      </w:pPr>
      <w:r w:rsidRPr="003B5E3E">
        <w:rPr>
          <w:rFonts w:ascii="Gill Sans MT" w:hAnsi="Gill Sans MT"/>
          <w:noProof/>
        </w:rPr>
        <w:drawing>
          <wp:inline distT="114300" distB="114300" distL="114300" distR="114300" wp14:anchorId="69E7F444" wp14:editId="0292C03B">
            <wp:extent cx="209550" cy="209550"/>
            <wp:effectExtent l="0" t="0" r="0" b="0"/>
            <wp:docPr id="6" name="image00.png" descr="6 total population in the frame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00.png" descr="6 total population in the frame for the i-th sample cluster in stratum h.png"/>
                    <pic:cNvPicPr preferRelativeResize="0"/>
                  </pic:nvPicPr>
                  <pic:blipFill>
                    <a:blip r:embed="rId27"/>
                    <a:srcRect/>
                    <a:stretch>
                      <a:fillRect/>
                    </a:stretch>
                  </pic:blipFill>
                  <pic:spPr>
                    <a:xfrm>
                      <a:off x="0" y="0"/>
                      <a:ext cx="209550" cy="209550"/>
                    </a:xfrm>
                    <a:prstGeom prst="rect">
                      <a:avLst/>
                    </a:prstGeom>
                    <a:ln/>
                  </pic:spPr>
                </pic:pic>
              </a:graphicData>
            </a:graphic>
          </wp:inline>
        </w:drawing>
      </w:r>
      <w:r w:rsidRPr="003B5E3E">
        <w:rPr>
          <w:rFonts w:ascii="Gill Sans MT" w:eastAsia="Cabin" w:hAnsi="Gill Sans MT"/>
        </w:rPr>
        <w:t xml:space="preserve"> =   total population in the frame for the </w:t>
      </w:r>
      <w:proofErr w:type="spellStart"/>
      <w:r w:rsidRPr="003B5E3E">
        <w:rPr>
          <w:rFonts w:ascii="Gill Sans MT" w:eastAsia="Cabin" w:hAnsi="Gill Sans MT"/>
          <w:i/>
        </w:rPr>
        <w:t>i</w:t>
      </w:r>
      <w:r w:rsidRPr="003B5E3E">
        <w:rPr>
          <w:rFonts w:ascii="Gill Sans MT" w:eastAsia="Cabin" w:hAnsi="Gill Sans MT"/>
        </w:rPr>
        <w:t>-th</w:t>
      </w:r>
      <w:proofErr w:type="spellEnd"/>
      <w:r w:rsidRPr="003B5E3E">
        <w:rPr>
          <w:rFonts w:ascii="Gill Sans MT" w:eastAsia="Cabin" w:hAnsi="Gill Sans MT"/>
        </w:rPr>
        <w:t xml:space="preserve"> sample cluster in stratum </w:t>
      </w:r>
      <w:r w:rsidRPr="003B5E3E">
        <w:rPr>
          <w:rFonts w:ascii="Gill Sans MT" w:eastAsia="Cabin" w:hAnsi="Gill Sans MT"/>
          <w:i/>
        </w:rPr>
        <w:t>h</w:t>
      </w:r>
    </w:p>
    <w:p w14:paraId="0706BD97" w14:textId="5C7D2D60" w:rsidR="00D2407C" w:rsidRPr="003B5E3E" w:rsidRDefault="00D2407C" w:rsidP="00D2407C">
      <w:pPr>
        <w:spacing w:line="240" w:lineRule="auto"/>
        <w:ind w:left="720"/>
        <w:rPr>
          <w:rFonts w:ascii="Gill Sans MT" w:hAnsi="Gill Sans MT"/>
        </w:rPr>
      </w:pPr>
      <w:r w:rsidRPr="003B5E3E">
        <w:rPr>
          <w:rFonts w:ascii="Gill Sans MT" w:hAnsi="Gill Sans MT"/>
          <w:noProof/>
        </w:rPr>
        <w:drawing>
          <wp:inline distT="114300" distB="114300" distL="114300" distR="114300" wp14:anchorId="52E53DA5" wp14:editId="3F7AD536">
            <wp:extent cx="333375" cy="209550"/>
            <wp:effectExtent l="0" t="0" r="0" b="0"/>
            <wp:docPr id="9" name="image07.png" descr="7 total population in the frame in stratum h.png"/>
            <wp:cNvGraphicFramePr/>
            <a:graphic xmlns:a="http://schemas.openxmlformats.org/drawingml/2006/main">
              <a:graphicData uri="http://schemas.openxmlformats.org/drawingml/2006/picture">
                <pic:pic xmlns:pic="http://schemas.openxmlformats.org/drawingml/2006/picture">
                  <pic:nvPicPr>
                    <pic:cNvPr id="0" name="image07.png" descr="7 total population in the frame in stratum h.png"/>
                    <pic:cNvPicPr preferRelativeResize="0"/>
                  </pic:nvPicPr>
                  <pic:blipFill>
                    <a:blip r:embed="rId28"/>
                    <a:srcRect/>
                    <a:stretch>
                      <a:fillRect/>
                    </a:stretch>
                  </pic:blipFill>
                  <pic:spPr>
                    <a:xfrm>
                      <a:off x="0" y="0"/>
                      <a:ext cx="333375" cy="209550"/>
                    </a:xfrm>
                    <a:prstGeom prst="rect">
                      <a:avLst/>
                    </a:prstGeom>
                    <a:ln/>
                  </pic:spPr>
                </pic:pic>
              </a:graphicData>
            </a:graphic>
          </wp:inline>
        </w:drawing>
      </w:r>
      <w:r w:rsidRPr="003B5E3E">
        <w:rPr>
          <w:rFonts w:ascii="Gill Sans MT" w:eastAsia="Cabin" w:hAnsi="Gill Sans MT"/>
        </w:rPr>
        <w:t xml:space="preserve">   total population in the frame in stratum</w:t>
      </w:r>
      <w:r w:rsidRPr="003B5E3E">
        <w:rPr>
          <w:rFonts w:ascii="Gill Sans MT" w:eastAsia="Cabin" w:hAnsi="Gill Sans MT"/>
          <w:i/>
        </w:rPr>
        <w:t xml:space="preserve"> h</w:t>
      </w:r>
    </w:p>
    <w:p w14:paraId="36825452" w14:textId="1E7B70DB" w:rsidR="00D2407C" w:rsidRPr="003B5E3E" w:rsidRDefault="00D2407C" w:rsidP="00D2407C">
      <w:pPr>
        <w:spacing w:line="240" w:lineRule="auto"/>
        <w:ind w:left="720"/>
        <w:rPr>
          <w:rFonts w:ascii="Gill Sans MT" w:hAnsi="Gill Sans MT"/>
        </w:rPr>
      </w:pPr>
      <w:r w:rsidRPr="003B5E3E">
        <w:rPr>
          <w:rFonts w:ascii="Gill Sans MT" w:hAnsi="Gill Sans MT"/>
          <w:noProof/>
        </w:rPr>
        <w:drawing>
          <wp:inline distT="114300" distB="114300" distL="114300" distR="114300" wp14:anchorId="6652432B" wp14:editId="7CE7BE8E">
            <wp:extent cx="361950" cy="209550"/>
            <wp:effectExtent l="0" t="0" r="0" b="0"/>
            <wp:docPr id="4" name="image01.png" descr="8 number of sample households selected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01.png" descr="8 number of sample households selected for the i-th sample cluster in stratum h.png"/>
                    <pic:cNvPicPr preferRelativeResize="0"/>
                  </pic:nvPicPr>
                  <pic:blipFill>
                    <a:blip r:embed="rId29"/>
                    <a:srcRect/>
                    <a:stretch>
                      <a:fillRect/>
                    </a:stretch>
                  </pic:blipFill>
                  <pic:spPr>
                    <a:xfrm>
                      <a:off x="0" y="0"/>
                      <a:ext cx="361950" cy="209550"/>
                    </a:xfrm>
                    <a:prstGeom prst="rect">
                      <a:avLst/>
                    </a:prstGeom>
                    <a:ln/>
                  </pic:spPr>
                </pic:pic>
              </a:graphicData>
            </a:graphic>
          </wp:inline>
        </w:drawing>
      </w:r>
      <w:r w:rsidRPr="003B5E3E">
        <w:rPr>
          <w:rFonts w:ascii="Gill Sans MT" w:eastAsia="Cabin" w:hAnsi="Gill Sans MT"/>
        </w:rPr>
        <w:t xml:space="preserve">   number of sample households selected for the </w:t>
      </w:r>
      <w:proofErr w:type="spellStart"/>
      <w:r w:rsidRPr="003B5E3E">
        <w:rPr>
          <w:rFonts w:ascii="Gill Sans MT" w:eastAsia="Cabin" w:hAnsi="Gill Sans MT"/>
          <w:i/>
        </w:rPr>
        <w:t>i</w:t>
      </w:r>
      <w:r w:rsidRPr="003B5E3E">
        <w:rPr>
          <w:rFonts w:ascii="Gill Sans MT" w:eastAsia="Cabin" w:hAnsi="Gill Sans MT"/>
        </w:rPr>
        <w:t>-th</w:t>
      </w:r>
      <w:proofErr w:type="spellEnd"/>
      <w:r w:rsidRPr="003B5E3E">
        <w:rPr>
          <w:rFonts w:ascii="Gill Sans MT" w:eastAsia="Cabin" w:hAnsi="Gill Sans MT"/>
        </w:rPr>
        <w:t xml:space="preserve"> sample cluster in stratum</w:t>
      </w:r>
      <w:r w:rsidRPr="003B5E3E">
        <w:rPr>
          <w:rFonts w:ascii="Gill Sans MT" w:eastAsia="Cabin" w:hAnsi="Gill Sans MT"/>
          <w:i/>
        </w:rPr>
        <w:t xml:space="preserve"> h</w:t>
      </w:r>
    </w:p>
    <w:p w14:paraId="5ACE6B54" w14:textId="5FFE48C3" w:rsidR="00D2407C" w:rsidRPr="003B5E3E" w:rsidRDefault="00D2407C" w:rsidP="00D2407C">
      <w:pPr>
        <w:spacing w:line="240" w:lineRule="auto"/>
        <w:ind w:left="720"/>
        <w:rPr>
          <w:rFonts w:ascii="Gill Sans MT" w:hAnsi="Gill Sans MT"/>
        </w:rPr>
      </w:pPr>
      <w:r w:rsidRPr="003B5E3E">
        <w:rPr>
          <w:rFonts w:ascii="Gill Sans MT" w:hAnsi="Gill Sans MT"/>
          <w:noProof/>
        </w:rPr>
        <w:drawing>
          <wp:inline distT="114300" distB="114300" distL="114300" distR="114300" wp14:anchorId="61864A0A" wp14:editId="77D35698">
            <wp:extent cx="352425" cy="209550"/>
            <wp:effectExtent l="0" t="0" r="0" b="0"/>
            <wp:docPr id="5" name="image02.png" descr="9 number of households listed in the household listing for the i-th sample cluster in stratum h.png"/>
            <wp:cNvGraphicFramePr/>
            <a:graphic xmlns:a="http://schemas.openxmlformats.org/drawingml/2006/main">
              <a:graphicData uri="http://schemas.openxmlformats.org/drawingml/2006/picture">
                <pic:pic xmlns:pic="http://schemas.openxmlformats.org/drawingml/2006/picture">
                  <pic:nvPicPr>
                    <pic:cNvPr id="0" name="image02.png" descr="9 number of households listed in the household listing for the i-th sample cluster in stratum h.png"/>
                    <pic:cNvPicPr preferRelativeResize="0"/>
                  </pic:nvPicPr>
                  <pic:blipFill>
                    <a:blip r:embed="rId30"/>
                    <a:srcRect/>
                    <a:stretch>
                      <a:fillRect/>
                    </a:stretch>
                  </pic:blipFill>
                  <pic:spPr>
                    <a:xfrm>
                      <a:off x="0" y="0"/>
                      <a:ext cx="352425" cy="209550"/>
                    </a:xfrm>
                    <a:prstGeom prst="rect">
                      <a:avLst/>
                    </a:prstGeom>
                    <a:ln/>
                  </pic:spPr>
                </pic:pic>
              </a:graphicData>
            </a:graphic>
          </wp:inline>
        </w:drawing>
      </w:r>
      <w:r w:rsidRPr="003B5E3E">
        <w:rPr>
          <w:rFonts w:ascii="Gill Sans MT" w:eastAsia="Cabin" w:hAnsi="Gill Sans MT"/>
        </w:rPr>
        <w:t xml:space="preserve">   number of households listed in the household listing for the </w:t>
      </w:r>
      <w:proofErr w:type="spellStart"/>
      <w:r w:rsidRPr="003B5E3E">
        <w:rPr>
          <w:rFonts w:ascii="Gill Sans MT" w:eastAsia="Cabin" w:hAnsi="Gill Sans MT"/>
          <w:i/>
        </w:rPr>
        <w:t>i</w:t>
      </w:r>
      <w:r w:rsidRPr="003B5E3E">
        <w:rPr>
          <w:rFonts w:ascii="Gill Sans MT" w:eastAsia="Cabin" w:hAnsi="Gill Sans MT"/>
        </w:rPr>
        <w:t>-th</w:t>
      </w:r>
      <w:proofErr w:type="spellEnd"/>
      <w:r w:rsidRPr="003B5E3E">
        <w:rPr>
          <w:rFonts w:ascii="Gill Sans MT" w:eastAsia="Cabin" w:hAnsi="Gill Sans MT"/>
        </w:rPr>
        <w:t xml:space="preserve"> sample cluster in stratum </w:t>
      </w:r>
      <w:r w:rsidRPr="003B5E3E">
        <w:rPr>
          <w:rFonts w:ascii="Gill Sans MT" w:eastAsia="Cabin" w:hAnsi="Gill Sans MT"/>
          <w:i/>
        </w:rPr>
        <w:t>h</w:t>
      </w:r>
    </w:p>
    <w:p w14:paraId="41FA715B" w14:textId="0E568F65" w:rsidR="00D2407C" w:rsidRPr="003B5E3E" w:rsidRDefault="00D2407C" w:rsidP="00D2407C">
      <w:pPr>
        <w:rPr>
          <w:rFonts w:ascii="Gill Sans MT" w:hAnsi="Gill Sans MT"/>
        </w:rPr>
      </w:pPr>
      <w:r w:rsidRPr="003B5E3E">
        <w:rPr>
          <w:rFonts w:ascii="Gill Sans MT" w:eastAsia="Cabin" w:hAnsi="Gill Sans MT"/>
        </w:rPr>
        <w:t>The overall selection probability of each household in cluster</w:t>
      </w:r>
      <w:r w:rsidRPr="003B5E3E">
        <w:rPr>
          <w:rFonts w:ascii="Gill Sans MT" w:eastAsia="Cabin" w:hAnsi="Gill Sans MT"/>
          <w:i/>
        </w:rPr>
        <w:t xml:space="preserve"> </w:t>
      </w:r>
      <w:proofErr w:type="spellStart"/>
      <w:r w:rsidRPr="003B5E3E">
        <w:rPr>
          <w:rFonts w:ascii="Gill Sans MT" w:eastAsia="Cabin" w:hAnsi="Gill Sans MT"/>
          <w:i/>
        </w:rPr>
        <w:t>i</w:t>
      </w:r>
      <w:proofErr w:type="spellEnd"/>
      <w:r w:rsidRPr="003B5E3E">
        <w:rPr>
          <w:rFonts w:ascii="Gill Sans MT" w:eastAsia="Cabin" w:hAnsi="Gill Sans MT"/>
        </w:rPr>
        <w:t xml:space="preserve"> of stratum </w:t>
      </w:r>
      <w:r w:rsidRPr="003B5E3E">
        <w:rPr>
          <w:rFonts w:ascii="Gill Sans MT" w:eastAsia="Cabin" w:hAnsi="Gill Sans MT"/>
          <w:i/>
        </w:rPr>
        <w:t>h</w:t>
      </w:r>
      <w:r w:rsidRPr="003B5E3E">
        <w:rPr>
          <w:rFonts w:ascii="Gill Sans MT" w:eastAsia="Cabin" w:hAnsi="Gill Sans MT"/>
        </w:rPr>
        <w:t xml:space="preserve"> is the product of the selection probabilities of the two stages, and the design weight for each household in cluster</w:t>
      </w:r>
      <w:r w:rsidRPr="003B5E3E">
        <w:rPr>
          <w:rFonts w:ascii="Gill Sans MT" w:eastAsia="Cabin" w:hAnsi="Gill Sans MT"/>
          <w:i/>
        </w:rPr>
        <w:t xml:space="preserve"> </w:t>
      </w:r>
      <w:proofErr w:type="spellStart"/>
      <w:r w:rsidRPr="003B5E3E">
        <w:rPr>
          <w:rFonts w:ascii="Gill Sans MT" w:eastAsia="Cabin" w:hAnsi="Gill Sans MT"/>
          <w:i/>
        </w:rPr>
        <w:t>i</w:t>
      </w:r>
      <w:proofErr w:type="spellEnd"/>
      <w:r w:rsidRPr="003B5E3E">
        <w:rPr>
          <w:rFonts w:ascii="Gill Sans MT" w:eastAsia="Cabin" w:hAnsi="Gill Sans MT"/>
        </w:rPr>
        <w:t xml:space="preserve"> of stratum </w:t>
      </w:r>
      <w:r w:rsidRPr="003B5E3E">
        <w:rPr>
          <w:rFonts w:ascii="Gill Sans MT" w:eastAsia="Cabin" w:hAnsi="Gill Sans MT"/>
          <w:i/>
        </w:rPr>
        <w:t>h</w:t>
      </w:r>
      <w:r w:rsidRPr="003B5E3E">
        <w:rPr>
          <w:rFonts w:ascii="Gill Sans MT" w:eastAsia="Cabin" w:hAnsi="Gill Sans MT"/>
        </w:rPr>
        <w:t xml:space="preserve"> is the inverse of its overall selection probability.</w:t>
      </w:r>
    </w:p>
    <w:p w14:paraId="3FDB9968" w14:textId="51D4AC32" w:rsidR="00D2407C" w:rsidRPr="003B5E3E" w:rsidRDefault="00D2407C" w:rsidP="00D2407C">
      <w:pPr>
        <w:rPr>
          <w:rFonts w:ascii="Gill Sans MT" w:hAnsi="Gill Sans MT"/>
        </w:rPr>
      </w:pPr>
      <w:r w:rsidRPr="003B5E3E">
        <w:rPr>
          <w:rFonts w:ascii="Gill Sans MT" w:eastAsia="Cabin" w:hAnsi="Gill Sans MT"/>
        </w:rPr>
        <w:t>The sampling weight will be calculated with the design weight corrected for non-response for each of the selected clusters. Response rates will be calculated at the cluster level as ratios of the number of interviewed units over the number of eligible units, where units could be household or individual</w:t>
      </w:r>
      <w:r w:rsidR="00A17D88" w:rsidRPr="003B5E3E">
        <w:rPr>
          <w:rFonts w:ascii="Gill Sans MT" w:eastAsia="Cabin" w:hAnsi="Gill Sans MT"/>
        </w:rPr>
        <w:t>, such as</w:t>
      </w:r>
      <w:r w:rsidRPr="003B5E3E">
        <w:rPr>
          <w:rFonts w:ascii="Gill Sans MT" w:eastAsia="Cabin" w:hAnsi="Gill Sans MT"/>
        </w:rPr>
        <w:t xml:space="preserve"> woman</w:t>
      </w:r>
      <w:r w:rsidR="00A17D88" w:rsidRPr="003B5E3E">
        <w:rPr>
          <w:rFonts w:ascii="Gill Sans MT" w:eastAsia="Cabin" w:hAnsi="Gill Sans MT"/>
        </w:rPr>
        <w:t xml:space="preserve"> or</w:t>
      </w:r>
      <w:r w:rsidRPr="003B5E3E">
        <w:rPr>
          <w:rFonts w:ascii="Gill Sans MT" w:eastAsia="Cabin" w:hAnsi="Gill Sans MT"/>
        </w:rPr>
        <w:t xml:space="preserve"> child. The household sampling weight will be calculated by dividing the household design weight by the household response rate. The individual sampling weight will be calculated by dividing the household sampling weight by the individual response rate. </w:t>
      </w:r>
      <w:r w:rsidR="00A17D88" w:rsidRPr="003B5E3E">
        <w:rPr>
          <w:rFonts w:ascii="Gill Sans MT" w:eastAsia="Cabin" w:hAnsi="Gill Sans MT"/>
        </w:rPr>
        <w:t>F</w:t>
      </w:r>
      <w:r w:rsidRPr="003B5E3E">
        <w:rPr>
          <w:rFonts w:ascii="Gill Sans MT" w:eastAsia="Cabin" w:hAnsi="Gill Sans MT"/>
        </w:rPr>
        <w:t>urther information on the sample weights</w:t>
      </w:r>
      <w:r w:rsidR="00A17D88" w:rsidRPr="003B5E3E">
        <w:rPr>
          <w:rFonts w:ascii="Gill Sans MT" w:eastAsia="Cabin" w:hAnsi="Gill Sans MT"/>
        </w:rPr>
        <w:t xml:space="preserve"> is available in</w:t>
      </w:r>
      <w:r w:rsidRPr="003B5E3E">
        <w:rPr>
          <w:rFonts w:ascii="Gill Sans MT" w:eastAsia="Cabin" w:hAnsi="Gill Sans MT"/>
        </w:rPr>
        <w:t xml:space="preserve"> the Sampling </w:t>
      </w:r>
      <w:r w:rsidR="004A60E6" w:rsidRPr="003B5E3E">
        <w:rPr>
          <w:rFonts w:ascii="Gill Sans MT" w:eastAsia="Cabin" w:hAnsi="Gill Sans MT"/>
        </w:rPr>
        <w:t>Manual</w:t>
      </w:r>
      <w:r w:rsidR="00A17D88" w:rsidRPr="003B5E3E">
        <w:rPr>
          <w:rFonts w:ascii="Gill Sans MT" w:eastAsia="Cabin" w:hAnsi="Gill Sans MT"/>
        </w:rPr>
        <w:t>.</w:t>
      </w:r>
      <w:r w:rsidRPr="003B5E3E">
        <w:rPr>
          <w:rStyle w:val="FootnoteReference"/>
          <w:rFonts w:ascii="Gill Sans MT" w:eastAsia="Cabin" w:hAnsi="Gill Sans MT"/>
        </w:rPr>
        <w:footnoteReference w:id="6"/>
      </w:r>
    </w:p>
    <w:p w14:paraId="731B0A28" w14:textId="43DB574E" w:rsidR="00D2407C" w:rsidRPr="003B5E3E" w:rsidRDefault="00D2407C" w:rsidP="00440E6A">
      <w:pPr>
        <w:pStyle w:val="Heading2"/>
        <w:keepNext/>
      </w:pPr>
      <w:bookmarkStart w:id="181" w:name="_Toc68594022"/>
      <w:r w:rsidRPr="003B5E3E">
        <w:t>4.6</w:t>
      </w:r>
      <w:r w:rsidRPr="003B5E3E">
        <w:tab/>
        <w:t xml:space="preserve">Data </w:t>
      </w:r>
      <w:r w:rsidR="00DC589F" w:rsidRPr="003B5E3E">
        <w:t>a</w:t>
      </w:r>
      <w:r w:rsidRPr="003B5E3E">
        <w:t>nalysis</w:t>
      </w:r>
      <w:bookmarkEnd w:id="181"/>
    </w:p>
    <w:p w14:paraId="127E53BB" w14:textId="7E2B2CCD" w:rsidR="00D2407C" w:rsidRPr="003B5E3E" w:rsidRDefault="00D2407C" w:rsidP="00D2407C">
      <w:pPr>
        <w:rPr>
          <w:rFonts w:ascii="Gill Sans MT" w:hAnsi="Gill Sans MT"/>
        </w:rPr>
      </w:pPr>
      <w:r w:rsidRPr="003B5E3E">
        <w:rPr>
          <w:rFonts w:ascii="Gill Sans MT" w:eastAsia="Cabin" w:hAnsi="Gill Sans MT"/>
        </w:rPr>
        <w:t xml:space="preserve">For </w:t>
      </w:r>
      <w:r w:rsidR="00B439C8" w:rsidRPr="003B5E3E">
        <w:rPr>
          <w:rFonts w:ascii="Gill Sans MT" w:eastAsia="Cabin" w:hAnsi="Gill Sans MT"/>
        </w:rPr>
        <w:t>t</w:t>
      </w:r>
      <w:r w:rsidRPr="003B5E3E">
        <w:rPr>
          <w:rFonts w:ascii="Gill Sans MT" w:eastAsia="Cabin" w:hAnsi="Gill Sans MT"/>
        </w:rPr>
        <w:t xml:space="preserve">he </w:t>
      </w:r>
      <w:r w:rsidRPr="003B5E3E">
        <w:rPr>
          <w:rFonts w:ascii="Gill Sans MT" w:eastAsia="Times New Roman" w:hAnsi="Gill Sans MT"/>
        </w:rPr>
        <w:t xml:space="preserve">Feed the Future </w:t>
      </w:r>
      <w:r w:rsidR="00E04289" w:rsidRPr="003B5E3E">
        <w:rPr>
          <w:rFonts w:ascii="Gill Sans MT" w:eastAsia="Times New Roman" w:hAnsi="Gill Sans MT"/>
        </w:rPr>
        <w:t>[</w:t>
      </w:r>
      <w:r w:rsidR="00E04289" w:rsidRPr="003B5E3E">
        <w:rPr>
          <w:rFonts w:ascii="Gill Sans MT" w:eastAsia="Times New Roman" w:hAnsi="Gill Sans MT"/>
          <w:highlight w:val="yellow"/>
        </w:rPr>
        <w:t>COUNTRY</w:t>
      </w:r>
      <w:r w:rsidR="00E04289" w:rsidRPr="003B5E3E">
        <w:rPr>
          <w:rFonts w:ascii="Gill Sans MT" w:eastAsia="Times New Roman" w:hAnsi="Gill Sans MT"/>
        </w:rPr>
        <w:t xml:space="preserve">] </w:t>
      </w:r>
      <w:r w:rsidRPr="003B5E3E">
        <w:rPr>
          <w:rFonts w:ascii="Gill Sans MT" w:eastAsia="Times New Roman" w:hAnsi="Gill Sans MT"/>
        </w:rPr>
        <w:t xml:space="preserve">ZOI </w:t>
      </w:r>
      <w:r w:rsidR="00654F31" w:rsidRPr="003B5E3E">
        <w:rPr>
          <w:rFonts w:ascii="Gill Sans MT" w:eastAsia="Times New Roman" w:hAnsi="Gill Sans MT"/>
        </w:rPr>
        <w:t xml:space="preserve">Midline </w:t>
      </w:r>
      <w:r w:rsidRPr="003B5E3E">
        <w:rPr>
          <w:rFonts w:ascii="Gill Sans MT" w:eastAsia="Times New Roman" w:hAnsi="Gill Sans MT"/>
        </w:rPr>
        <w:t xml:space="preserve">Survey </w:t>
      </w:r>
      <w:r w:rsidR="00E04289" w:rsidRPr="003B5E3E">
        <w:rPr>
          <w:rFonts w:ascii="Gill Sans MT" w:eastAsia="Times New Roman" w:hAnsi="Gill Sans MT"/>
        </w:rPr>
        <w:t>[</w:t>
      </w:r>
      <w:r w:rsidR="00E04289" w:rsidRPr="003B5E3E">
        <w:rPr>
          <w:rFonts w:ascii="Gill Sans MT" w:eastAsia="Times New Roman" w:hAnsi="Gill Sans MT"/>
          <w:highlight w:val="yellow"/>
        </w:rPr>
        <w:t>YEAR(S)</w:t>
      </w:r>
      <w:r w:rsidR="00E04289" w:rsidRPr="003B5E3E">
        <w:rPr>
          <w:rFonts w:ascii="Gill Sans MT" w:eastAsia="Times New Roman" w:hAnsi="Gill Sans MT"/>
        </w:rPr>
        <w:t>]</w:t>
      </w:r>
      <w:r w:rsidRPr="003B5E3E">
        <w:rPr>
          <w:rFonts w:ascii="Gill Sans MT" w:hAnsi="Gill Sans MT"/>
        </w:rPr>
        <w:t xml:space="preserve"> </w:t>
      </w:r>
      <w:r w:rsidRPr="003B5E3E">
        <w:rPr>
          <w:rFonts w:ascii="Gill Sans MT" w:eastAsia="Cabin" w:hAnsi="Gill Sans MT"/>
        </w:rPr>
        <w:t xml:space="preserve">analysis, </w:t>
      </w:r>
      <w:r w:rsidRPr="003B5E3E">
        <w:rPr>
          <w:rFonts w:ascii="Gill Sans MT" w:eastAsia="Cabin" w:hAnsi="Gill Sans MT"/>
          <w:highlight w:val="yellow"/>
        </w:rPr>
        <w:t>[CONTRACTOR]</w:t>
      </w:r>
      <w:r w:rsidRPr="003B5E3E">
        <w:rPr>
          <w:rFonts w:ascii="Gill Sans MT" w:eastAsia="Cabin" w:hAnsi="Gill Sans MT"/>
        </w:rPr>
        <w:t xml:space="preserve"> will calculate indicators using Feed the Future standard guidance</w:t>
      </w:r>
      <w:r w:rsidR="00465073" w:rsidRPr="003B5E3E">
        <w:rPr>
          <w:rFonts w:ascii="Gill Sans MT" w:eastAsia="Cabin" w:hAnsi="Gill Sans MT"/>
        </w:rPr>
        <w:t xml:space="preserve"> in</w:t>
      </w:r>
      <w:r w:rsidRPr="003B5E3E">
        <w:rPr>
          <w:rFonts w:ascii="Gill Sans MT" w:eastAsia="Cabin" w:hAnsi="Gill Sans MT"/>
        </w:rPr>
        <w:t xml:space="preserve"> the </w:t>
      </w:r>
      <w:r w:rsidRPr="003B5E3E">
        <w:rPr>
          <w:rFonts w:ascii="Gill Sans MT" w:eastAsia="Cabin" w:hAnsi="Gill Sans MT"/>
          <w:i/>
        </w:rPr>
        <w:t>Feed the Future Indicator Handbook</w:t>
      </w:r>
      <w:r w:rsidR="007C5663" w:rsidRPr="003B5E3E">
        <w:rPr>
          <w:rFonts w:ascii="Gill Sans MT" w:eastAsia="Cabin" w:hAnsi="Gill Sans MT"/>
        </w:rPr>
        <w:t>,</w:t>
      </w:r>
      <w:r w:rsidR="007F3A0D" w:rsidRPr="003B5E3E">
        <w:rPr>
          <w:rFonts w:ascii="Gill Sans MT" w:eastAsia="Cabin" w:hAnsi="Gill Sans MT"/>
        </w:rPr>
        <w:t xml:space="preserve"> the </w:t>
      </w:r>
      <w:commentRangeStart w:id="182"/>
      <w:commentRangeStart w:id="183"/>
      <w:r w:rsidR="007F3A0D" w:rsidRPr="00EF0325">
        <w:rPr>
          <w:rFonts w:ascii="Gill Sans MT" w:eastAsia="Cabin" w:hAnsi="Gill Sans MT"/>
          <w:i/>
          <w:highlight w:val="green"/>
        </w:rPr>
        <w:t>Guide to Feed the Future Statistics</w:t>
      </w:r>
      <w:ins w:id="184" w:author="Kiersten Johnson" w:date="2021-05-02T09:57:00Z">
        <w:r w:rsidR="00E171A6" w:rsidRPr="00EF0325">
          <w:rPr>
            <w:rFonts w:ascii="Gill Sans MT" w:eastAsia="Cabin" w:hAnsi="Gill Sans MT"/>
            <w:i/>
            <w:highlight w:val="green"/>
          </w:rPr>
          <w:t>: 2021-202</w:t>
        </w:r>
      </w:ins>
      <w:ins w:id="185" w:author="USAID/RFS" w:date="2021-05-11T01:34:00Z">
        <w:r w:rsidR="006F10C8">
          <w:rPr>
            <w:rFonts w:ascii="Gill Sans MT" w:eastAsia="Cabin" w:hAnsi="Gill Sans MT"/>
            <w:i/>
            <w:highlight w:val="green"/>
          </w:rPr>
          <w:t>3</w:t>
        </w:r>
      </w:ins>
      <w:ins w:id="186" w:author="Kiersten Johnson" w:date="2021-05-02T09:57:00Z">
        <w:del w:id="187" w:author="USAID/RFS" w:date="2021-05-11T01:34:00Z">
          <w:r w:rsidR="00E171A6" w:rsidRPr="00EF0325" w:rsidDel="006F10C8">
            <w:rPr>
              <w:rFonts w:ascii="Gill Sans MT" w:eastAsia="Cabin" w:hAnsi="Gill Sans MT"/>
              <w:i/>
              <w:highlight w:val="green"/>
            </w:rPr>
            <w:delText>2</w:delText>
          </w:r>
        </w:del>
      </w:ins>
      <w:del w:id="188" w:author="Kiersten Johnson" w:date="2021-05-02T09:57:00Z">
        <w:r w:rsidR="007F3A0D" w:rsidRPr="00EF0325" w:rsidDel="00E171A6">
          <w:rPr>
            <w:rFonts w:ascii="Gill Sans MT" w:eastAsia="Cabin" w:hAnsi="Gill Sans MT"/>
            <w:i/>
            <w:highlight w:val="green"/>
          </w:rPr>
          <w:delText xml:space="preserve"> at</w:delText>
        </w:r>
      </w:del>
      <w:r w:rsidR="007F3A0D" w:rsidRPr="00EF0325">
        <w:rPr>
          <w:rFonts w:ascii="Gill Sans MT" w:eastAsia="Cabin" w:hAnsi="Gill Sans MT"/>
          <w:i/>
          <w:highlight w:val="green"/>
        </w:rPr>
        <w:t xml:space="preserve"> Midline</w:t>
      </w:r>
      <w:commentRangeEnd w:id="182"/>
      <w:r w:rsidR="000B75E4" w:rsidRPr="00EF0325">
        <w:rPr>
          <w:rStyle w:val="CommentReference"/>
          <w:rFonts w:ascii="Gill Sans MT" w:hAnsi="Gill Sans MT"/>
          <w:highlight w:val="green"/>
        </w:rPr>
        <w:commentReference w:id="182"/>
      </w:r>
      <w:commentRangeEnd w:id="183"/>
      <w:r w:rsidR="003279E3" w:rsidRPr="00EF0325">
        <w:rPr>
          <w:rStyle w:val="CommentReference"/>
          <w:highlight w:val="green"/>
        </w:rPr>
        <w:commentReference w:id="183"/>
      </w:r>
      <w:r w:rsidR="007C5663" w:rsidRPr="00EF0325">
        <w:rPr>
          <w:rFonts w:ascii="Gill Sans MT" w:eastAsia="Cabin" w:hAnsi="Gill Sans MT"/>
          <w:iCs/>
          <w:highlight w:val="green"/>
        </w:rPr>
        <w:t>,</w:t>
      </w:r>
      <w:r w:rsidR="007C5663" w:rsidRPr="003B5E3E">
        <w:rPr>
          <w:rFonts w:ascii="Gill Sans MT" w:eastAsia="Cabin" w:hAnsi="Gill Sans MT"/>
          <w:iCs/>
        </w:rPr>
        <w:t xml:space="preserve"> and the associated template </w:t>
      </w:r>
      <w:r w:rsidR="00290F37" w:rsidRPr="003B5E3E">
        <w:rPr>
          <w:rFonts w:ascii="Gill Sans MT" w:eastAsia="Cabin" w:hAnsi="Gill Sans MT"/>
          <w:iCs/>
        </w:rPr>
        <w:t>analysis syntax files</w:t>
      </w:r>
      <w:r w:rsidR="007F3A0D" w:rsidRPr="003B5E3E">
        <w:rPr>
          <w:rFonts w:ascii="Gill Sans MT" w:eastAsia="Cabin" w:hAnsi="Gill Sans MT"/>
          <w:i/>
        </w:rPr>
        <w:t>.</w:t>
      </w:r>
      <w:commentRangeStart w:id="189"/>
      <w:r w:rsidRPr="003B5E3E">
        <w:rPr>
          <w:rStyle w:val="FootnoteReference"/>
          <w:rFonts w:ascii="Gill Sans MT" w:eastAsia="Cabin" w:hAnsi="Gill Sans MT"/>
        </w:rPr>
        <w:footnoteReference w:id="7"/>
      </w:r>
      <w:commentRangeEnd w:id="189"/>
      <w:r w:rsidR="00710B9A" w:rsidRPr="003B5E3E">
        <w:rPr>
          <w:rStyle w:val="CommentReference"/>
          <w:rFonts w:ascii="Gill Sans MT" w:hAnsi="Gill Sans MT"/>
        </w:rPr>
        <w:commentReference w:id="189"/>
      </w:r>
      <w:r w:rsidRPr="003B5E3E">
        <w:rPr>
          <w:rFonts w:ascii="Gill Sans MT" w:eastAsia="Cabin" w:hAnsi="Gill Sans MT"/>
        </w:rPr>
        <w:t xml:space="preserve"> The handbook provides a detailed description of t</w:t>
      </w:r>
      <w:r w:rsidR="00B439C8" w:rsidRPr="003B5E3E">
        <w:rPr>
          <w:rFonts w:ascii="Gill Sans MT" w:eastAsia="Cabin" w:hAnsi="Gill Sans MT"/>
        </w:rPr>
        <w:t xml:space="preserve">he calculation of each of the </w:t>
      </w:r>
      <w:r w:rsidRPr="003B5E3E">
        <w:rPr>
          <w:rFonts w:ascii="Gill Sans MT" w:eastAsia="Cabin" w:hAnsi="Gill Sans MT"/>
        </w:rPr>
        <w:t>Feed the Future indicators, and also directs analysts to additional standard guidance materials for specific indicators.</w:t>
      </w:r>
      <w:r w:rsidR="007F3A0D" w:rsidRPr="003B5E3E">
        <w:rPr>
          <w:rFonts w:ascii="Gill Sans MT" w:eastAsia="Cabin" w:hAnsi="Gill Sans MT"/>
        </w:rPr>
        <w:t xml:space="preserve"> The </w:t>
      </w:r>
      <w:r w:rsidR="003279E3">
        <w:rPr>
          <w:rFonts w:ascii="Gill Sans MT" w:eastAsia="Cabin" w:hAnsi="Gill Sans MT"/>
        </w:rPr>
        <w:t>G</w:t>
      </w:r>
      <w:r w:rsidR="007F3A0D" w:rsidRPr="003B5E3E">
        <w:rPr>
          <w:rFonts w:ascii="Gill Sans MT" w:eastAsia="Cabin" w:hAnsi="Gill Sans MT"/>
        </w:rPr>
        <w:t xml:space="preserve">uide to </w:t>
      </w:r>
      <w:r w:rsidR="003279E3">
        <w:rPr>
          <w:rFonts w:ascii="Gill Sans MT" w:eastAsia="Cabin" w:hAnsi="Gill Sans MT"/>
        </w:rPr>
        <w:t>S</w:t>
      </w:r>
      <w:r w:rsidR="007F3A0D" w:rsidRPr="003B5E3E">
        <w:rPr>
          <w:rFonts w:ascii="Gill Sans MT" w:eastAsia="Cabin" w:hAnsi="Gill Sans MT"/>
        </w:rPr>
        <w:t>tatistic</w:t>
      </w:r>
      <w:r w:rsidR="005B21F0" w:rsidRPr="003B5E3E">
        <w:rPr>
          <w:rFonts w:ascii="Gill Sans MT" w:eastAsia="Cabin" w:hAnsi="Gill Sans MT"/>
        </w:rPr>
        <w:t>s</w:t>
      </w:r>
      <w:r w:rsidR="007F3A0D" w:rsidRPr="003B5E3E">
        <w:rPr>
          <w:rFonts w:ascii="Gill Sans MT" w:eastAsia="Cabin" w:hAnsi="Gill Sans MT"/>
        </w:rPr>
        <w:t xml:space="preserve"> provides </w:t>
      </w:r>
      <w:r w:rsidR="007C5663" w:rsidRPr="003B5E3E">
        <w:rPr>
          <w:rFonts w:ascii="Gill Sans MT" w:eastAsia="Cabin" w:hAnsi="Gill Sans MT"/>
        </w:rPr>
        <w:t>an overview of the indicator as well as step-by-step guidance to calculate the indicators.</w:t>
      </w:r>
    </w:p>
    <w:p w14:paraId="44F37A86" w14:textId="07155595" w:rsidR="00D2407C" w:rsidRPr="003B5E3E" w:rsidRDefault="00D2407C" w:rsidP="00D2407C">
      <w:pPr>
        <w:rPr>
          <w:rFonts w:ascii="Gill Sans MT" w:hAnsi="Gill Sans MT"/>
        </w:rPr>
      </w:pPr>
      <w:r w:rsidRPr="003B5E3E">
        <w:rPr>
          <w:rFonts w:ascii="Gill Sans MT" w:eastAsia="Cabin" w:hAnsi="Gill Sans MT"/>
          <w:highlight w:val="yellow"/>
        </w:rPr>
        <w:t>[CONTRACTOR]</w:t>
      </w:r>
      <w:r w:rsidRPr="003B5E3E">
        <w:rPr>
          <w:rFonts w:ascii="Gill Sans MT" w:eastAsia="Cabin" w:hAnsi="Gill Sans MT"/>
        </w:rPr>
        <w:t xml:space="preserve"> </w:t>
      </w:r>
      <w:r w:rsidR="005B21F0" w:rsidRPr="003B5E3E">
        <w:rPr>
          <w:rFonts w:ascii="Gill Sans MT" w:eastAsia="Cabin" w:hAnsi="Gill Sans MT"/>
        </w:rPr>
        <w:t xml:space="preserve">Data Analysts </w:t>
      </w:r>
      <w:r w:rsidRPr="003B5E3E">
        <w:rPr>
          <w:rFonts w:ascii="Gill Sans MT" w:eastAsia="Cabin" w:hAnsi="Gill Sans MT"/>
        </w:rPr>
        <w:t>will tabulate values for all indicators and disaggregates</w:t>
      </w:r>
      <w:r w:rsidR="00465073" w:rsidRPr="003B5E3E">
        <w:rPr>
          <w:rFonts w:ascii="Gill Sans MT" w:eastAsia="Cabin" w:hAnsi="Gill Sans MT"/>
        </w:rPr>
        <w:t>,</w:t>
      </w:r>
      <w:r w:rsidRPr="003B5E3E">
        <w:rPr>
          <w:rFonts w:ascii="Gill Sans MT" w:eastAsia="Cabin" w:hAnsi="Gill Sans MT"/>
        </w:rPr>
        <w:t xml:space="preserve"> as specified in the </w:t>
      </w:r>
      <w:r w:rsidRPr="003B5E3E">
        <w:rPr>
          <w:rFonts w:ascii="Gill Sans MT" w:eastAsia="Cabin" w:hAnsi="Gill Sans MT"/>
          <w:i/>
        </w:rPr>
        <w:t>Feed the Future Indicator Handbook</w:t>
      </w:r>
      <w:r w:rsidRPr="003B5E3E">
        <w:rPr>
          <w:rFonts w:ascii="Gill Sans MT" w:eastAsia="Cabin" w:hAnsi="Gill Sans MT"/>
        </w:rPr>
        <w:t xml:space="preserve"> and </w:t>
      </w:r>
      <w:r w:rsidRPr="003B5E3E">
        <w:rPr>
          <w:rFonts w:ascii="Gill Sans MT" w:eastAsia="Cabin" w:hAnsi="Gill Sans MT"/>
          <w:i/>
          <w:highlight w:val="cyan"/>
        </w:rPr>
        <w:t>Guide to Feed the Future Statistics</w:t>
      </w:r>
      <w:ins w:id="190" w:author="Zalisk, Kirsten" w:date="2021-03-26T09:48:00Z">
        <w:del w:id="191" w:author="USAID/RFS" w:date="2021-05-11T01:34:00Z">
          <w:r w:rsidR="00C315D4" w:rsidRPr="003B5E3E" w:rsidDel="006F10C8">
            <w:rPr>
              <w:rFonts w:ascii="Gill Sans MT" w:eastAsia="Cabin" w:hAnsi="Gill Sans MT"/>
              <w:i/>
              <w:highlight w:val="cyan"/>
            </w:rPr>
            <w:delText xml:space="preserve"> at </w:delText>
          </w:r>
        </w:del>
      </w:ins>
      <w:ins w:id="192" w:author="USAID/RFS" w:date="2021-05-11T01:34:00Z">
        <w:r w:rsidR="006F10C8">
          <w:rPr>
            <w:rFonts w:ascii="Gill Sans MT" w:eastAsia="Cabin" w:hAnsi="Gill Sans MT"/>
            <w:i/>
            <w:highlight w:val="cyan"/>
          </w:rPr>
          <w:t xml:space="preserve">: 2021-2023 </w:t>
        </w:r>
      </w:ins>
      <w:ins w:id="193" w:author="Zalisk, Kirsten" w:date="2021-03-26T09:48:00Z">
        <w:r w:rsidR="00C315D4" w:rsidRPr="003B5E3E">
          <w:rPr>
            <w:rFonts w:ascii="Gill Sans MT" w:eastAsia="Cabin" w:hAnsi="Gill Sans MT"/>
            <w:i/>
            <w:highlight w:val="cyan"/>
          </w:rPr>
          <w:t>Midline</w:t>
        </w:r>
      </w:ins>
      <w:r w:rsidRPr="003B5E3E">
        <w:rPr>
          <w:rFonts w:ascii="Gill Sans MT" w:eastAsia="Cabin" w:hAnsi="Gill Sans MT"/>
        </w:rPr>
        <w:t xml:space="preserve">. For example, FIES will be shown for all households and </w:t>
      </w:r>
      <w:r w:rsidR="005C740C" w:rsidRPr="003B5E3E">
        <w:rPr>
          <w:rFonts w:ascii="Gill Sans MT" w:eastAsia="Cabin" w:hAnsi="Gill Sans MT"/>
        </w:rPr>
        <w:t xml:space="preserve">will </w:t>
      </w:r>
      <w:r w:rsidRPr="003B5E3E">
        <w:rPr>
          <w:rFonts w:ascii="Gill Sans MT" w:eastAsia="Cabin" w:hAnsi="Gill Sans MT"/>
        </w:rPr>
        <w:t>also be disaggregated by gendered household type</w:t>
      </w:r>
      <w:r w:rsidR="00465073" w:rsidRPr="003B5E3E">
        <w:rPr>
          <w:rFonts w:ascii="Gill Sans MT" w:eastAsia="Cabin" w:hAnsi="Gill Sans MT"/>
        </w:rPr>
        <w:t>—</w:t>
      </w:r>
      <w:r w:rsidRPr="003B5E3E">
        <w:rPr>
          <w:rFonts w:ascii="Gill Sans MT" w:eastAsia="Cabin" w:hAnsi="Gill Sans MT"/>
        </w:rPr>
        <w:t>male and female adult, female adult</w:t>
      </w:r>
      <w:r w:rsidR="00B73783" w:rsidRPr="003B5E3E">
        <w:rPr>
          <w:rFonts w:ascii="Gill Sans MT" w:eastAsia="Cabin" w:hAnsi="Gill Sans MT"/>
        </w:rPr>
        <w:t>-</w:t>
      </w:r>
      <w:r w:rsidRPr="003B5E3E">
        <w:rPr>
          <w:rFonts w:ascii="Gill Sans MT" w:eastAsia="Cabin" w:hAnsi="Gill Sans MT"/>
        </w:rPr>
        <w:t>only, male adult</w:t>
      </w:r>
      <w:r w:rsidR="00B73783" w:rsidRPr="003B5E3E">
        <w:rPr>
          <w:rFonts w:ascii="Gill Sans MT" w:eastAsia="Cabin" w:hAnsi="Gill Sans MT"/>
        </w:rPr>
        <w:t>-</w:t>
      </w:r>
      <w:r w:rsidRPr="003B5E3E">
        <w:rPr>
          <w:rFonts w:ascii="Gill Sans MT" w:eastAsia="Cabin" w:hAnsi="Gill Sans MT"/>
        </w:rPr>
        <w:t>only, and child</w:t>
      </w:r>
      <w:r w:rsidR="00B73783" w:rsidRPr="003B5E3E">
        <w:rPr>
          <w:rFonts w:ascii="Gill Sans MT" w:eastAsia="Cabin" w:hAnsi="Gill Sans MT"/>
        </w:rPr>
        <w:t>-</w:t>
      </w:r>
      <w:r w:rsidRPr="003B5E3E">
        <w:rPr>
          <w:rFonts w:ascii="Gill Sans MT" w:eastAsia="Cabin" w:hAnsi="Gill Sans MT"/>
        </w:rPr>
        <w:t xml:space="preserve">only households. </w:t>
      </w:r>
      <w:r w:rsidR="00465073" w:rsidRPr="003B5E3E">
        <w:rPr>
          <w:rFonts w:ascii="Gill Sans MT" w:eastAsia="Cabin" w:hAnsi="Gill Sans MT"/>
        </w:rPr>
        <w:t>E</w:t>
      </w:r>
      <w:r w:rsidRPr="003B5E3E">
        <w:rPr>
          <w:rFonts w:ascii="Gill Sans MT" w:eastAsia="Cabin" w:hAnsi="Gill Sans MT"/>
        </w:rPr>
        <w:t xml:space="preserve">ach </w:t>
      </w:r>
      <w:r w:rsidR="0015011B" w:rsidRPr="003B5E3E">
        <w:rPr>
          <w:rFonts w:ascii="Gill Sans MT" w:eastAsia="Cabin" w:hAnsi="Gill Sans MT"/>
        </w:rPr>
        <w:t xml:space="preserve">sample-weighted </w:t>
      </w:r>
      <w:r w:rsidRPr="003B5E3E">
        <w:rPr>
          <w:rFonts w:ascii="Gill Sans MT" w:eastAsia="Cabin" w:hAnsi="Gill Sans MT"/>
        </w:rPr>
        <w:t xml:space="preserve">point estimate will </w:t>
      </w:r>
      <w:r w:rsidR="00465073" w:rsidRPr="003B5E3E">
        <w:rPr>
          <w:rFonts w:ascii="Gill Sans MT" w:eastAsia="Cabin" w:hAnsi="Gill Sans MT"/>
        </w:rPr>
        <w:t>include</w:t>
      </w:r>
      <w:r w:rsidRPr="003B5E3E">
        <w:rPr>
          <w:rFonts w:ascii="Gill Sans MT" w:eastAsia="Cabin" w:hAnsi="Gill Sans MT"/>
        </w:rPr>
        <w:t xml:space="preserve"> the unweighted </w:t>
      </w:r>
      <w:r w:rsidRPr="003B5E3E">
        <w:rPr>
          <w:rFonts w:ascii="Gill Sans MT" w:eastAsia="Cabin" w:hAnsi="Gill Sans MT"/>
          <w:i/>
        </w:rPr>
        <w:t>N</w:t>
      </w:r>
      <w:r w:rsidRPr="003B5E3E">
        <w:rPr>
          <w:rFonts w:ascii="Gill Sans MT" w:eastAsia="Cabin" w:hAnsi="Gill Sans MT"/>
        </w:rPr>
        <w:t xml:space="preserve">, </w:t>
      </w:r>
      <w:r w:rsidR="00364320" w:rsidRPr="003B5E3E">
        <w:rPr>
          <w:rFonts w:ascii="Gill Sans MT" w:eastAsia="Cabin" w:hAnsi="Gill Sans MT"/>
        </w:rPr>
        <w:t xml:space="preserve">the </w:t>
      </w:r>
      <w:r w:rsidR="0015011B" w:rsidRPr="003B5E3E">
        <w:rPr>
          <w:rFonts w:ascii="Gill Sans MT" w:eastAsia="Cabin" w:hAnsi="Gill Sans MT"/>
        </w:rPr>
        <w:t>sample-</w:t>
      </w:r>
      <w:r w:rsidR="00364320" w:rsidRPr="003B5E3E">
        <w:rPr>
          <w:rFonts w:ascii="Gill Sans MT" w:eastAsia="Cabin" w:hAnsi="Gill Sans MT"/>
        </w:rPr>
        <w:t xml:space="preserve">weighted </w:t>
      </w:r>
      <w:r w:rsidRPr="003B5E3E">
        <w:rPr>
          <w:rFonts w:ascii="Gill Sans MT" w:eastAsia="Cabin" w:hAnsi="Gill Sans MT"/>
        </w:rPr>
        <w:t>standard deviation</w:t>
      </w:r>
      <w:r w:rsidR="00364320" w:rsidRPr="003B5E3E">
        <w:rPr>
          <w:rFonts w:ascii="Gill Sans MT" w:eastAsia="Cabin" w:hAnsi="Gill Sans MT"/>
        </w:rPr>
        <w:t xml:space="preserve"> and</w:t>
      </w:r>
      <w:r w:rsidRPr="003B5E3E">
        <w:rPr>
          <w:rFonts w:ascii="Gill Sans MT" w:eastAsia="Cabin" w:hAnsi="Gill Sans MT"/>
        </w:rPr>
        <w:t xml:space="preserve"> confidence intervals, and the design effect. </w:t>
      </w:r>
      <w:r w:rsidR="00F966FE" w:rsidRPr="003B5E3E">
        <w:rPr>
          <w:rFonts w:ascii="Gill Sans MT" w:eastAsia="Cabin" w:hAnsi="Gill Sans MT"/>
        </w:rPr>
        <w:t>Statistical tests of differences for change over time and differences among groups will be conducted.</w:t>
      </w:r>
      <w:r w:rsidR="00681F48" w:rsidRPr="003B5E3E">
        <w:rPr>
          <w:rFonts w:ascii="Gill Sans MT" w:eastAsia="Cabin" w:hAnsi="Gill Sans MT"/>
        </w:rPr>
        <w:t xml:space="preserve"> Indicator values will not be reported for categories with fewer than 30 cases.</w:t>
      </w:r>
    </w:p>
    <w:p w14:paraId="40D96052" w14:textId="582204BA" w:rsidR="00D2407C" w:rsidRPr="003B5E3E" w:rsidRDefault="00D2407C" w:rsidP="00D2407C">
      <w:pPr>
        <w:rPr>
          <w:rFonts w:ascii="Gill Sans MT" w:eastAsia="Cabin" w:hAnsi="Gill Sans MT"/>
        </w:rPr>
      </w:pPr>
      <w:r w:rsidRPr="003B5E3E">
        <w:rPr>
          <w:rFonts w:ascii="Gill Sans MT" w:eastAsia="Cabin" w:hAnsi="Gill Sans MT"/>
        </w:rPr>
        <w:t>The total and disaggregated indicator values will be entered in</w:t>
      </w:r>
      <w:r w:rsidR="00465073" w:rsidRPr="003B5E3E">
        <w:rPr>
          <w:rFonts w:ascii="Gill Sans MT" w:eastAsia="Cabin" w:hAnsi="Gill Sans MT"/>
        </w:rPr>
        <w:t xml:space="preserve"> </w:t>
      </w:r>
      <w:r w:rsidR="00DC1EAE" w:rsidRPr="003B5E3E">
        <w:rPr>
          <w:rFonts w:ascii="Gill Sans MT" w:eastAsia="Cabin" w:hAnsi="Gill Sans MT"/>
        </w:rPr>
        <w:t xml:space="preserve">USAID’s Development Information Solution </w:t>
      </w:r>
      <w:r w:rsidRPr="003B5E3E">
        <w:rPr>
          <w:rFonts w:ascii="Gill Sans MT" w:eastAsia="Cabin" w:hAnsi="Gill Sans MT"/>
        </w:rPr>
        <w:t xml:space="preserve">by </w:t>
      </w:r>
      <w:r w:rsidRPr="003B5E3E">
        <w:rPr>
          <w:rFonts w:ascii="Gill Sans MT" w:eastAsia="Cabin" w:hAnsi="Gill Sans MT"/>
          <w:highlight w:val="yellow"/>
        </w:rPr>
        <w:t>[CONTRACTOR]</w:t>
      </w:r>
      <w:r w:rsidRPr="003B5E3E">
        <w:rPr>
          <w:rFonts w:ascii="Gill Sans MT" w:eastAsia="Cabin" w:hAnsi="Gill Sans MT"/>
        </w:rPr>
        <w:t xml:space="preserve"> staff. </w:t>
      </w:r>
      <w:r w:rsidR="00465073" w:rsidRPr="003B5E3E" w:rsidDel="00681F48">
        <w:rPr>
          <w:rFonts w:ascii="Gill Sans MT" w:eastAsia="Cabin" w:hAnsi="Gill Sans MT"/>
        </w:rPr>
        <w:t>Indicator values will not be reported f</w:t>
      </w:r>
      <w:r w:rsidRPr="003B5E3E" w:rsidDel="00681F48">
        <w:rPr>
          <w:rFonts w:ascii="Gill Sans MT" w:eastAsia="Cabin" w:hAnsi="Gill Sans MT"/>
        </w:rPr>
        <w:t xml:space="preserve">or categories with </w:t>
      </w:r>
      <w:r w:rsidR="00465073" w:rsidRPr="003B5E3E" w:rsidDel="00681F48">
        <w:rPr>
          <w:rFonts w:ascii="Gill Sans MT" w:eastAsia="Cabin" w:hAnsi="Gill Sans MT"/>
        </w:rPr>
        <w:t xml:space="preserve">fewer </w:t>
      </w:r>
      <w:r w:rsidRPr="003B5E3E" w:rsidDel="00681F48">
        <w:rPr>
          <w:rFonts w:ascii="Gill Sans MT" w:eastAsia="Cabin" w:hAnsi="Gill Sans MT"/>
        </w:rPr>
        <w:t>than 30 cases.</w:t>
      </w:r>
    </w:p>
    <w:p w14:paraId="341F1382" w14:textId="4F0CE3E5" w:rsidR="00D2407C" w:rsidRPr="003B5E3E" w:rsidRDefault="00D2407C" w:rsidP="00D2407C">
      <w:pPr>
        <w:rPr>
          <w:rFonts w:ascii="Gill Sans MT" w:hAnsi="Gill Sans MT"/>
        </w:rPr>
      </w:pPr>
      <w:r w:rsidRPr="003B5E3E">
        <w:rPr>
          <w:rFonts w:ascii="Gill Sans MT" w:eastAsia="Cabin" w:hAnsi="Gill Sans MT"/>
        </w:rPr>
        <w:t>The majority of the indicator analysis, with the possible exception of FIES, will be done using Stata statistical analysis software. SAS, SPSS, and R software may also be used for data cleaning</w:t>
      </w:r>
      <w:r w:rsidR="00790820" w:rsidRPr="003B5E3E">
        <w:rPr>
          <w:rFonts w:ascii="Gill Sans MT" w:eastAsia="Cabin" w:hAnsi="Gill Sans MT"/>
        </w:rPr>
        <w:t xml:space="preserve"> and </w:t>
      </w:r>
      <w:r w:rsidRPr="003B5E3E">
        <w:rPr>
          <w:rFonts w:ascii="Gill Sans MT" w:eastAsia="Cabin" w:hAnsi="Gill Sans MT"/>
        </w:rPr>
        <w:t xml:space="preserve">management, as well as the FIES analysis. </w:t>
      </w:r>
    </w:p>
    <w:p w14:paraId="4A77C544" w14:textId="32262FB1" w:rsidR="00D2407C" w:rsidRPr="003B5E3E" w:rsidRDefault="00D2407C" w:rsidP="00D2407C">
      <w:pPr>
        <w:rPr>
          <w:rFonts w:ascii="Gill Sans MT" w:hAnsi="Gill Sans MT"/>
        </w:rPr>
      </w:pPr>
      <w:r w:rsidRPr="003B5E3E">
        <w:rPr>
          <w:rFonts w:ascii="Gill Sans MT" w:eastAsia="Cabin" w:hAnsi="Gill Sans MT"/>
        </w:rPr>
        <w:t xml:space="preserve">The </w:t>
      </w:r>
      <w:r w:rsidR="00827752" w:rsidRPr="003B5E3E">
        <w:rPr>
          <w:rFonts w:ascii="Gill Sans MT" w:eastAsia="Cabin" w:hAnsi="Gill Sans MT"/>
        </w:rPr>
        <w:t xml:space="preserve">ZOI </w:t>
      </w:r>
      <w:r w:rsidR="007F11DF" w:rsidRPr="003B5E3E">
        <w:rPr>
          <w:rFonts w:ascii="Gill Sans MT" w:eastAsia="Cabin" w:hAnsi="Gill Sans MT"/>
        </w:rPr>
        <w:t xml:space="preserve">Midline </w:t>
      </w:r>
      <w:r w:rsidR="006701CB" w:rsidRPr="003B5E3E">
        <w:rPr>
          <w:rFonts w:ascii="Gill Sans MT" w:eastAsia="Cabin" w:hAnsi="Gill Sans MT"/>
        </w:rPr>
        <w:t>Survey</w:t>
      </w:r>
      <w:r w:rsidRPr="003B5E3E">
        <w:rPr>
          <w:rFonts w:ascii="Gill Sans MT" w:eastAsia="Cabin" w:hAnsi="Gill Sans MT"/>
        </w:rPr>
        <w:t xml:space="preserve"> Report analysis will follow the </w:t>
      </w:r>
      <w:r w:rsidRPr="003B5E3E">
        <w:rPr>
          <w:rFonts w:ascii="Gill Sans MT" w:eastAsia="Cabin" w:hAnsi="Gill Sans MT"/>
          <w:i/>
          <w:highlight w:val="cyan"/>
        </w:rPr>
        <w:t>Guide to Feed the Future Statistics</w:t>
      </w:r>
      <w:ins w:id="194" w:author="Zalisk, Kirsten" w:date="2021-03-26T09:53:00Z">
        <w:del w:id="195" w:author="USAID/RFS" w:date="2021-05-11T01:34:00Z">
          <w:r w:rsidR="007A6C2C" w:rsidRPr="003B5E3E" w:rsidDel="006F10C8">
            <w:rPr>
              <w:rFonts w:ascii="Gill Sans MT" w:eastAsia="Cabin" w:hAnsi="Gill Sans MT"/>
              <w:i/>
              <w:highlight w:val="cyan"/>
            </w:rPr>
            <w:delText xml:space="preserve"> </w:delText>
          </w:r>
        </w:del>
      </w:ins>
      <w:ins w:id="196" w:author="USAID/RFS" w:date="2021-05-11T01:34:00Z">
        <w:r w:rsidR="006F10C8">
          <w:rPr>
            <w:rFonts w:ascii="Gill Sans MT" w:eastAsia="Cabin" w:hAnsi="Gill Sans MT"/>
            <w:i/>
            <w:highlight w:val="cyan"/>
          </w:rPr>
          <w:t xml:space="preserve">: 2021-2023 </w:t>
        </w:r>
      </w:ins>
      <w:ins w:id="197" w:author="Zalisk, Kirsten" w:date="2021-03-26T09:53:00Z">
        <w:del w:id="198" w:author="USAID/RFS" w:date="2021-05-11T01:34:00Z">
          <w:r w:rsidR="007A6C2C" w:rsidRPr="003B5E3E" w:rsidDel="006F10C8">
            <w:rPr>
              <w:rFonts w:ascii="Gill Sans MT" w:eastAsia="Cabin" w:hAnsi="Gill Sans MT"/>
              <w:i/>
              <w:highlight w:val="cyan"/>
            </w:rPr>
            <w:delText>at</w:delText>
          </w:r>
        </w:del>
        <w:r w:rsidR="007A6C2C" w:rsidRPr="003B5E3E">
          <w:rPr>
            <w:rFonts w:ascii="Gill Sans MT" w:eastAsia="Cabin" w:hAnsi="Gill Sans MT"/>
            <w:i/>
            <w:highlight w:val="cyan"/>
          </w:rPr>
          <w:t xml:space="preserve"> Midline</w:t>
        </w:r>
      </w:ins>
      <w:r w:rsidRPr="003B5E3E">
        <w:rPr>
          <w:rFonts w:ascii="Gill Sans MT" w:eastAsia="Cabin" w:hAnsi="Gill Sans MT"/>
        </w:rPr>
        <w:t xml:space="preserve"> and </w:t>
      </w:r>
      <w:r w:rsidR="007A6C2C" w:rsidRPr="003B5E3E">
        <w:rPr>
          <w:rFonts w:ascii="Gill Sans MT" w:eastAsia="Cabin" w:hAnsi="Gill Sans MT"/>
        </w:rPr>
        <w:t xml:space="preserve">the </w:t>
      </w:r>
      <w:r w:rsidR="003A1B01" w:rsidRPr="003B5E3E">
        <w:rPr>
          <w:rFonts w:ascii="Gill Sans MT" w:eastAsia="Cabin" w:hAnsi="Gill Sans MT"/>
        </w:rPr>
        <w:t xml:space="preserve">Feed the Future ZOI Midline Survey Report </w:t>
      </w:r>
      <w:r w:rsidRPr="003B5E3E">
        <w:rPr>
          <w:rFonts w:ascii="Gill Sans MT" w:eastAsia="Cabin" w:hAnsi="Gill Sans MT"/>
        </w:rPr>
        <w:t xml:space="preserve">template. </w:t>
      </w:r>
    </w:p>
    <w:p w14:paraId="73942920" w14:textId="02029EE2" w:rsidR="00D2407C" w:rsidRPr="003B5E3E" w:rsidRDefault="00D2407C" w:rsidP="00D47A81">
      <w:pPr>
        <w:pStyle w:val="Heading2"/>
        <w:keepNext/>
      </w:pPr>
      <w:bookmarkStart w:id="199" w:name="_Toc68594023"/>
      <w:r w:rsidRPr="003B5E3E">
        <w:t>4.7</w:t>
      </w:r>
      <w:r w:rsidRPr="003B5E3E">
        <w:tab/>
        <w:t xml:space="preserve">Preparation of </w:t>
      </w:r>
      <w:r w:rsidR="00790820" w:rsidRPr="003B5E3E">
        <w:t>d</w:t>
      </w:r>
      <w:r w:rsidRPr="003B5E3E">
        <w:t xml:space="preserve">atasets for </w:t>
      </w:r>
      <w:r w:rsidR="00790820" w:rsidRPr="003B5E3E">
        <w:t>p</w:t>
      </w:r>
      <w:r w:rsidRPr="003B5E3E">
        <w:t xml:space="preserve">ublic </w:t>
      </w:r>
      <w:r w:rsidR="00790820" w:rsidRPr="003B5E3E">
        <w:t>u</w:t>
      </w:r>
      <w:r w:rsidRPr="003B5E3E">
        <w:t>se</w:t>
      </w:r>
      <w:bookmarkEnd w:id="199"/>
    </w:p>
    <w:p w14:paraId="358F1144" w14:textId="2BF5DC86" w:rsidR="00D2407C" w:rsidRPr="003B5E3E" w:rsidRDefault="00D2407C" w:rsidP="00D2407C">
      <w:pPr>
        <w:rPr>
          <w:rFonts w:ascii="Gill Sans MT" w:hAnsi="Gill Sans MT"/>
        </w:rPr>
      </w:pPr>
      <w:r w:rsidRPr="003B5E3E">
        <w:rPr>
          <w:rFonts w:ascii="Gill Sans MT" w:eastAsia="Cabin" w:hAnsi="Gill Sans MT"/>
        </w:rPr>
        <w:t>Under the terms of the United States President’s Executive Order</w:t>
      </w:r>
      <w:r w:rsidR="00790820" w:rsidRPr="003B5E3E">
        <w:rPr>
          <w:rFonts w:ascii="Gill Sans MT" w:eastAsia="Cabin" w:hAnsi="Gill Sans MT"/>
        </w:rPr>
        <w:t>,</w:t>
      </w:r>
      <w:r w:rsidRPr="003B5E3E">
        <w:rPr>
          <w:rFonts w:ascii="Gill Sans MT" w:eastAsia="Cabin" w:hAnsi="Gill Sans MT"/>
        </w:rPr>
        <w:t xml:space="preserve"> </w:t>
      </w:r>
      <w:r w:rsidRPr="003B5E3E">
        <w:rPr>
          <w:rFonts w:ascii="Gill Sans MT" w:eastAsia="Cabin" w:hAnsi="Gill Sans MT"/>
          <w:i/>
        </w:rPr>
        <w:t>Making Open and Machine Readable the New Default for Government Information</w:t>
      </w:r>
      <w:r w:rsidR="00790820" w:rsidRPr="003B5E3E">
        <w:rPr>
          <w:rFonts w:ascii="Gill Sans MT" w:eastAsia="Cabin" w:hAnsi="Gill Sans MT"/>
          <w:i/>
        </w:rPr>
        <w:t>,</w:t>
      </w:r>
      <w:r w:rsidRPr="003B5E3E">
        <w:rPr>
          <w:rFonts w:ascii="Gill Sans MT" w:eastAsia="Cabin" w:hAnsi="Gill Sans MT"/>
        </w:rPr>
        <w:t xml:space="preserve"> and the Administration’s Open Data Policy, </w:t>
      </w:r>
      <w:r w:rsidR="00232431" w:rsidRPr="003B5E3E">
        <w:rPr>
          <w:rFonts w:ascii="Gill Sans MT" w:eastAsia="Cabin" w:hAnsi="Gill Sans MT"/>
        </w:rPr>
        <w:t>R</w:t>
      </w:r>
      <w:r w:rsidRPr="003B5E3E">
        <w:rPr>
          <w:rFonts w:ascii="Gill Sans MT" w:eastAsia="Cabin" w:hAnsi="Gill Sans MT"/>
        </w:rPr>
        <w:t xml:space="preserve">FS will make data from </w:t>
      </w:r>
      <w:r w:rsidRPr="003B5E3E" w:rsidDel="00232431">
        <w:rPr>
          <w:rFonts w:ascii="Gill Sans MT" w:eastAsia="Cabin" w:hAnsi="Gill Sans MT"/>
        </w:rPr>
        <w:t xml:space="preserve">Feed the Future </w:t>
      </w:r>
      <w:r w:rsidR="007076EB" w:rsidRPr="003B5E3E">
        <w:rPr>
          <w:rFonts w:ascii="Gill Sans MT" w:eastAsia="Cabin" w:hAnsi="Gill Sans MT"/>
        </w:rPr>
        <w:t>ZOI Midline S</w:t>
      </w:r>
      <w:r w:rsidRPr="003B5E3E">
        <w:rPr>
          <w:rFonts w:ascii="Gill Sans MT" w:eastAsia="Cabin" w:hAnsi="Gill Sans MT"/>
        </w:rPr>
        <w:t xml:space="preserve">urveys available as open and machine-readable public use datasets after the </w:t>
      </w:r>
      <w:r w:rsidR="001642B2" w:rsidRPr="003B5E3E">
        <w:rPr>
          <w:rFonts w:ascii="Gill Sans MT" w:eastAsia="Cabin" w:hAnsi="Gill Sans MT"/>
        </w:rPr>
        <w:t xml:space="preserve">ZOI </w:t>
      </w:r>
      <w:r w:rsidR="007F11DF" w:rsidRPr="003B5E3E">
        <w:rPr>
          <w:rFonts w:ascii="Gill Sans MT" w:eastAsia="Cabin" w:hAnsi="Gill Sans MT"/>
        </w:rPr>
        <w:t xml:space="preserve">Midline </w:t>
      </w:r>
      <w:r w:rsidR="001642B2" w:rsidRPr="003B5E3E">
        <w:rPr>
          <w:rFonts w:ascii="Gill Sans MT" w:eastAsia="Cabin" w:hAnsi="Gill Sans MT"/>
        </w:rPr>
        <w:t xml:space="preserve">Survey </w:t>
      </w:r>
      <w:r w:rsidRPr="003B5E3E">
        <w:rPr>
          <w:rFonts w:ascii="Gill Sans MT" w:eastAsia="Cabin" w:hAnsi="Gill Sans MT"/>
        </w:rPr>
        <w:t>Report</w:t>
      </w:r>
      <w:r w:rsidR="003279E3">
        <w:rPr>
          <w:rFonts w:ascii="Gill Sans MT" w:eastAsia="Cabin" w:hAnsi="Gill Sans MT"/>
        </w:rPr>
        <w:t>s</w:t>
      </w:r>
      <w:r w:rsidR="00790820" w:rsidRPr="003B5E3E">
        <w:rPr>
          <w:rFonts w:ascii="Gill Sans MT" w:eastAsia="Cabin" w:hAnsi="Gill Sans MT"/>
        </w:rPr>
        <w:t xml:space="preserve"> are published</w:t>
      </w:r>
      <w:r w:rsidRPr="003B5E3E">
        <w:rPr>
          <w:rFonts w:ascii="Gill Sans MT" w:eastAsia="Cabin" w:hAnsi="Gill Sans MT"/>
        </w:rPr>
        <w:t>.</w:t>
      </w:r>
    </w:p>
    <w:p w14:paraId="37260077" w14:textId="2581D55E" w:rsidR="00D2407C" w:rsidRPr="003B5E3E" w:rsidRDefault="00D2407C" w:rsidP="00D2407C">
      <w:pPr>
        <w:rPr>
          <w:rFonts w:ascii="Gill Sans MT" w:hAnsi="Gill Sans MT"/>
        </w:rPr>
      </w:pPr>
      <w:r w:rsidRPr="003B5E3E">
        <w:rPr>
          <w:rFonts w:ascii="Gill Sans MT" w:eastAsia="Cabin" w:hAnsi="Gill Sans MT"/>
        </w:rPr>
        <w:t xml:space="preserve">An essential step in the preparation of </w:t>
      </w:r>
      <w:r w:rsidRPr="003B5E3E">
        <w:rPr>
          <w:rFonts w:ascii="Gill Sans MT" w:eastAsia="Cabin" w:hAnsi="Gill Sans MT"/>
          <w:highlight w:val="yellow"/>
        </w:rPr>
        <w:t>[CONTRACTOR]</w:t>
      </w:r>
      <w:r w:rsidRPr="003B5E3E">
        <w:rPr>
          <w:rFonts w:ascii="Gill Sans MT" w:eastAsia="Cabin" w:hAnsi="Gill Sans MT"/>
        </w:rPr>
        <w:t xml:space="preserve"> datasets for public use is ensuring respondent privacy and confidentiality. Respondent privacy and confidentiality will be ensured and protected by removing identifying information from the datasets, including direct identifiers</w:t>
      </w:r>
      <w:r w:rsidR="00D83E10" w:rsidRPr="003B5E3E">
        <w:rPr>
          <w:rFonts w:ascii="Gill Sans MT" w:eastAsia="Cabin" w:hAnsi="Gill Sans MT"/>
        </w:rPr>
        <w:t>,</w:t>
      </w:r>
      <w:r w:rsidRPr="003B5E3E">
        <w:rPr>
          <w:rFonts w:ascii="Gill Sans MT" w:eastAsia="Cabin" w:hAnsi="Gill Sans MT"/>
        </w:rPr>
        <w:t xml:space="preserve"> such as names, addresses, </w:t>
      </w:r>
      <w:r w:rsidR="007F3C3C" w:rsidRPr="003B5E3E">
        <w:rPr>
          <w:rFonts w:ascii="Gill Sans MT" w:eastAsia="Cabin" w:hAnsi="Gill Sans MT"/>
        </w:rPr>
        <w:t xml:space="preserve">Global Positioning System </w:t>
      </w:r>
      <w:r w:rsidRPr="003B5E3E">
        <w:rPr>
          <w:rFonts w:ascii="Gill Sans MT" w:eastAsia="Cabin" w:hAnsi="Gill Sans MT"/>
        </w:rPr>
        <w:t>coordinates, or any other personally identifying number or characteristic</w:t>
      </w:r>
      <w:r w:rsidR="00D83E10" w:rsidRPr="003B5E3E">
        <w:rPr>
          <w:rFonts w:ascii="Gill Sans MT" w:eastAsia="Cabin" w:hAnsi="Gill Sans MT"/>
        </w:rPr>
        <w:t>,</w:t>
      </w:r>
      <w:r w:rsidRPr="003B5E3E">
        <w:rPr>
          <w:rFonts w:ascii="Gill Sans MT" w:eastAsia="Cabin" w:hAnsi="Gill Sans MT"/>
        </w:rPr>
        <w:t xml:space="preserve"> and indirect identifiers</w:t>
      </w:r>
      <w:r w:rsidR="00D83E10" w:rsidRPr="003B5E3E">
        <w:rPr>
          <w:rFonts w:ascii="Gill Sans MT" w:eastAsia="Cabin" w:hAnsi="Gill Sans MT"/>
        </w:rPr>
        <w:t>, such as</w:t>
      </w:r>
      <w:r w:rsidRPr="003B5E3E">
        <w:rPr>
          <w:rFonts w:ascii="Gill Sans MT" w:eastAsia="Cabin" w:hAnsi="Gill Sans MT"/>
        </w:rPr>
        <w:t xml:space="preserve"> data that do not specifically identify a person or location, but that can be used to do so, one variable at a time or in combination, because they uniquely describe a person or household.</w:t>
      </w:r>
    </w:p>
    <w:p w14:paraId="5DEE183E" w14:textId="0DFB586A" w:rsidR="00D2407C" w:rsidRPr="003B5E3E" w:rsidRDefault="00D2407C" w:rsidP="00D2407C">
      <w:pPr>
        <w:rPr>
          <w:rFonts w:ascii="Gill Sans MT" w:hAnsi="Gill Sans MT"/>
        </w:rPr>
      </w:pPr>
      <w:r w:rsidRPr="003B5E3E">
        <w:rPr>
          <w:rFonts w:ascii="Gill Sans MT" w:eastAsia="Cabin" w:hAnsi="Gill Sans MT"/>
        </w:rPr>
        <w:t xml:space="preserve">The Data </w:t>
      </w:r>
      <w:r w:rsidRPr="003B5E3E" w:rsidDel="005E7E23">
        <w:rPr>
          <w:rFonts w:ascii="Gill Sans MT" w:eastAsia="Cabin" w:hAnsi="Gill Sans MT"/>
        </w:rPr>
        <w:t xml:space="preserve">Processing </w:t>
      </w:r>
      <w:r w:rsidRPr="003B5E3E">
        <w:rPr>
          <w:rFonts w:ascii="Gill Sans MT" w:eastAsia="Cabin" w:hAnsi="Gill Sans MT"/>
        </w:rPr>
        <w:t xml:space="preserve">Manager or designee is responsible for developing and implementing a Disclosure Analysis Plan and Record of Implementation for </w:t>
      </w:r>
      <w:r w:rsidR="00480B8E" w:rsidRPr="003B5E3E">
        <w:rPr>
          <w:rFonts w:ascii="Gill Sans MT" w:eastAsia="Cabin" w:hAnsi="Gill Sans MT"/>
        </w:rPr>
        <w:t>the Feed the Future [</w:t>
      </w:r>
      <w:r w:rsidR="00480B8E" w:rsidRPr="003B5E3E">
        <w:rPr>
          <w:rFonts w:ascii="Gill Sans MT" w:eastAsia="Cabin" w:hAnsi="Gill Sans MT"/>
          <w:highlight w:val="yellow"/>
        </w:rPr>
        <w:t>COUNTRY</w:t>
      </w:r>
      <w:r w:rsidR="00480B8E" w:rsidRPr="003B5E3E">
        <w:rPr>
          <w:rFonts w:ascii="Gill Sans MT" w:eastAsia="Cabin" w:hAnsi="Gill Sans MT"/>
        </w:rPr>
        <w:t xml:space="preserve">] ZOI </w:t>
      </w:r>
      <w:r w:rsidR="00D23EF7" w:rsidRPr="003B5E3E">
        <w:rPr>
          <w:rFonts w:ascii="Gill Sans MT" w:eastAsia="Cabin" w:hAnsi="Gill Sans MT"/>
        </w:rPr>
        <w:t xml:space="preserve">Midline </w:t>
      </w:r>
      <w:r w:rsidR="00480B8E" w:rsidRPr="003B5E3E">
        <w:rPr>
          <w:rFonts w:ascii="Gill Sans MT" w:eastAsia="Cabin" w:hAnsi="Gill Sans MT"/>
        </w:rPr>
        <w:t>Survey [</w:t>
      </w:r>
      <w:r w:rsidR="00480B8E" w:rsidRPr="003B5E3E">
        <w:rPr>
          <w:rFonts w:ascii="Gill Sans MT" w:eastAsia="Cabin" w:hAnsi="Gill Sans MT"/>
          <w:highlight w:val="yellow"/>
        </w:rPr>
        <w:t>YEAR(S)</w:t>
      </w:r>
      <w:r w:rsidR="00480B8E" w:rsidRPr="003B5E3E">
        <w:rPr>
          <w:rFonts w:ascii="Gill Sans MT" w:eastAsia="Cabin" w:hAnsi="Gill Sans MT"/>
        </w:rPr>
        <w:t xml:space="preserve">] </w:t>
      </w:r>
      <w:r w:rsidRPr="003B5E3E">
        <w:rPr>
          <w:rFonts w:ascii="Gill Sans MT" w:eastAsia="Cabin" w:hAnsi="Gill Sans MT"/>
        </w:rPr>
        <w:t>dataset intended for public use</w:t>
      </w:r>
      <w:r w:rsidR="00D83E10" w:rsidRPr="003B5E3E">
        <w:rPr>
          <w:rFonts w:ascii="Gill Sans MT" w:eastAsia="Cabin" w:hAnsi="Gill Sans MT"/>
        </w:rPr>
        <w:t>, according to the following steps</w:t>
      </w:r>
      <w:r w:rsidR="002D589A" w:rsidRPr="003B5E3E">
        <w:rPr>
          <w:rFonts w:ascii="Gill Sans MT" w:eastAsia="Cabin" w:hAnsi="Gill Sans MT"/>
        </w:rPr>
        <w:t xml:space="preserve">, which are outlined in more detail in the </w:t>
      </w:r>
      <w:r w:rsidR="004034C6" w:rsidRPr="003B5E3E">
        <w:rPr>
          <w:rFonts w:ascii="Gill Sans MT" w:eastAsia="Cabin" w:hAnsi="Gill Sans MT"/>
          <w:i/>
        </w:rPr>
        <w:t>Feed the Future Protocol for Preparing Non-Public, Restricted, and Public Access Dataset</w:t>
      </w:r>
      <w:r w:rsidR="004034C6" w:rsidRPr="003B5E3E">
        <w:rPr>
          <w:rFonts w:ascii="Gill Sans MT" w:eastAsia="Cabin" w:hAnsi="Gill Sans MT"/>
          <w:i/>
          <w:iCs/>
        </w:rPr>
        <w:t>s</w:t>
      </w:r>
      <w:r w:rsidR="00D83E10" w:rsidRPr="003B5E3E">
        <w:rPr>
          <w:rFonts w:ascii="Gill Sans MT" w:eastAsia="Cabin" w:hAnsi="Gill Sans MT"/>
        </w:rPr>
        <w:t>:</w:t>
      </w:r>
    </w:p>
    <w:p w14:paraId="30063555" w14:textId="65E5E400" w:rsidR="00D2407C" w:rsidRPr="003B5E3E" w:rsidRDefault="00D2407C" w:rsidP="002663AA">
      <w:pPr>
        <w:pStyle w:val="ListParagraph"/>
        <w:widowControl w:val="0"/>
        <w:numPr>
          <w:ilvl w:val="0"/>
          <w:numId w:val="19"/>
        </w:numPr>
        <w:spacing w:after="0"/>
        <w:rPr>
          <w:rFonts w:ascii="Gill Sans MT" w:hAnsi="Gill Sans MT"/>
        </w:rPr>
      </w:pPr>
      <w:r w:rsidRPr="003B5E3E">
        <w:rPr>
          <w:rFonts w:ascii="Gill Sans MT" w:eastAsia="Cabin" w:hAnsi="Gill Sans MT"/>
        </w:rPr>
        <w:t>Collect and review USAID, IRB, and other relevant institutional review or approval documents and informed consent forms to ensure any restrictions on release of data for public use are satisfied or renegotiated, if possible.</w:t>
      </w:r>
    </w:p>
    <w:p w14:paraId="1115296C" w14:textId="3F68C12C" w:rsidR="00D2407C" w:rsidRPr="003B5E3E" w:rsidRDefault="00D2407C" w:rsidP="002663AA">
      <w:pPr>
        <w:pStyle w:val="ListParagraph"/>
        <w:widowControl w:val="0"/>
        <w:numPr>
          <w:ilvl w:val="0"/>
          <w:numId w:val="19"/>
        </w:numPr>
        <w:spacing w:after="0"/>
        <w:rPr>
          <w:rFonts w:ascii="Gill Sans MT" w:hAnsi="Gill Sans MT"/>
        </w:rPr>
      </w:pPr>
      <w:r w:rsidRPr="003B5E3E">
        <w:rPr>
          <w:rFonts w:ascii="Gill Sans MT" w:eastAsia="Cabin" w:hAnsi="Gill Sans MT"/>
        </w:rPr>
        <w:t xml:space="preserve">Review the data file for the presence of direct identifiers, list all direct identifiers and geographic identifiers below </w:t>
      </w:r>
      <w:r w:rsidR="00434CFF" w:rsidRPr="003B5E3E">
        <w:rPr>
          <w:rFonts w:ascii="Gill Sans MT" w:eastAsia="Cabin" w:hAnsi="Gill Sans MT"/>
        </w:rPr>
        <w:t xml:space="preserve">the </w:t>
      </w:r>
      <w:r w:rsidRPr="003B5E3E">
        <w:rPr>
          <w:rFonts w:ascii="Gill Sans MT" w:eastAsia="Cabin" w:hAnsi="Gill Sans MT"/>
        </w:rPr>
        <w:t>district level, and delete them from the file. Ensure that cluster identification numbers are unique to the survey and cannot be linked to external datasets.</w:t>
      </w:r>
    </w:p>
    <w:p w14:paraId="5CE9703D" w14:textId="77777777" w:rsidR="00D2407C" w:rsidRPr="003B5E3E" w:rsidRDefault="00D2407C" w:rsidP="002663AA">
      <w:pPr>
        <w:pStyle w:val="ListParagraph"/>
        <w:widowControl w:val="0"/>
        <w:numPr>
          <w:ilvl w:val="0"/>
          <w:numId w:val="19"/>
        </w:numPr>
        <w:spacing w:after="0"/>
        <w:rPr>
          <w:rFonts w:ascii="Gill Sans MT" w:hAnsi="Gill Sans MT"/>
        </w:rPr>
      </w:pPr>
      <w:r w:rsidRPr="003B5E3E">
        <w:rPr>
          <w:rFonts w:ascii="Gill Sans MT" w:eastAsia="Cabin" w:hAnsi="Gill Sans MT"/>
        </w:rPr>
        <w:t>Manage indirect identifiers as follows:</w:t>
      </w:r>
    </w:p>
    <w:p w14:paraId="0283B44C" w14:textId="2F2F4EC7" w:rsidR="00D2407C" w:rsidRPr="003B5E3E" w:rsidRDefault="00544708" w:rsidP="00D2407C">
      <w:pPr>
        <w:pStyle w:val="ListParagraph"/>
        <w:ind w:left="1170" w:hanging="450"/>
        <w:rPr>
          <w:rFonts w:ascii="Gill Sans MT" w:hAnsi="Gill Sans MT"/>
        </w:rPr>
      </w:pPr>
      <w:r w:rsidRPr="003B5E3E">
        <w:rPr>
          <w:rFonts w:ascii="Gill Sans MT" w:eastAsia="Cabin" w:hAnsi="Gill Sans MT"/>
        </w:rPr>
        <w:t>(</w:t>
      </w:r>
      <w:r w:rsidR="00D2407C" w:rsidRPr="003B5E3E">
        <w:rPr>
          <w:rFonts w:ascii="Gill Sans MT" w:eastAsia="Cabin" w:hAnsi="Gill Sans MT"/>
        </w:rPr>
        <w:t xml:space="preserve">a) </w:t>
      </w:r>
      <w:r w:rsidR="00D2407C" w:rsidRPr="003B5E3E">
        <w:rPr>
          <w:rFonts w:ascii="Gill Sans MT" w:eastAsia="Cabin" w:hAnsi="Gill Sans MT"/>
        </w:rPr>
        <w:tab/>
        <w:t>Review all questionnaires for country-specific questions that could capture externally observable information about the respondent, including textual</w:t>
      </w:r>
      <w:r w:rsidR="00E42AD7" w:rsidRPr="003B5E3E">
        <w:rPr>
          <w:rFonts w:ascii="Gill Sans MT" w:eastAsia="Cabin" w:hAnsi="Gill Sans MT"/>
        </w:rPr>
        <w:t xml:space="preserve"> and </w:t>
      </w:r>
      <w:r w:rsidR="00D2407C" w:rsidRPr="003B5E3E">
        <w:rPr>
          <w:rFonts w:ascii="Gill Sans MT" w:eastAsia="Cabin" w:hAnsi="Gill Sans MT"/>
        </w:rPr>
        <w:t>qualitative data.</w:t>
      </w:r>
    </w:p>
    <w:p w14:paraId="11A87CD0" w14:textId="65B50A5C" w:rsidR="00D2407C" w:rsidRPr="003B5E3E" w:rsidRDefault="00544708" w:rsidP="00D2407C">
      <w:pPr>
        <w:pStyle w:val="ListParagraph"/>
        <w:ind w:left="1170" w:hanging="450"/>
        <w:rPr>
          <w:rFonts w:ascii="Gill Sans MT" w:hAnsi="Gill Sans MT"/>
        </w:rPr>
      </w:pPr>
      <w:r w:rsidRPr="003B5E3E">
        <w:rPr>
          <w:rFonts w:ascii="Gill Sans MT" w:eastAsia="Cabin" w:hAnsi="Gill Sans MT"/>
        </w:rPr>
        <w:t>(</w:t>
      </w:r>
      <w:r w:rsidR="00D2407C" w:rsidRPr="003B5E3E">
        <w:rPr>
          <w:rFonts w:ascii="Gill Sans MT" w:eastAsia="Cabin" w:hAnsi="Gill Sans MT"/>
        </w:rPr>
        <w:t xml:space="preserve">b) </w:t>
      </w:r>
      <w:r w:rsidR="00D2407C" w:rsidRPr="003B5E3E">
        <w:rPr>
          <w:rFonts w:ascii="Gill Sans MT" w:eastAsia="Cabin" w:hAnsi="Gill Sans MT"/>
        </w:rPr>
        <w:tab/>
        <w:t>Run cross tabulations of standard and country-specific indirect identifiers by district and identify data items that occur at very low frequencies in each district.</w:t>
      </w:r>
    </w:p>
    <w:p w14:paraId="07C8E9B2" w14:textId="3748AC57" w:rsidR="00D2407C" w:rsidRPr="003B5E3E" w:rsidRDefault="00544708" w:rsidP="00D2407C">
      <w:pPr>
        <w:pStyle w:val="ListParagraph"/>
        <w:ind w:left="1170" w:hanging="450"/>
        <w:rPr>
          <w:rFonts w:ascii="Gill Sans MT" w:hAnsi="Gill Sans MT"/>
        </w:rPr>
      </w:pPr>
      <w:r w:rsidRPr="003B5E3E">
        <w:rPr>
          <w:rFonts w:ascii="Gill Sans MT" w:eastAsia="Cabin" w:hAnsi="Gill Sans MT"/>
        </w:rPr>
        <w:t>(</w:t>
      </w:r>
      <w:r w:rsidR="00D2407C" w:rsidRPr="003B5E3E">
        <w:rPr>
          <w:rFonts w:ascii="Gill Sans MT" w:eastAsia="Cabin" w:hAnsi="Gill Sans MT"/>
        </w:rPr>
        <w:t xml:space="preserve">c) </w:t>
      </w:r>
      <w:r w:rsidR="00D2407C" w:rsidRPr="003B5E3E">
        <w:rPr>
          <w:rFonts w:ascii="Gill Sans MT" w:eastAsia="Cabin" w:hAnsi="Gill Sans MT"/>
        </w:rPr>
        <w:tab/>
        <w:t xml:space="preserve">Identify viable external data sources </w:t>
      </w:r>
      <w:r w:rsidRPr="003B5E3E">
        <w:rPr>
          <w:rFonts w:ascii="Gill Sans MT" w:eastAsia="Cabin" w:hAnsi="Gill Sans MT"/>
        </w:rPr>
        <w:t>that can be used</w:t>
      </w:r>
      <w:r w:rsidR="00D2407C" w:rsidRPr="003B5E3E">
        <w:rPr>
          <w:rFonts w:ascii="Gill Sans MT" w:eastAsia="Cabin" w:hAnsi="Gill Sans MT"/>
        </w:rPr>
        <w:t xml:space="preserve"> to compare outlier status of identified low-frequency variables in each district, if possible.</w:t>
      </w:r>
    </w:p>
    <w:p w14:paraId="41BA09A3" w14:textId="409E58D1" w:rsidR="00D2407C" w:rsidRPr="003B5E3E" w:rsidRDefault="00544708" w:rsidP="00D2407C">
      <w:pPr>
        <w:pStyle w:val="ListParagraph"/>
        <w:ind w:left="1170" w:hanging="450"/>
        <w:rPr>
          <w:rFonts w:ascii="Gill Sans MT" w:hAnsi="Gill Sans MT"/>
        </w:rPr>
      </w:pPr>
      <w:r w:rsidRPr="003B5E3E">
        <w:rPr>
          <w:rFonts w:ascii="Gill Sans MT" w:eastAsia="Cabin" w:hAnsi="Gill Sans MT"/>
        </w:rPr>
        <w:t>(</w:t>
      </w:r>
      <w:r w:rsidR="00D2407C" w:rsidRPr="003B5E3E">
        <w:rPr>
          <w:rFonts w:ascii="Gill Sans MT" w:eastAsia="Cabin" w:hAnsi="Gill Sans MT"/>
        </w:rPr>
        <w:t xml:space="preserve">d) </w:t>
      </w:r>
      <w:r w:rsidR="00D2407C" w:rsidRPr="003B5E3E">
        <w:rPr>
          <w:rFonts w:ascii="Gill Sans MT" w:eastAsia="Cabin" w:hAnsi="Gill Sans MT"/>
        </w:rPr>
        <w:tab/>
        <w:t xml:space="preserve">Document the proposed approach </w:t>
      </w:r>
      <w:r w:rsidRPr="003B5E3E">
        <w:rPr>
          <w:rFonts w:ascii="Gill Sans MT" w:eastAsia="Cabin" w:hAnsi="Gill Sans MT"/>
        </w:rPr>
        <w:t xml:space="preserve">for </w:t>
      </w:r>
      <w:r w:rsidR="00D2407C" w:rsidRPr="003B5E3E">
        <w:rPr>
          <w:rFonts w:ascii="Gill Sans MT" w:eastAsia="Cabin" w:hAnsi="Gill Sans MT"/>
        </w:rPr>
        <w:t>handling identification-risk data items.</w:t>
      </w:r>
    </w:p>
    <w:p w14:paraId="77A74CA4" w14:textId="0A266D1E" w:rsidR="009961ED" w:rsidRPr="003B5E3E" w:rsidRDefault="00544708" w:rsidP="009961ED">
      <w:pPr>
        <w:pStyle w:val="ListParagraph"/>
        <w:ind w:left="1170" w:hanging="450"/>
        <w:rPr>
          <w:rFonts w:ascii="Gill Sans MT" w:eastAsia="Cabin" w:hAnsi="Gill Sans MT"/>
        </w:rPr>
      </w:pPr>
      <w:r w:rsidRPr="003B5E3E">
        <w:rPr>
          <w:rFonts w:ascii="Gill Sans MT" w:eastAsia="Cabin" w:hAnsi="Gill Sans MT"/>
        </w:rPr>
        <w:t>(</w:t>
      </w:r>
      <w:r w:rsidR="00D2407C" w:rsidRPr="003B5E3E">
        <w:rPr>
          <w:rFonts w:ascii="Gill Sans MT" w:eastAsia="Cabin" w:hAnsi="Gill Sans MT"/>
        </w:rPr>
        <w:t xml:space="preserve">e) </w:t>
      </w:r>
      <w:r w:rsidR="00D2407C" w:rsidRPr="003B5E3E">
        <w:rPr>
          <w:rFonts w:ascii="Gill Sans MT" w:eastAsia="Cabin" w:hAnsi="Gill Sans MT"/>
        </w:rPr>
        <w:tab/>
        <w:t xml:space="preserve">Obtain review and approval of the proposed approach from </w:t>
      </w:r>
      <w:r w:rsidR="00D2407C" w:rsidRPr="003B5E3E">
        <w:rPr>
          <w:rFonts w:ascii="Gill Sans MT" w:eastAsia="Cabin" w:hAnsi="Gill Sans MT"/>
          <w:highlight w:val="yellow"/>
        </w:rPr>
        <w:t>[CONTRACTOR]</w:t>
      </w:r>
      <w:r w:rsidR="00D2407C" w:rsidRPr="003B5E3E">
        <w:rPr>
          <w:rFonts w:ascii="Gill Sans MT" w:eastAsia="Cabin" w:hAnsi="Gill Sans MT"/>
        </w:rPr>
        <w:t xml:space="preserve"> supervisory review staff designated by the Data </w:t>
      </w:r>
      <w:r w:rsidR="002F6D2B" w:rsidRPr="003B5E3E">
        <w:rPr>
          <w:rFonts w:ascii="Gill Sans MT" w:eastAsia="Cabin" w:hAnsi="Gill Sans MT"/>
        </w:rPr>
        <w:t xml:space="preserve">Processing </w:t>
      </w:r>
      <w:r w:rsidR="00D2407C" w:rsidRPr="003B5E3E">
        <w:rPr>
          <w:rFonts w:ascii="Gill Sans MT" w:eastAsia="Cabin" w:hAnsi="Gill Sans MT"/>
        </w:rPr>
        <w:t xml:space="preserve">Manager; </w:t>
      </w:r>
      <w:r w:rsidRPr="003B5E3E">
        <w:rPr>
          <w:rFonts w:ascii="Gill Sans MT" w:eastAsia="Cabin" w:hAnsi="Gill Sans MT"/>
        </w:rPr>
        <w:t>following</w:t>
      </w:r>
      <w:r w:rsidR="00D2407C" w:rsidRPr="003B5E3E">
        <w:rPr>
          <w:rFonts w:ascii="Gill Sans MT" w:eastAsia="Cabin" w:hAnsi="Gill Sans MT"/>
        </w:rPr>
        <w:t xml:space="preserve"> internal review and approval, send the proposed approach to </w:t>
      </w:r>
      <w:r w:rsidR="002F6D2B" w:rsidRPr="003B5E3E">
        <w:rPr>
          <w:rFonts w:ascii="Gill Sans MT" w:eastAsia="Cabin" w:hAnsi="Gill Sans MT"/>
        </w:rPr>
        <w:t>R</w:t>
      </w:r>
      <w:r w:rsidR="00D2407C" w:rsidRPr="003B5E3E">
        <w:rPr>
          <w:rFonts w:ascii="Gill Sans MT" w:eastAsia="Cabin" w:hAnsi="Gill Sans MT"/>
        </w:rPr>
        <w:t>FS for review and approval.</w:t>
      </w:r>
    </w:p>
    <w:p w14:paraId="57C0330C" w14:textId="4F900662" w:rsidR="00D2407C" w:rsidRPr="003B5E3E" w:rsidRDefault="009961ED" w:rsidP="004A60E6">
      <w:pPr>
        <w:pStyle w:val="ListParagraph"/>
        <w:ind w:left="1170" w:hanging="450"/>
        <w:rPr>
          <w:rFonts w:ascii="Gill Sans MT" w:hAnsi="Gill Sans MT"/>
        </w:rPr>
      </w:pPr>
      <w:r w:rsidRPr="003B5E3E">
        <w:rPr>
          <w:rFonts w:ascii="Gill Sans MT" w:eastAsia="Cabin" w:hAnsi="Gill Sans MT"/>
        </w:rPr>
        <w:t>(f)</w:t>
      </w:r>
      <w:r w:rsidRPr="003B5E3E">
        <w:rPr>
          <w:rFonts w:ascii="Gill Sans MT" w:eastAsia="Cabin" w:hAnsi="Gill Sans MT"/>
        </w:rPr>
        <w:tab/>
      </w:r>
      <w:r w:rsidR="00D2407C" w:rsidRPr="003B5E3E">
        <w:rPr>
          <w:rFonts w:ascii="Gill Sans MT" w:eastAsia="Cabin" w:hAnsi="Gill Sans MT"/>
        </w:rPr>
        <w:t xml:space="preserve">Suppress or recode items </w:t>
      </w:r>
      <w:r w:rsidR="00544708" w:rsidRPr="003B5E3E">
        <w:rPr>
          <w:rFonts w:ascii="Gill Sans MT" w:eastAsia="Cabin" w:hAnsi="Gill Sans MT"/>
        </w:rPr>
        <w:t>that could pose</w:t>
      </w:r>
      <w:r w:rsidR="00D2407C" w:rsidRPr="003B5E3E">
        <w:rPr>
          <w:rFonts w:ascii="Gill Sans MT" w:eastAsia="Cabin" w:hAnsi="Gill Sans MT"/>
        </w:rPr>
        <w:t xml:space="preserve"> an indirect risk to respondent confidentiality and anonymity.</w:t>
      </w:r>
    </w:p>
    <w:p w14:paraId="04688A8C" w14:textId="66A550BB" w:rsidR="00F56862" w:rsidRPr="003B5E3E" w:rsidRDefault="00D2407C" w:rsidP="00440E6A">
      <w:pPr>
        <w:pStyle w:val="Heading1"/>
        <w:keepNext/>
        <w:widowControl/>
        <w:ind w:left="720" w:hanging="360"/>
      </w:pPr>
      <w:bookmarkStart w:id="200" w:name="_Toc68594024"/>
      <w:r w:rsidRPr="003B5E3E">
        <w:t>5</w:t>
      </w:r>
      <w:r w:rsidR="00F56862" w:rsidRPr="003B5E3E">
        <w:t>.</w:t>
      </w:r>
      <w:r w:rsidR="00F56862" w:rsidRPr="003B5E3E">
        <w:tab/>
      </w:r>
      <w:r w:rsidRPr="003B5E3E">
        <w:t xml:space="preserve">Plan for </w:t>
      </w:r>
      <w:r w:rsidR="000077F3" w:rsidRPr="003B5E3E">
        <w:t>p</w:t>
      </w:r>
      <w:r w:rsidRPr="003B5E3E">
        <w:t xml:space="preserve">ublication of </w:t>
      </w:r>
      <w:r w:rsidR="000077F3" w:rsidRPr="003B5E3E">
        <w:t>f</w:t>
      </w:r>
      <w:r w:rsidRPr="003B5E3E">
        <w:t xml:space="preserve">indings and </w:t>
      </w:r>
      <w:r w:rsidR="000077F3" w:rsidRPr="003B5E3E">
        <w:t>p</w:t>
      </w:r>
      <w:r w:rsidRPr="003B5E3E">
        <w:t xml:space="preserve">osting of </w:t>
      </w:r>
      <w:r w:rsidR="000077F3" w:rsidRPr="003B5E3E">
        <w:t>o</w:t>
      </w:r>
      <w:r w:rsidRPr="003B5E3E">
        <w:t xml:space="preserve">pen </w:t>
      </w:r>
      <w:r w:rsidR="00577EAD" w:rsidRPr="003B5E3E">
        <w:t>dataset</w:t>
      </w:r>
      <w:bookmarkEnd w:id="200"/>
    </w:p>
    <w:p w14:paraId="1643CB4B" w14:textId="62B09652" w:rsidR="00C87E91" w:rsidRPr="003B5E3E" w:rsidRDefault="00D2407C" w:rsidP="00D47A81">
      <w:pPr>
        <w:pStyle w:val="Heading2"/>
        <w:keepNext/>
      </w:pPr>
      <w:bookmarkStart w:id="201" w:name="_Toc68594025"/>
      <w:r w:rsidRPr="003B5E3E">
        <w:t>5</w:t>
      </w:r>
      <w:r w:rsidR="00F56862" w:rsidRPr="003B5E3E">
        <w:t>.1</w:t>
      </w:r>
      <w:r w:rsidR="00F56862" w:rsidRPr="003B5E3E">
        <w:tab/>
      </w:r>
      <w:r w:rsidRPr="003B5E3E">
        <w:t xml:space="preserve">Dissemination, </w:t>
      </w:r>
      <w:r w:rsidR="00544708" w:rsidRPr="003B5E3E">
        <w:t>n</w:t>
      </w:r>
      <w:r w:rsidRPr="003B5E3E">
        <w:t xml:space="preserve">otification, and </w:t>
      </w:r>
      <w:r w:rsidR="00544708" w:rsidRPr="003B5E3E">
        <w:t>r</w:t>
      </w:r>
      <w:r w:rsidRPr="003B5E3E">
        <w:t xml:space="preserve">eporting </w:t>
      </w:r>
      <w:r w:rsidR="00544708" w:rsidRPr="003B5E3E">
        <w:t>e</w:t>
      </w:r>
      <w:r w:rsidRPr="003B5E3E">
        <w:t>vents</w:t>
      </w:r>
      <w:bookmarkStart w:id="202" w:name="_Toc493081191"/>
      <w:bookmarkStart w:id="203" w:name="_Toc496792400"/>
      <w:bookmarkEnd w:id="201"/>
    </w:p>
    <w:p w14:paraId="2C2E1764" w14:textId="17A78336" w:rsidR="00D2407C" w:rsidRPr="003B5E3E" w:rsidRDefault="00D2407C" w:rsidP="00D2407C">
      <w:pPr>
        <w:rPr>
          <w:rFonts w:ascii="Gill Sans MT" w:hAnsi="Gill Sans MT"/>
        </w:rPr>
      </w:pPr>
      <w:r w:rsidRPr="003B5E3E">
        <w:rPr>
          <w:rFonts w:ascii="Gill Sans MT" w:eastAsia="Cabin" w:hAnsi="Gill Sans MT"/>
        </w:rPr>
        <w:t xml:space="preserve">Findings from the Feed the Future </w:t>
      </w:r>
      <w:r w:rsidR="002F6D2B" w:rsidRPr="003B5E3E">
        <w:rPr>
          <w:rFonts w:ascii="Gill Sans MT" w:eastAsia="Cabin" w:hAnsi="Gill Sans MT"/>
        </w:rPr>
        <w:t>[</w:t>
      </w:r>
      <w:r w:rsidR="002F6D2B" w:rsidRPr="003B5E3E">
        <w:rPr>
          <w:rFonts w:ascii="Gill Sans MT" w:eastAsia="Cabin" w:hAnsi="Gill Sans MT"/>
          <w:highlight w:val="yellow"/>
        </w:rPr>
        <w:t>COUNTRY</w:t>
      </w:r>
      <w:r w:rsidR="002F6D2B" w:rsidRPr="003B5E3E">
        <w:rPr>
          <w:rFonts w:ascii="Gill Sans MT" w:eastAsia="Cabin" w:hAnsi="Gill Sans MT"/>
        </w:rPr>
        <w:t xml:space="preserve">] </w:t>
      </w:r>
      <w:r w:rsidRPr="003B5E3E">
        <w:rPr>
          <w:rFonts w:ascii="Gill Sans MT" w:eastAsia="Cabin" w:hAnsi="Gill Sans MT"/>
        </w:rPr>
        <w:t xml:space="preserve">ZOI </w:t>
      </w:r>
      <w:r w:rsidR="00D23EF7" w:rsidRPr="003B5E3E">
        <w:rPr>
          <w:rFonts w:ascii="Gill Sans MT" w:eastAsia="Cabin" w:hAnsi="Gill Sans MT"/>
        </w:rPr>
        <w:t xml:space="preserve">Midline </w:t>
      </w:r>
      <w:r w:rsidRPr="003B5E3E">
        <w:rPr>
          <w:rFonts w:ascii="Gill Sans MT" w:eastAsia="Cabin" w:hAnsi="Gill Sans MT"/>
        </w:rPr>
        <w:t xml:space="preserve">Survey </w:t>
      </w:r>
      <w:r w:rsidR="002F6D2B" w:rsidRPr="003B5E3E">
        <w:rPr>
          <w:rFonts w:ascii="Gill Sans MT" w:eastAsia="Cabin" w:hAnsi="Gill Sans MT"/>
        </w:rPr>
        <w:t>[</w:t>
      </w:r>
      <w:r w:rsidR="002F6D2B" w:rsidRPr="003B5E3E">
        <w:rPr>
          <w:rFonts w:ascii="Gill Sans MT" w:eastAsia="Cabin" w:hAnsi="Gill Sans MT"/>
          <w:highlight w:val="yellow"/>
        </w:rPr>
        <w:t>YEAR(S)</w:t>
      </w:r>
      <w:r w:rsidR="002F6D2B" w:rsidRPr="003B5E3E">
        <w:rPr>
          <w:rFonts w:ascii="Gill Sans MT" w:eastAsia="Cabin" w:hAnsi="Gill Sans MT"/>
        </w:rPr>
        <w:t xml:space="preserve">] </w:t>
      </w:r>
      <w:r w:rsidRPr="003B5E3E">
        <w:rPr>
          <w:rFonts w:ascii="Gill Sans MT" w:eastAsia="Cabin" w:hAnsi="Gill Sans MT"/>
        </w:rPr>
        <w:t xml:space="preserve">will be incorporated in the </w:t>
      </w:r>
      <w:r w:rsidRPr="003B5E3E">
        <w:rPr>
          <w:rFonts w:ascii="Gill Sans MT" w:eastAsia="Times New Roman" w:hAnsi="Gill Sans MT"/>
        </w:rPr>
        <w:t xml:space="preserve">Feed the Future </w:t>
      </w:r>
      <w:r w:rsidR="00D23EF7" w:rsidRPr="003B5E3E">
        <w:rPr>
          <w:rFonts w:ascii="Gill Sans MT" w:eastAsia="Cabin" w:hAnsi="Gill Sans MT"/>
        </w:rPr>
        <w:t>[</w:t>
      </w:r>
      <w:r w:rsidR="00D23EF7" w:rsidRPr="003B5E3E">
        <w:rPr>
          <w:rFonts w:ascii="Gill Sans MT" w:eastAsia="Cabin" w:hAnsi="Gill Sans MT"/>
          <w:highlight w:val="yellow"/>
        </w:rPr>
        <w:t>COUNTRY</w:t>
      </w:r>
      <w:r w:rsidR="00D23EF7" w:rsidRPr="003B5E3E">
        <w:rPr>
          <w:rFonts w:ascii="Gill Sans MT" w:eastAsia="Cabin" w:hAnsi="Gill Sans MT"/>
        </w:rPr>
        <w:t xml:space="preserve">] </w:t>
      </w:r>
      <w:r w:rsidRPr="003B5E3E">
        <w:rPr>
          <w:rFonts w:ascii="Gill Sans MT" w:eastAsia="Times New Roman" w:hAnsi="Gill Sans MT"/>
        </w:rPr>
        <w:t xml:space="preserve">ZOI </w:t>
      </w:r>
      <w:r w:rsidR="00D23EF7" w:rsidRPr="003B5E3E">
        <w:rPr>
          <w:rFonts w:ascii="Gill Sans MT" w:eastAsia="Times New Roman" w:hAnsi="Gill Sans MT"/>
        </w:rPr>
        <w:t xml:space="preserve">Midline </w:t>
      </w:r>
      <w:r w:rsidRPr="003B5E3E">
        <w:rPr>
          <w:rFonts w:ascii="Gill Sans MT" w:eastAsia="Times New Roman" w:hAnsi="Gill Sans MT"/>
        </w:rPr>
        <w:t xml:space="preserve">Survey </w:t>
      </w:r>
      <w:r w:rsidR="00D23EF7" w:rsidRPr="003B5E3E">
        <w:rPr>
          <w:rFonts w:ascii="Gill Sans MT" w:eastAsia="Times New Roman" w:hAnsi="Gill Sans MT"/>
        </w:rPr>
        <w:t>[</w:t>
      </w:r>
      <w:r w:rsidR="00D23EF7" w:rsidRPr="003B5E3E">
        <w:rPr>
          <w:rFonts w:ascii="Gill Sans MT" w:eastAsia="Times New Roman" w:hAnsi="Gill Sans MT"/>
          <w:highlight w:val="yellow"/>
        </w:rPr>
        <w:t>YEAR(S)</w:t>
      </w:r>
      <w:r w:rsidR="00D23EF7" w:rsidRPr="003B5E3E">
        <w:rPr>
          <w:rFonts w:ascii="Gill Sans MT" w:eastAsia="Times New Roman" w:hAnsi="Gill Sans MT"/>
        </w:rPr>
        <w:t>]</w:t>
      </w:r>
      <w:r w:rsidRPr="003B5E3E">
        <w:rPr>
          <w:rFonts w:ascii="Gill Sans MT" w:eastAsia="Cabin" w:hAnsi="Gill Sans MT"/>
        </w:rPr>
        <w:t xml:space="preserve"> </w:t>
      </w:r>
      <w:r w:rsidR="00A13DB0" w:rsidRPr="003B5E3E">
        <w:rPr>
          <w:rFonts w:ascii="Gill Sans MT" w:eastAsia="Cabin" w:hAnsi="Gill Sans MT"/>
        </w:rPr>
        <w:t xml:space="preserve">ZOI Midline Survey </w:t>
      </w:r>
      <w:r w:rsidRPr="003B5E3E">
        <w:rPr>
          <w:rFonts w:ascii="Gill Sans MT" w:eastAsia="Cabin" w:hAnsi="Gill Sans MT"/>
        </w:rPr>
        <w:t xml:space="preserve">Report. This report will describe the purpose of the </w:t>
      </w:r>
      <w:r w:rsidRPr="003B5E3E">
        <w:rPr>
          <w:rFonts w:ascii="Gill Sans MT" w:eastAsia="Times New Roman" w:hAnsi="Gill Sans MT"/>
        </w:rPr>
        <w:t xml:space="preserve">ZOI </w:t>
      </w:r>
      <w:r w:rsidR="00D23EF7" w:rsidRPr="003B5E3E">
        <w:rPr>
          <w:rFonts w:ascii="Gill Sans MT" w:eastAsia="Times New Roman" w:hAnsi="Gill Sans MT"/>
        </w:rPr>
        <w:t xml:space="preserve">Midline </w:t>
      </w:r>
      <w:r w:rsidRPr="003B5E3E">
        <w:rPr>
          <w:rFonts w:ascii="Gill Sans MT" w:eastAsia="Times New Roman" w:hAnsi="Gill Sans MT"/>
        </w:rPr>
        <w:t>Survey</w:t>
      </w:r>
      <w:r w:rsidRPr="003B5E3E">
        <w:rPr>
          <w:rFonts w:ascii="Gill Sans MT" w:eastAsia="Cabin" w:hAnsi="Gill Sans MT"/>
        </w:rPr>
        <w:t xml:space="preserve"> indicator assessment, the sources of data for each indicator, the sample design for the ZOI </w:t>
      </w:r>
      <w:r w:rsidR="00D23EF7" w:rsidRPr="003B5E3E">
        <w:rPr>
          <w:rFonts w:ascii="Gill Sans MT" w:eastAsia="Cabin" w:hAnsi="Gill Sans MT"/>
        </w:rPr>
        <w:t>Midline S</w:t>
      </w:r>
      <w:r w:rsidRPr="003B5E3E">
        <w:rPr>
          <w:rFonts w:ascii="Gill Sans MT" w:eastAsia="Cabin" w:hAnsi="Gill Sans MT"/>
        </w:rPr>
        <w:t>urvey, the procedures to collect data, limitations, and findings for all</w:t>
      </w:r>
      <w:r w:rsidR="009961ED" w:rsidRPr="003B5E3E">
        <w:rPr>
          <w:rFonts w:ascii="Gill Sans MT" w:eastAsia="Cabin" w:hAnsi="Gill Sans MT"/>
        </w:rPr>
        <w:t xml:space="preserve"> Feed the Future </w:t>
      </w:r>
      <w:r w:rsidRPr="003B5E3E">
        <w:rPr>
          <w:rFonts w:ascii="Gill Sans MT" w:eastAsia="Cabin" w:hAnsi="Gill Sans MT"/>
        </w:rPr>
        <w:t>indicators</w:t>
      </w:r>
      <w:r w:rsidR="00544708" w:rsidRPr="003B5E3E">
        <w:rPr>
          <w:rFonts w:ascii="Gill Sans MT" w:eastAsia="Cabin" w:hAnsi="Gill Sans MT"/>
        </w:rPr>
        <w:t>,</w:t>
      </w:r>
      <w:r w:rsidRPr="003B5E3E">
        <w:rPr>
          <w:rFonts w:ascii="Gill Sans MT" w:eastAsia="Cabin" w:hAnsi="Gill Sans MT"/>
        </w:rPr>
        <w:t xml:space="preserve"> </w:t>
      </w:r>
      <w:r w:rsidR="00544708" w:rsidRPr="003B5E3E">
        <w:rPr>
          <w:rFonts w:ascii="Gill Sans MT" w:eastAsia="Cabin" w:hAnsi="Gill Sans MT"/>
        </w:rPr>
        <w:t>plus</w:t>
      </w:r>
      <w:r w:rsidRPr="003B5E3E">
        <w:rPr>
          <w:rFonts w:ascii="Gill Sans MT" w:eastAsia="Cabin" w:hAnsi="Gill Sans MT"/>
        </w:rPr>
        <w:t xml:space="preserve"> additional </w:t>
      </w:r>
      <w:r w:rsidR="00410057" w:rsidRPr="003B5E3E">
        <w:rPr>
          <w:rFonts w:ascii="Gill Sans MT" w:eastAsia="Cabin" w:hAnsi="Gill Sans MT"/>
        </w:rPr>
        <w:t xml:space="preserve">survey </w:t>
      </w:r>
      <w:r w:rsidRPr="003B5E3E">
        <w:rPr>
          <w:rFonts w:ascii="Gill Sans MT" w:eastAsia="Cabin" w:hAnsi="Gill Sans MT"/>
        </w:rPr>
        <w:t xml:space="preserve">modules requested by the USAID </w:t>
      </w:r>
      <w:commentRangeStart w:id="204"/>
      <w:r w:rsidRPr="003B5E3E">
        <w:rPr>
          <w:rFonts w:ascii="Gill Sans MT" w:eastAsia="Cabin" w:hAnsi="Gill Sans MT"/>
        </w:rPr>
        <w:t>Mission</w:t>
      </w:r>
      <w:r w:rsidR="009961ED" w:rsidRPr="003B5E3E">
        <w:rPr>
          <w:rFonts w:ascii="Gill Sans MT" w:eastAsia="Cabin" w:hAnsi="Gill Sans MT"/>
        </w:rPr>
        <w:t xml:space="preserve">. </w:t>
      </w:r>
      <w:commentRangeEnd w:id="204"/>
      <w:r w:rsidR="006F10C8">
        <w:rPr>
          <w:rStyle w:val="CommentReference"/>
        </w:rPr>
        <w:commentReference w:id="204"/>
      </w:r>
    </w:p>
    <w:p w14:paraId="02130007" w14:textId="5C0D6B0C" w:rsidR="00D2407C" w:rsidRPr="003B5E3E" w:rsidRDefault="00D2407C" w:rsidP="00D2407C">
      <w:pPr>
        <w:rPr>
          <w:rFonts w:ascii="Gill Sans MT" w:eastAsia="Cabin" w:hAnsi="Gill Sans MT"/>
        </w:rPr>
      </w:pPr>
      <w:r w:rsidRPr="003B5E3E">
        <w:rPr>
          <w:rFonts w:ascii="Gill Sans MT" w:eastAsia="Cabin" w:hAnsi="Gill Sans MT"/>
        </w:rPr>
        <w:t xml:space="preserve">The </w:t>
      </w:r>
      <w:r w:rsidR="00A13DB0" w:rsidRPr="003B5E3E">
        <w:rPr>
          <w:rFonts w:ascii="Gill Sans MT" w:eastAsia="Cabin" w:hAnsi="Gill Sans MT"/>
        </w:rPr>
        <w:t>ZOI Midline Survey</w:t>
      </w:r>
      <w:r w:rsidRPr="003B5E3E">
        <w:rPr>
          <w:rFonts w:ascii="Gill Sans MT" w:eastAsia="Cabin" w:hAnsi="Gill Sans MT"/>
        </w:rPr>
        <w:t xml:space="preserve"> Report will be reviewed and approved by </w:t>
      </w:r>
      <w:r w:rsidR="00D23EF7" w:rsidRPr="003B5E3E">
        <w:rPr>
          <w:rFonts w:ascii="Gill Sans MT" w:eastAsia="Cabin" w:hAnsi="Gill Sans MT"/>
        </w:rPr>
        <w:t>R</w:t>
      </w:r>
      <w:r w:rsidRPr="003B5E3E">
        <w:rPr>
          <w:rFonts w:ascii="Gill Sans MT" w:eastAsia="Cabin" w:hAnsi="Gill Sans MT"/>
        </w:rPr>
        <w:t xml:space="preserve">FS, the USAID Mission, and the host country government. </w:t>
      </w:r>
      <w:r w:rsidR="00F966FE" w:rsidRPr="003B5E3E">
        <w:rPr>
          <w:rFonts w:ascii="Gill Sans MT" w:eastAsia="Cabin" w:hAnsi="Gill Sans MT"/>
        </w:rPr>
        <w:t xml:space="preserve">The approved, 508-compliant report will be provided to </w:t>
      </w:r>
      <w:r w:rsidR="003040A0" w:rsidRPr="003B5E3E">
        <w:rPr>
          <w:rFonts w:ascii="Gill Sans MT" w:eastAsia="Cabin" w:hAnsi="Gill Sans MT"/>
        </w:rPr>
        <w:t>R</w:t>
      </w:r>
      <w:r w:rsidR="00F966FE" w:rsidRPr="003B5E3E">
        <w:rPr>
          <w:rFonts w:ascii="Gill Sans MT" w:eastAsia="Cabin" w:hAnsi="Gill Sans MT"/>
        </w:rPr>
        <w:t xml:space="preserve">FS for posting on the Feed the Future website, </w:t>
      </w:r>
      <w:proofErr w:type="spellStart"/>
      <w:r w:rsidR="00F966FE" w:rsidRPr="003B5E3E">
        <w:rPr>
          <w:rFonts w:ascii="Gill Sans MT" w:eastAsia="Cabin" w:hAnsi="Gill Sans MT"/>
        </w:rPr>
        <w:t>Agrilinks</w:t>
      </w:r>
      <w:proofErr w:type="spellEnd"/>
      <w:r w:rsidR="00F966FE" w:rsidRPr="003B5E3E">
        <w:rPr>
          <w:rFonts w:ascii="Gill Sans MT" w:eastAsia="Cabin" w:hAnsi="Gill Sans MT"/>
        </w:rPr>
        <w:t xml:space="preserve">, and the Development Experience Clearinghouse. </w:t>
      </w:r>
      <w:r w:rsidR="003040A0" w:rsidRPr="003B5E3E">
        <w:rPr>
          <w:rFonts w:ascii="Gill Sans MT" w:eastAsia="Cabin" w:hAnsi="Gill Sans MT"/>
        </w:rPr>
        <w:t>R</w:t>
      </w:r>
      <w:r w:rsidR="00F966FE" w:rsidRPr="003B5E3E">
        <w:rPr>
          <w:rFonts w:ascii="Gill Sans MT" w:eastAsia="Cabin" w:hAnsi="Gill Sans MT"/>
        </w:rPr>
        <w:t>FS will post the open dataset on USAID.gov.</w:t>
      </w:r>
    </w:p>
    <w:p w14:paraId="791CF990" w14:textId="7752D56E" w:rsidR="00CA54F4" w:rsidRPr="003B5E3E" w:rsidRDefault="00CA54F4" w:rsidP="00CA54F4">
      <w:pPr>
        <w:rPr>
          <w:rFonts w:ascii="Gill Sans MT" w:hAnsi="Gill Sans MT"/>
        </w:rPr>
      </w:pPr>
      <w:commentRangeStart w:id="205"/>
      <w:r w:rsidRPr="003B5E3E">
        <w:rPr>
          <w:rFonts w:ascii="Gill Sans MT" w:eastAsia="Cabin" w:hAnsi="Gill Sans MT"/>
        </w:rPr>
        <w:t xml:space="preserve">In addition to entering indicators in </w:t>
      </w:r>
      <w:r w:rsidR="00B73783" w:rsidRPr="003B5E3E">
        <w:rPr>
          <w:rFonts w:ascii="Gill Sans MT" w:eastAsia="Cabin" w:hAnsi="Gill Sans MT"/>
        </w:rPr>
        <w:t>USAID’s</w:t>
      </w:r>
      <w:r w:rsidRPr="003B5E3E">
        <w:rPr>
          <w:rFonts w:ascii="Gill Sans MT" w:eastAsia="Cabin" w:hAnsi="Gill Sans MT"/>
        </w:rPr>
        <w:t xml:space="preserve"> </w:t>
      </w:r>
      <w:r w:rsidR="00B73783" w:rsidRPr="003B5E3E">
        <w:rPr>
          <w:rFonts w:ascii="Gill Sans MT" w:eastAsia="Cabin" w:hAnsi="Gill Sans MT"/>
        </w:rPr>
        <w:t>Development Information Solution</w:t>
      </w:r>
      <w:r w:rsidR="00B73783" w:rsidRPr="003B5E3E" w:rsidDel="00B73783">
        <w:rPr>
          <w:rFonts w:ascii="Gill Sans MT" w:eastAsia="Cabin" w:hAnsi="Gill Sans MT"/>
        </w:rPr>
        <w:t xml:space="preserve"> </w:t>
      </w:r>
      <w:r w:rsidRPr="003B5E3E">
        <w:rPr>
          <w:rFonts w:ascii="Gill Sans MT" w:eastAsia="Cabin" w:hAnsi="Gill Sans MT"/>
        </w:rPr>
        <w:t xml:space="preserve">and including </w:t>
      </w:r>
      <w:r w:rsidRPr="003B5E3E">
        <w:rPr>
          <w:rFonts w:ascii="Gill Sans MT" w:eastAsia="Times New Roman" w:hAnsi="Gill Sans MT"/>
        </w:rPr>
        <w:t>Feed the Future [</w:t>
      </w:r>
      <w:r w:rsidRPr="003B5E3E">
        <w:rPr>
          <w:rFonts w:ascii="Gill Sans MT" w:eastAsia="Times New Roman" w:hAnsi="Gill Sans MT"/>
          <w:highlight w:val="yellow"/>
        </w:rPr>
        <w:t>COUNTRY</w:t>
      </w:r>
      <w:r w:rsidRPr="003B5E3E">
        <w:rPr>
          <w:rFonts w:ascii="Gill Sans MT" w:eastAsia="Times New Roman" w:hAnsi="Gill Sans MT"/>
        </w:rPr>
        <w:t>] ZOI Midline Survey [</w:t>
      </w:r>
      <w:r w:rsidRPr="003B5E3E">
        <w:rPr>
          <w:rFonts w:ascii="Gill Sans MT" w:eastAsia="Times New Roman" w:hAnsi="Gill Sans MT"/>
          <w:highlight w:val="yellow"/>
        </w:rPr>
        <w:t>YEAR(S)</w:t>
      </w:r>
      <w:r w:rsidRPr="003B5E3E">
        <w:rPr>
          <w:rFonts w:ascii="Gill Sans MT" w:eastAsia="Times New Roman" w:hAnsi="Gill Sans MT"/>
        </w:rPr>
        <w:t xml:space="preserve">] </w:t>
      </w:r>
      <w:r w:rsidRPr="003B5E3E">
        <w:rPr>
          <w:rFonts w:ascii="Gill Sans MT" w:eastAsia="Cabin" w:hAnsi="Gill Sans MT"/>
        </w:rPr>
        <w:t xml:space="preserve">findings in the </w:t>
      </w:r>
      <w:r w:rsidR="00961227" w:rsidRPr="003B5E3E">
        <w:rPr>
          <w:rFonts w:ascii="Gill Sans MT" w:eastAsia="Cabin" w:hAnsi="Gill Sans MT"/>
        </w:rPr>
        <w:t xml:space="preserve">ZOI Midline Survey </w:t>
      </w:r>
      <w:r w:rsidRPr="003B5E3E">
        <w:rPr>
          <w:rFonts w:ascii="Gill Sans MT" w:eastAsia="Cabin" w:hAnsi="Gill Sans MT"/>
        </w:rPr>
        <w:t>Report, [</w:t>
      </w:r>
      <w:r w:rsidRPr="003B5E3E">
        <w:rPr>
          <w:rFonts w:ascii="Gill Sans MT" w:eastAsia="Cabin" w:hAnsi="Gill Sans MT"/>
          <w:highlight w:val="yellow"/>
        </w:rPr>
        <w:t>CONTRACTOR</w:t>
      </w:r>
      <w:r w:rsidRPr="003B5E3E">
        <w:rPr>
          <w:rFonts w:ascii="Gill Sans MT" w:eastAsia="Cabin" w:hAnsi="Gill Sans MT"/>
        </w:rPr>
        <w:t xml:space="preserve">] may also present findings in a webinar for RFS, USAID Mission, and host country government staff. Webinars will be conducted after the </w:t>
      </w:r>
      <w:r w:rsidR="00961227" w:rsidRPr="003B5E3E">
        <w:rPr>
          <w:rFonts w:ascii="Gill Sans MT" w:eastAsia="Cabin" w:hAnsi="Gill Sans MT"/>
        </w:rPr>
        <w:t xml:space="preserve">ZOI Midline Survey </w:t>
      </w:r>
      <w:r w:rsidRPr="003B5E3E">
        <w:rPr>
          <w:rFonts w:ascii="Gill Sans MT" w:eastAsia="Cabin" w:hAnsi="Gill Sans MT"/>
        </w:rPr>
        <w:t>Report is approved by the client.</w:t>
      </w:r>
      <w:commentRangeEnd w:id="205"/>
      <w:r w:rsidR="00961227" w:rsidRPr="003B5E3E">
        <w:rPr>
          <w:rStyle w:val="CommentReference"/>
          <w:rFonts w:ascii="Gill Sans MT" w:hAnsi="Gill Sans MT"/>
        </w:rPr>
        <w:commentReference w:id="205"/>
      </w:r>
    </w:p>
    <w:p w14:paraId="69622DBB" w14:textId="3FD2E52E" w:rsidR="00D2407C" w:rsidRPr="003B5E3E" w:rsidRDefault="00F17B27" w:rsidP="00E171A6">
      <w:pPr>
        <w:pStyle w:val="Heading1"/>
        <w:ind w:left="360"/>
      </w:pPr>
      <w:bookmarkStart w:id="206" w:name="_Toc68594026"/>
      <w:r w:rsidRPr="003B5E3E">
        <w:t xml:space="preserve">6. </w:t>
      </w:r>
      <w:commentRangeStart w:id="207"/>
      <w:commentRangeStart w:id="208"/>
      <w:r w:rsidR="00A86BFD" w:rsidRPr="003B5E3E">
        <w:t xml:space="preserve">Handling </w:t>
      </w:r>
      <w:r w:rsidR="00EB6526" w:rsidRPr="003B5E3E">
        <w:t>u</w:t>
      </w:r>
      <w:r w:rsidR="00A86BFD" w:rsidRPr="003B5E3E">
        <w:t xml:space="preserve">nexpected or </w:t>
      </w:r>
      <w:r w:rsidR="00EB6526" w:rsidRPr="003B5E3E">
        <w:t>a</w:t>
      </w:r>
      <w:r w:rsidR="00A86BFD" w:rsidRPr="003B5E3E">
        <w:t>dverse</w:t>
      </w:r>
      <w:r w:rsidR="00D2407C" w:rsidRPr="003B5E3E">
        <w:t xml:space="preserve"> </w:t>
      </w:r>
      <w:r w:rsidR="00EB6526" w:rsidRPr="003B5E3E">
        <w:t>e</w:t>
      </w:r>
      <w:r w:rsidR="00D2407C" w:rsidRPr="003B5E3E">
        <w:t>vents</w:t>
      </w:r>
      <w:commentRangeEnd w:id="207"/>
      <w:r w:rsidR="00C66BA9" w:rsidRPr="00E171A6">
        <w:commentReference w:id="207"/>
      </w:r>
      <w:bookmarkEnd w:id="206"/>
      <w:commentRangeEnd w:id="208"/>
      <w:r w:rsidR="00E171A6">
        <w:rPr>
          <w:rStyle w:val="CommentReference"/>
          <w:rFonts w:ascii="Calibri" w:eastAsia="Calibri" w:hAnsi="Calibri" w:cs="Times New Roman"/>
          <w:b w:val="0"/>
          <w:caps w:val="0"/>
          <w:color w:val="auto"/>
        </w:rPr>
        <w:commentReference w:id="208"/>
      </w:r>
    </w:p>
    <w:p w14:paraId="1FD9E6B1" w14:textId="483681BB" w:rsidR="00D2407C" w:rsidRPr="003B5E3E" w:rsidRDefault="00D2407C" w:rsidP="009961ED">
      <w:pPr>
        <w:rPr>
          <w:rFonts w:ascii="Gill Sans MT" w:hAnsi="Gill Sans MT"/>
        </w:rPr>
      </w:pPr>
      <w:r w:rsidRPr="003B5E3E">
        <w:rPr>
          <w:rFonts w:ascii="Gill Sans MT" w:hAnsi="Gill Sans MT"/>
        </w:rPr>
        <w:t xml:space="preserve">This section describes responses to unexpected or adverse events that may occur during the study and </w:t>
      </w:r>
      <w:r w:rsidR="00EB6526" w:rsidRPr="003B5E3E">
        <w:rPr>
          <w:rFonts w:ascii="Gill Sans MT" w:hAnsi="Gill Sans MT"/>
        </w:rPr>
        <w:t xml:space="preserve">ways </w:t>
      </w:r>
      <w:r w:rsidRPr="003B5E3E">
        <w:rPr>
          <w:rFonts w:ascii="Gill Sans MT" w:hAnsi="Gill Sans MT"/>
        </w:rPr>
        <w:t xml:space="preserve">to minimize </w:t>
      </w:r>
      <w:r w:rsidR="00EB6526" w:rsidRPr="003B5E3E">
        <w:rPr>
          <w:rFonts w:ascii="Gill Sans MT" w:hAnsi="Gill Sans MT"/>
        </w:rPr>
        <w:t xml:space="preserve">their </w:t>
      </w:r>
      <w:r w:rsidRPr="003B5E3E">
        <w:rPr>
          <w:rFonts w:ascii="Gill Sans MT" w:hAnsi="Gill Sans MT"/>
        </w:rPr>
        <w:t xml:space="preserve">impact on the study outcome. </w:t>
      </w:r>
    </w:p>
    <w:p w14:paraId="45ACF000" w14:textId="1C945E02" w:rsidR="00D2407C" w:rsidRPr="003B5E3E" w:rsidRDefault="00D2407C" w:rsidP="009961ED">
      <w:pPr>
        <w:rPr>
          <w:rFonts w:ascii="Gill Sans MT" w:hAnsi="Gill Sans MT"/>
          <w:shd w:val="clear" w:color="auto" w:fill="EAF1DD" w:themeFill="accent3" w:themeFillTint="33"/>
        </w:rPr>
      </w:pPr>
      <w:r w:rsidRPr="003B5E3E">
        <w:rPr>
          <w:rFonts w:ascii="Gill Sans MT" w:hAnsi="Gill Sans MT"/>
          <w:b/>
        </w:rPr>
        <w:t xml:space="preserve">Survey </w:t>
      </w:r>
      <w:r w:rsidR="00EB6526" w:rsidRPr="003B5E3E">
        <w:rPr>
          <w:rFonts w:ascii="Gill Sans MT" w:hAnsi="Gill Sans MT"/>
          <w:b/>
        </w:rPr>
        <w:t>s</w:t>
      </w:r>
      <w:r w:rsidRPr="003B5E3E">
        <w:rPr>
          <w:rFonts w:ascii="Gill Sans MT" w:hAnsi="Gill Sans MT"/>
          <w:b/>
        </w:rPr>
        <w:t xml:space="preserve">chedule: </w:t>
      </w:r>
      <w:r w:rsidRPr="003B5E3E">
        <w:rPr>
          <w:rFonts w:ascii="Gill Sans MT" w:hAnsi="Gill Sans MT"/>
        </w:rPr>
        <w:t>In rare circumstances, the survey schedule may be modified</w:t>
      </w:r>
      <w:r w:rsidR="00253559" w:rsidRPr="003B5E3E">
        <w:rPr>
          <w:rFonts w:ascii="Gill Sans MT" w:hAnsi="Gill Sans MT"/>
        </w:rPr>
        <w:t>;</w:t>
      </w:r>
      <w:r w:rsidRPr="003B5E3E">
        <w:rPr>
          <w:rFonts w:ascii="Gill Sans MT" w:hAnsi="Gill Sans MT"/>
        </w:rPr>
        <w:t xml:space="preserve"> </w:t>
      </w:r>
      <w:r w:rsidR="00253559" w:rsidRPr="003B5E3E">
        <w:rPr>
          <w:rFonts w:ascii="Gill Sans MT" w:hAnsi="Gill Sans MT"/>
        </w:rPr>
        <w:t>in other words,</w:t>
      </w:r>
      <w:r w:rsidRPr="003B5E3E">
        <w:rPr>
          <w:rFonts w:ascii="Gill Sans MT" w:hAnsi="Gill Sans MT"/>
        </w:rPr>
        <w:t xml:space="preserve"> some activities listed in Table 1 may take place simultaneously or on a </w:t>
      </w:r>
      <w:r w:rsidR="009961ED" w:rsidRPr="003B5E3E">
        <w:rPr>
          <w:rFonts w:ascii="Gill Sans MT" w:hAnsi="Gill Sans MT"/>
        </w:rPr>
        <w:t>delay</w:t>
      </w:r>
      <w:r w:rsidRPr="003B5E3E">
        <w:rPr>
          <w:rFonts w:ascii="Gill Sans MT" w:hAnsi="Gill Sans MT"/>
        </w:rPr>
        <w:t>ed schedule to accommodate weather, religious holidays, or any political uncertainties</w:t>
      </w:r>
      <w:r w:rsidR="00434CFF" w:rsidRPr="003B5E3E">
        <w:rPr>
          <w:rFonts w:ascii="Gill Sans MT" w:hAnsi="Gill Sans MT"/>
        </w:rPr>
        <w:t>, such as</w:t>
      </w:r>
      <w:r w:rsidRPr="003B5E3E">
        <w:rPr>
          <w:rFonts w:ascii="Gill Sans MT" w:hAnsi="Gill Sans MT"/>
        </w:rPr>
        <w:t xml:space="preserve"> elections.</w:t>
      </w:r>
      <w:r w:rsidRPr="003B5E3E">
        <w:rPr>
          <w:rFonts w:ascii="Gill Sans MT" w:hAnsi="Gill Sans MT"/>
          <w:shd w:val="clear" w:color="auto" w:fill="EAF1DD" w:themeFill="accent3" w:themeFillTint="33"/>
        </w:rPr>
        <w:t xml:space="preserve"> </w:t>
      </w:r>
    </w:p>
    <w:p w14:paraId="482618DD" w14:textId="4DFAC09D" w:rsidR="00D2407C" w:rsidRPr="003B5E3E" w:rsidRDefault="00D2407C" w:rsidP="009961ED">
      <w:pPr>
        <w:rPr>
          <w:rFonts w:ascii="Gill Sans MT" w:hAnsi="Gill Sans MT"/>
        </w:rPr>
      </w:pPr>
      <w:r w:rsidRPr="003B5E3E">
        <w:rPr>
          <w:rFonts w:ascii="Gill Sans MT" w:hAnsi="Gill Sans MT"/>
          <w:b/>
        </w:rPr>
        <w:t>Inaccessible EAs:</w:t>
      </w:r>
      <w:r w:rsidRPr="003B5E3E">
        <w:rPr>
          <w:rFonts w:ascii="Gill Sans MT" w:hAnsi="Gill Sans MT"/>
        </w:rPr>
        <w:t xml:space="preserve"> During fieldwork, some EAs may become inaccessible to the field teams. This can happen for a number of reasons, including physical limitations</w:t>
      </w:r>
      <w:r w:rsidR="00EB6526" w:rsidRPr="003B5E3E">
        <w:rPr>
          <w:rFonts w:ascii="Gill Sans MT" w:hAnsi="Gill Sans MT"/>
        </w:rPr>
        <w:t>, such as</w:t>
      </w:r>
      <w:r w:rsidRPr="003B5E3E">
        <w:rPr>
          <w:rFonts w:ascii="Gill Sans MT" w:hAnsi="Gill Sans MT"/>
        </w:rPr>
        <w:t xml:space="preserve"> a rainy season that washes out the access roads to the EA</w:t>
      </w:r>
      <w:r w:rsidR="00EB6526" w:rsidRPr="003B5E3E">
        <w:rPr>
          <w:rFonts w:ascii="Gill Sans MT" w:hAnsi="Gill Sans MT"/>
        </w:rPr>
        <w:t>,</w:t>
      </w:r>
      <w:r w:rsidRPr="003B5E3E">
        <w:rPr>
          <w:rFonts w:ascii="Gill Sans MT" w:hAnsi="Gill Sans MT"/>
        </w:rPr>
        <w:t xml:space="preserve"> and security issues</w:t>
      </w:r>
      <w:r w:rsidR="00EB6526" w:rsidRPr="003B5E3E">
        <w:rPr>
          <w:rFonts w:ascii="Gill Sans MT" w:hAnsi="Gill Sans MT"/>
        </w:rPr>
        <w:t>, such as</w:t>
      </w:r>
      <w:r w:rsidRPr="003B5E3E">
        <w:rPr>
          <w:rFonts w:ascii="Gill Sans MT" w:hAnsi="Gill Sans MT"/>
        </w:rPr>
        <w:t xml:space="preserve"> political instability</w:t>
      </w:r>
      <w:r w:rsidR="00EB6526" w:rsidRPr="003B5E3E">
        <w:rPr>
          <w:rFonts w:ascii="Gill Sans MT" w:hAnsi="Gill Sans MT"/>
        </w:rPr>
        <w:t>,</w:t>
      </w:r>
      <w:r w:rsidRPr="003B5E3E">
        <w:rPr>
          <w:rFonts w:ascii="Gill Sans MT" w:hAnsi="Gill Sans MT"/>
        </w:rPr>
        <w:t xml:space="preserve"> that make it unsafe for </w:t>
      </w:r>
      <w:r w:rsidR="00C66BA9" w:rsidRPr="003B5E3E">
        <w:rPr>
          <w:rFonts w:ascii="Gill Sans MT" w:hAnsi="Gill Sans MT"/>
        </w:rPr>
        <w:t>I</w:t>
      </w:r>
      <w:r w:rsidRPr="003B5E3E">
        <w:rPr>
          <w:rFonts w:ascii="Gill Sans MT" w:hAnsi="Gill Sans MT"/>
        </w:rPr>
        <w:t xml:space="preserve">nterviewers. Consequently, data may not be collected in the affected EAs. To compensate for </w:t>
      </w:r>
      <w:r w:rsidR="00220AB0" w:rsidRPr="003B5E3E">
        <w:rPr>
          <w:rFonts w:ascii="Gill Sans MT" w:hAnsi="Gill Sans MT"/>
        </w:rPr>
        <w:t xml:space="preserve">a possible </w:t>
      </w:r>
      <w:r w:rsidRPr="003B5E3E">
        <w:rPr>
          <w:rFonts w:ascii="Gill Sans MT" w:hAnsi="Gill Sans MT"/>
        </w:rPr>
        <w:t xml:space="preserve">shortfall in the number of households required for data collection, </w:t>
      </w:r>
      <w:r w:rsidRPr="003B5E3E">
        <w:rPr>
          <w:rFonts w:ascii="Gill Sans MT" w:hAnsi="Gill Sans MT"/>
          <w:highlight w:val="yellow"/>
        </w:rPr>
        <w:t>[CONTRACTOR]</w:t>
      </w:r>
      <w:r w:rsidRPr="003B5E3E">
        <w:rPr>
          <w:rFonts w:ascii="Gill Sans MT" w:hAnsi="Gill Sans MT"/>
        </w:rPr>
        <w:t xml:space="preserve"> will draw a random-generated reserve sample</w:t>
      </w:r>
      <w:r w:rsidR="00220AB0" w:rsidRPr="003B5E3E">
        <w:rPr>
          <w:rFonts w:ascii="Gill Sans MT" w:hAnsi="Gill Sans MT"/>
        </w:rPr>
        <w:t xml:space="preserve"> as part of the initial sample draw</w:t>
      </w:r>
      <w:r w:rsidRPr="003B5E3E">
        <w:rPr>
          <w:rFonts w:ascii="Gill Sans MT" w:hAnsi="Gill Sans MT"/>
        </w:rPr>
        <w:t>.</w:t>
      </w:r>
    </w:p>
    <w:p w14:paraId="7D51F4FB" w14:textId="31450B29" w:rsidR="00D2407C" w:rsidRPr="003B5E3E" w:rsidRDefault="00D2407C" w:rsidP="009961ED">
      <w:pPr>
        <w:rPr>
          <w:rFonts w:ascii="Gill Sans MT" w:hAnsi="Gill Sans MT"/>
        </w:rPr>
      </w:pPr>
      <w:r w:rsidRPr="003B5E3E">
        <w:rPr>
          <w:rFonts w:ascii="Gill Sans MT" w:hAnsi="Gill Sans MT"/>
          <w:b/>
        </w:rPr>
        <w:t xml:space="preserve">Dropouts or </w:t>
      </w:r>
      <w:r w:rsidR="00EB6526" w:rsidRPr="003B5E3E">
        <w:rPr>
          <w:rFonts w:ascii="Gill Sans MT" w:hAnsi="Gill Sans MT"/>
          <w:b/>
        </w:rPr>
        <w:t>t</w:t>
      </w:r>
      <w:r w:rsidRPr="003B5E3E">
        <w:rPr>
          <w:rFonts w:ascii="Gill Sans MT" w:hAnsi="Gill Sans MT"/>
          <w:b/>
        </w:rPr>
        <w:t xml:space="preserve">emporary </w:t>
      </w:r>
      <w:r w:rsidR="00EB6526" w:rsidRPr="003B5E3E">
        <w:rPr>
          <w:rFonts w:ascii="Gill Sans MT" w:hAnsi="Gill Sans MT"/>
          <w:b/>
        </w:rPr>
        <w:t>a</w:t>
      </w:r>
      <w:r w:rsidRPr="003B5E3E">
        <w:rPr>
          <w:rFonts w:ascii="Gill Sans MT" w:hAnsi="Gill Sans MT"/>
          <w:b/>
        </w:rPr>
        <w:t>bsences:</w:t>
      </w:r>
      <w:r w:rsidRPr="003B5E3E">
        <w:rPr>
          <w:rFonts w:ascii="Gill Sans MT" w:hAnsi="Gill Sans MT"/>
        </w:rPr>
        <w:t xml:space="preserve"> </w:t>
      </w:r>
      <w:r w:rsidR="00EB6526" w:rsidRPr="003B5E3E">
        <w:rPr>
          <w:rFonts w:ascii="Gill Sans MT" w:hAnsi="Gill Sans MT"/>
          <w:highlight w:val="yellow"/>
        </w:rPr>
        <w:t>[</w:t>
      </w:r>
      <w:r w:rsidRPr="003B5E3E">
        <w:rPr>
          <w:rFonts w:ascii="Gill Sans MT" w:hAnsi="Gill Sans MT"/>
          <w:highlight w:val="yellow"/>
        </w:rPr>
        <w:t>CONTRACTOR</w:t>
      </w:r>
      <w:r w:rsidR="00EB6526" w:rsidRPr="003B5E3E">
        <w:rPr>
          <w:rFonts w:ascii="Gill Sans MT" w:hAnsi="Gill Sans MT"/>
          <w:highlight w:val="yellow"/>
        </w:rPr>
        <w:t>]</w:t>
      </w:r>
      <w:r w:rsidRPr="003B5E3E">
        <w:rPr>
          <w:rFonts w:ascii="Gill Sans MT" w:hAnsi="Gill Sans MT"/>
        </w:rPr>
        <w:t xml:space="preserve"> should plan to train extra </w:t>
      </w:r>
      <w:r w:rsidR="00337C6C" w:rsidRPr="003B5E3E">
        <w:rPr>
          <w:rFonts w:ascii="Gill Sans MT" w:hAnsi="Gill Sans MT"/>
        </w:rPr>
        <w:t>I</w:t>
      </w:r>
      <w:r w:rsidRPr="003B5E3E">
        <w:rPr>
          <w:rFonts w:ascii="Gill Sans MT" w:hAnsi="Gill Sans MT"/>
        </w:rPr>
        <w:t xml:space="preserve">nterviewers </w:t>
      </w:r>
      <w:r w:rsidR="00C66BA9" w:rsidRPr="003B5E3E">
        <w:rPr>
          <w:rFonts w:ascii="Gill Sans MT" w:hAnsi="Gill Sans MT"/>
        </w:rPr>
        <w:t xml:space="preserve">who </w:t>
      </w:r>
      <w:r w:rsidRPr="003B5E3E">
        <w:rPr>
          <w:rFonts w:ascii="Gill Sans MT" w:hAnsi="Gill Sans MT"/>
        </w:rPr>
        <w:t xml:space="preserve">will serve as back-up in case any </w:t>
      </w:r>
      <w:r w:rsidR="00C66BA9" w:rsidRPr="003B5E3E">
        <w:rPr>
          <w:rFonts w:ascii="Gill Sans MT" w:hAnsi="Gill Sans MT"/>
        </w:rPr>
        <w:t>I</w:t>
      </w:r>
      <w:r w:rsidRPr="003B5E3E">
        <w:rPr>
          <w:rFonts w:ascii="Gill Sans MT" w:hAnsi="Gill Sans MT"/>
        </w:rPr>
        <w:t xml:space="preserve">nterviewer drops </w:t>
      </w:r>
      <w:r w:rsidR="00C66BA9" w:rsidRPr="003B5E3E">
        <w:rPr>
          <w:rFonts w:ascii="Gill Sans MT" w:hAnsi="Gill Sans MT"/>
        </w:rPr>
        <w:t xml:space="preserve">out of </w:t>
      </w:r>
      <w:r w:rsidRPr="003B5E3E">
        <w:rPr>
          <w:rFonts w:ascii="Gill Sans MT" w:hAnsi="Gill Sans MT"/>
        </w:rPr>
        <w:t xml:space="preserve">the survey. </w:t>
      </w:r>
      <w:r w:rsidR="001707ED" w:rsidRPr="003B5E3E">
        <w:rPr>
          <w:rFonts w:ascii="Gill Sans MT" w:hAnsi="Gill Sans MT"/>
        </w:rPr>
        <w:t>A</w:t>
      </w:r>
      <w:r w:rsidRPr="003B5E3E">
        <w:rPr>
          <w:rFonts w:ascii="Gill Sans MT" w:hAnsi="Gill Sans MT"/>
        </w:rPr>
        <w:t xml:space="preserve">ll </w:t>
      </w:r>
      <w:r w:rsidR="00337C6C" w:rsidRPr="003B5E3E">
        <w:rPr>
          <w:rFonts w:ascii="Gill Sans MT" w:hAnsi="Gill Sans MT"/>
        </w:rPr>
        <w:t>F</w:t>
      </w:r>
      <w:r w:rsidRPr="003B5E3E">
        <w:rPr>
          <w:rFonts w:ascii="Gill Sans MT" w:hAnsi="Gill Sans MT"/>
        </w:rPr>
        <w:t xml:space="preserve">ield </w:t>
      </w:r>
      <w:r w:rsidR="00337C6C" w:rsidRPr="003B5E3E">
        <w:rPr>
          <w:rFonts w:ascii="Gill Sans MT" w:hAnsi="Gill Sans MT"/>
        </w:rPr>
        <w:t>S</w:t>
      </w:r>
      <w:r w:rsidRPr="003B5E3E">
        <w:rPr>
          <w:rFonts w:ascii="Gill Sans MT" w:hAnsi="Gill Sans MT"/>
        </w:rPr>
        <w:t xml:space="preserve">upervisors will be trained on all aspects of data collection and will serve as back-up for temporary absences of </w:t>
      </w:r>
      <w:r w:rsidR="00337C6C" w:rsidRPr="003B5E3E">
        <w:rPr>
          <w:rFonts w:ascii="Gill Sans MT" w:hAnsi="Gill Sans MT"/>
        </w:rPr>
        <w:t>I</w:t>
      </w:r>
      <w:r w:rsidRPr="003B5E3E">
        <w:rPr>
          <w:rFonts w:ascii="Gill Sans MT" w:hAnsi="Gill Sans MT"/>
        </w:rPr>
        <w:t xml:space="preserve">nterviewers due to health or family emergencies. </w:t>
      </w:r>
    </w:p>
    <w:p w14:paraId="1D559A08" w14:textId="1C12E0C5" w:rsidR="00A86BFD" w:rsidRPr="003B5E3E" w:rsidRDefault="00D2407C" w:rsidP="00CA6060">
      <w:pPr>
        <w:rPr>
          <w:rFonts w:ascii="Gill Sans MT" w:hAnsi="Gill Sans MT"/>
        </w:rPr>
      </w:pPr>
      <w:r w:rsidRPr="003B5E3E">
        <w:rPr>
          <w:rFonts w:ascii="Gill Sans MT" w:hAnsi="Gill Sans MT"/>
          <w:b/>
        </w:rPr>
        <w:t xml:space="preserve">Security </w:t>
      </w:r>
      <w:r w:rsidR="00EB6526" w:rsidRPr="003B5E3E">
        <w:rPr>
          <w:rFonts w:ascii="Gill Sans MT" w:hAnsi="Gill Sans MT"/>
          <w:b/>
        </w:rPr>
        <w:t>r</w:t>
      </w:r>
      <w:r w:rsidRPr="003B5E3E">
        <w:rPr>
          <w:rFonts w:ascii="Gill Sans MT" w:hAnsi="Gill Sans MT"/>
          <w:b/>
        </w:rPr>
        <w:t>isks:</w:t>
      </w:r>
      <w:r w:rsidRPr="003B5E3E">
        <w:rPr>
          <w:rFonts w:ascii="Gill Sans MT" w:hAnsi="Gill Sans MT"/>
        </w:rPr>
        <w:t xml:space="preserve"> </w:t>
      </w:r>
      <w:r w:rsidR="001707ED" w:rsidRPr="003B5E3E">
        <w:rPr>
          <w:rFonts w:ascii="Gill Sans MT" w:hAnsi="Gill Sans MT"/>
        </w:rPr>
        <w:t>In</w:t>
      </w:r>
      <w:r w:rsidRPr="003B5E3E">
        <w:rPr>
          <w:rFonts w:ascii="Gill Sans MT" w:hAnsi="Gill Sans MT"/>
        </w:rPr>
        <w:t xml:space="preserve"> </w:t>
      </w:r>
      <w:r w:rsidR="00337C6C" w:rsidRPr="003B5E3E">
        <w:rPr>
          <w:rFonts w:ascii="Gill Sans MT" w:hAnsi="Gill Sans MT"/>
        </w:rPr>
        <w:t>P2-</w:t>
      </w:r>
      <w:r w:rsidRPr="003B5E3E">
        <w:rPr>
          <w:rFonts w:ascii="Gill Sans MT" w:hAnsi="Gill Sans MT"/>
        </w:rPr>
        <w:t xml:space="preserve">ZOI areas </w:t>
      </w:r>
      <w:r w:rsidR="001707ED" w:rsidRPr="003B5E3E">
        <w:rPr>
          <w:rFonts w:ascii="Gill Sans MT" w:hAnsi="Gill Sans MT"/>
        </w:rPr>
        <w:t xml:space="preserve">that might </w:t>
      </w:r>
      <w:r w:rsidRPr="003B5E3E">
        <w:rPr>
          <w:rFonts w:ascii="Gill Sans MT" w:hAnsi="Gill Sans MT"/>
        </w:rPr>
        <w:t xml:space="preserve">pose security risk to </w:t>
      </w:r>
      <w:r w:rsidR="00337C6C" w:rsidRPr="003B5E3E">
        <w:rPr>
          <w:rFonts w:ascii="Gill Sans MT" w:hAnsi="Gill Sans MT"/>
        </w:rPr>
        <w:t>I</w:t>
      </w:r>
      <w:r w:rsidRPr="003B5E3E">
        <w:rPr>
          <w:rFonts w:ascii="Gill Sans MT" w:hAnsi="Gill Sans MT"/>
        </w:rPr>
        <w:t xml:space="preserve">nterviewers, security guards provided by </w:t>
      </w:r>
      <w:r w:rsidRPr="003B5E3E">
        <w:rPr>
          <w:rFonts w:ascii="Gill Sans MT" w:hAnsi="Gill Sans MT"/>
          <w:highlight w:val="yellow"/>
        </w:rPr>
        <w:t>[</w:t>
      </w:r>
      <w:r w:rsidR="006479C9" w:rsidRPr="003B5E3E">
        <w:rPr>
          <w:rFonts w:ascii="Gill Sans MT" w:hAnsi="Gill Sans MT"/>
          <w:highlight w:val="yellow"/>
        </w:rPr>
        <w:t xml:space="preserve">SURVEY </w:t>
      </w:r>
      <w:r w:rsidRPr="003B5E3E">
        <w:rPr>
          <w:rFonts w:ascii="Gill Sans MT" w:hAnsi="Gill Sans MT"/>
          <w:highlight w:val="yellow"/>
        </w:rPr>
        <w:t>SUBCONTRACTOR]</w:t>
      </w:r>
      <w:r w:rsidRPr="003B5E3E">
        <w:rPr>
          <w:rFonts w:ascii="Gill Sans MT" w:hAnsi="Gill Sans MT"/>
        </w:rPr>
        <w:t xml:space="preserve"> should accompany the </w:t>
      </w:r>
      <w:r w:rsidR="00337C6C" w:rsidRPr="003B5E3E">
        <w:rPr>
          <w:rFonts w:ascii="Gill Sans MT" w:hAnsi="Gill Sans MT"/>
        </w:rPr>
        <w:t xml:space="preserve">field </w:t>
      </w:r>
      <w:r w:rsidRPr="003B5E3E">
        <w:rPr>
          <w:rFonts w:ascii="Gill Sans MT" w:hAnsi="Gill Sans MT"/>
        </w:rPr>
        <w:t>teams.</w:t>
      </w:r>
    </w:p>
    <w:p w14:paraId="43DA30A8" w14:textId="2AA1459D" w:rsidR="001718D4" w:rsidRPr="003B5E3E" w:rsidRDefault="00F17B27" w:rsidP="00F17B27">
      <w:pPr>
        <w:pStyle w:val="Heading1"/>
        <w:ind w:left="360"/>
      </w:pPr>
      <w:bookmarkStart w:id="209" w:name="_Toc68594027"/>
      <w:r w:rsidRPr="003B5E3E">
        <w:t>7</w:t>
      </w:r>
      <w:r w:rsidR="00772413" w:rsidRPr="003B5E3E">
        <w:t>.</w:t>
      </w:r>
      <w:r w:rsidR="00772413" w:rsidRPr="003B5E3E">
        <w:tab/>
      </w:r>
      <w:bookmarkEnd w:id="202"/>
      <w:bookmarkEnd w:id="203"/>
      <w:r w:rsidR="00A86BFD" w:rsidRPr="003B5E3E">
        <w:t xml:space="preserve">Implementing </w:t>
      </w:r>
      <w:r w:rsidR="000077F3" w:rsidRPr="003B5E3E">
        <w:t>o</w:t>
      </w:r>
      <w:r w:rsidR="00A86BFD" w:rsidRPr="003B5E3E">
        <w:t xml:space="preserve">rganization and </w:t>
      </w:r>
      <w:r w:rsidR="000077F3" w:rsidRPr="003B5E3E">
        <w:t>k</w:t>
      </w:r>
      <w:r w:rsidR="00A86BFD" w:rsidRPr="003B5E3E">
        <w:t xml:space="preserve">ey </w:t>
      </w:r>
      <w:r w:rsidR="000077F3" w:rsidRPr="003B5E3E">
        <w:t>s</w:t>
      </w:r>
      <w:r w:rsidR="00A86BFD" w:rsidRPr="003B5E3E">
        <w:t>taff</w:t>
      </w:r>
      <w:bookmarkEnd w:id="209"/>
    </w:p>
    <w:p w14:paraId="41A94BB8" w14:textId="1141DA4E" w:rsidR="00A86BFD" w:rsidRPr="003B5E3E" w:rsidRDefault="00A86BFD" w:rsidP="00A86BFD">
      <w:pPr>
        <w:rPr>
          <w:rFonts w:ascii="Gill Sans MT" w:eastAsia="Cabin" w:hAnsi="Gill Sans MT"/>
        </w:rPr>
      </w:pPr>
      <w:bookmarkStart w:id="210" w:name="_Toc493081192"/>
      <w:bookmarkStart w:id="211" w:name="_Toc496792401"/>
      <w:r w:rsidRPr="003B5E3E">
        <w:rPr>
          <w:rFonts w:ascii="Gill Sans MT" w:eastAsia="Cabin" w:hAnsi="Gill Sans MT"/>
          <w:highlight w:val="yellow"/>
        </w:rPr>
        <w:t>[CONTRACTOR]</w:t>
      </w:r>
      <w:r w:rsidRPr="003B5E3E">
        <w:rPr>
          <w:rFonts w:ascii="Gill Sans MT" w:eastAsia="Cabin" w:hAnsi="Gill Sans MT"/>
        </w:rPr>
        <w:t xml:space="preserve"> will direct the ZOI </w:t>
      </w:r>
      <w:r w:rsidR="006479C9" w:rsidRPr="003B5E3E">
        <w:rPr>
          <w:rFonts w:ascii="Gill Sans MT" w:eastAsia="Cabin" w:hAnsi="Gill Sans MT"/>
        </w:rPr>
        <w:t xml:space="preserve">Midline </w:t>
      </w:r>
      <w:r w:rsidR="000C1A1B" w:rsidRPr="003B5E3E">
        <w:rPr>
          <w:rFonts w:ascii="Gill Sans MT" w:eastAsia="Cabin" w:hAnsi="Gill Sans MT"/>
        </w:rPr>
        <w:t>S</w:t>
      </w:r>
      <w:r w:rsidRPr="003B5E3E">
        <w:rPr>
          <w:rFonts w:ascii="Gill Sans MT" w:eastAsia="Cabin" w:hAnsi="Gill Sans MT"/>
        </w:rPr>
        <w:t xml:space="preserve">urvey. Founded in </w:t>
      </w:r>
      <w:r w:rsidRPr="003B5E3E">
        <w:rPr>
          <w:rFonts w:ascii="Gill Sans MT" w:eastAsia="Cabin" w:hAnsi="Gill Sans MT"/>
          <w:highlight w:val="yellow"/>
        </w:rPr>
        <w:t>[YEAR],</w:t>
      </w:r>
      <w:r w:rsidRPr="003B5E3E">
        <w:rPr>
          <w:rFonts w:ascii="Gill Sans MT" w:eastAsia="Cabin" w:hAnsi="Gill Sans MT"/>
        </w:rPr>
        <w:t xml:space="preserve"> </w:t>
      </w:r>
      <w:r w:rsidRPr="003B5E3E">
        <w:rPr>
          <w:rFonts w:ascii="Gill Sans MT" w:eastAsia="Cabin" w:hAnsi="Gill Sans MT"/>
          <w:highlight w:val="yellow"/>
        </w:rPr>
        <w:t>[CONTRACTOR]</w:t>
      </w:r>
      <w:r w:rsidRPr="003B5E3E">
        <w:rPr>
          <w:rFonts w:ascii="Gill Sans MT" w:eastAsia="Cabin" w:hAnsi="Gill Sans MT"/>
        </w:rPr>
        <w:t xml:space="preserve"> is a leading survey research organization that conducts research for the U.S. Government and other federal and international clients. </w:t>
      </w:r>
      <w:r w:rsidRPr="003B5E3E">
        <w:rPr>
          <w:rFonts w:ascii="Gill Sans MT" w:eastAsia="Cabin" w:hAnsi="Gill Sans MT"/>
          <w:highlight w:val="yellow"/>
        </w:rPr>
        <w:t>[ORGANIZATION]</w:t>
      </w:r>
      <w:r w:rsidRPr="003B5E3E">
        <w:rPr>
          <w:rFonts w:ascii="Gill Sans MT" w:eastAsia="Cabin" w:hAnsi="Gill Sans MT"/>
        </w:rPr>
        <w:t xml:space="preserve"> is the prime contractor on the </w:t>
      </w:r>
      <w:r w:rsidRPr="003B5E3E">
        <w:rPr>
          <w:rFonts w:ascii="Gill Sans MT" w:eastAsia="Cabin" w:hAnsi="Gill Sans MT"/>
          <w:highlight w:val="yellow"/>
        </w:rPr>
        <w:t>[CONTRACTOR]</w:t>
      </w:r>
      <w:r w:rsidRPr="003B5E3E">
        <w:rPr>
          <w:rFonts w:ascii="Gill Sans MT" w:eastAsia="Cabin" w:hAnsi="Gill Sans MT"/>
        </w:rPr>
        <w:t xml:space="preserve"> project. For the </w:t>
      </w:r>
      <w:r w:rsidRPr="003B5E3E">
        <w:rPr>
          <w:rFonts w:ascii="Gill Sans MT" w:eastAsia="Times New Roman" w:hAnsi="Gill Sans MT"/>
        </w:rPr>
        <w:t xml:space="preserve">Feed the Future </w:t>
      </w:r>
      <w:r w:rsidR="00821443" w:rsidRPr="003B5E3E">
        <w:rPr>
          <w:rFonts w:ascii="Gill Sans MT" w:eastAsia="Times New Roman" w:hAnsi="Gill Sans MT"/>
        </w:rPr>
        <w:t>[</w:t>
      </w:r>
      <w:r w:rsidR="00821443" w:rsidRPr="003B5E3E">
        <w:rPr>
          <w:rFonts w:ascii="Gill Sans MT" w:eastAsia="Times New Roman" w:hAnsi="Gill Sans MT"/>
          <w:highlight w:val="yellow"/>
        </w:rPr>
        <w:t>COUNTRY</w:t>
      </w:r>
      <w:r w:rsidR="00821443" w:rsidRPr="003B5E3E">
        <w:rPr>
          <w:rFonts w:ascii="Gill Sans MT" w:eastAsia="Times New Roman" w:hAnsi="Gill Sans MT"/>
        </w:rPr>
        <w:t xml:space="preserve">] </w:t>
      </w:r>
      <w:r w:rsidRPr="003B5E3E">
        <w:rPr>
          <w:rFonts w:ascii="Gill Sans MT" w:eastAsia="Times New Roman" w:hAnsi="Gill Sans MT"/>
        </w:rPr>
        <w:t xml:space="preserve">ZOI </w:t>
      </w:r>
      <w:r w:rsidR="00AC1298" w:rsidRPr="003B5E3E">
        <w:rPr>
          <w:rFonts w:ascii="Gill Sans MT" w:eastAsia="Times New Roman" w:hAnsi="Gill Sans MT"/>
        </w:rPr>
        <w:t xml:space="preserve">Midline </w:t>
      </w:r>
      <w:r w:rsidRPr="003B5E3E">
        <w:rPr>
          <w:rFonts w:ascii="Gill Sans MT" w:eastAsia="Times New Roman" w:hAnsi="Gill Sans MT"/>
        </w:rPr>
        <w:t xml:space="preserve">Survey </w:t>
      </w:r>
      <w:r w:rsidR="00821443" w:rsidRPr="003B5E3E">
        <w:rPr>
          <w:rFonts w:ascii="Gill Sans MT" w:eastAsia="Times New Roman" w:hAnsi="Gill Sans MT"/>
        </w:rPr>
        <w:t>[</w:t>
      </w:r>
      <w:r w:rsidR="00821443" w:rsidRPr="003B5E3E">
        <w:rPr>
          <w:rFonts w:ascii="Gill Sans MT" w:eastAsia="Times New Roman" w:hAnsi="Gill Sans MT"/>
          <w:highlight w:val="yellow"/>
        </w:rPr>
        <w:t>YEAR(S</w:t>
      </w:r>
      <w:r w:rsidR="00821443" w:rsidRPr="003B5E3E">
        <w:rPr>
          <w:rFonts w:ascii="Gill Sans MT" w:eastAsia="Times New Roman" w:hAnsi="Gill Sans MT"/>
        </w:rPr>
        <w:t>)]</w:t>
      </w:r>
      <w:r w:rsidRPr="003B5E3E">
        <w:rPr>
          <w:rFonts w:ascii="Gill Sans MT" w:eastAsia="Cabin" w:hAnsi="Gill Sans MT"/>
        </w:rPr>
        <w:t xml:space="preserve">, </w:t>
      </w:r>
      <w:r w:rsidRPr="003B5E3E">
        <w:rPr>
          <w:rFonts w:ascii="Gill Sans MT" w:eastAsia="Cabin" w:hAnsi="Gill Sans MT"/>
          <w:highlight w:val="yellow"/>
        </w:rPr>
        <w:t>[CONTRACTOR]</w:t>
      </w:r>
      <w:r w:rsidRPr="003B5E3E">
        <w:rPr>
          <w:rFonts w:ascii="Gill Sans MT" w:eastAsia="Cabin" w:hAnsi="Gill Sans MT"/>
        </w:rPr>
        <w:t xml:space="preserve"> will lead planning and design, oversee implementation, manage and analyze the data, develop the </w:t>
      </w:r>
      <w:r w:rsidR="00A96B02" w:rsidRPr="003B5E3E">
        <w:rPr>
          <w:rFonts w:ascii="Gill Sans MT" w:eastAsia="Cabin" w:hAnsi="Gill Sans MT"/>
          <w:highlight w:val="cyan"/>
        </w:rPr>
        <w:t>C</w:t>
      </w:r>
      <w:r w:rsidRPr="003B5E3E">
        <w:rPr>
          <w:rFonts w:ascii="Gill Sans MT" w:eastAsia="Cabin" w:hAnsi="Gill Sans MT"/>
          <w:highlight w:val="cyan"/>
        </w:rPr>
        <w:t xml:space="preserve">ountry </w:t>
      </w:r>
      <w:r w:rsidR="00A96B02" w:rsidRPr="003B5E3E">
        <w:rPr>
          <w:rFonts w:ascii="Gill Sans MT" w:eastAsia="Cabin" w:hAnsi="Gill Sans MT"/>
          <w:highlight w:val="cyan"/>
        </w:rPr>
        <w:t>R</w:t>
      </w:r>
      <w:r w:rsidRPr="003B5E3E">
        <w:rPr>
          <w:rFonts w:ascii="Gill Sans MT" w:eastAsia="Cabin" w:hAnsi="Gill Sans MT"/>
          <w:highlight w:val="cyan"/>
        </w:rPr>
        <w:t>eport</w:t>
      </w:r>
      <w:r w:rsidRPr="003B5E3E">
        <w:rPr>
          <w:rFonts w:ascii="Gill Sans MT" w:eastAsia="Cabin" w:hAnsi="Gill Sans MT"/>
        </w:rPr>
        <w:t xml:space="preserve">, and provide the public use datasets. </w:t>
      </w:r>
      <w:r w:rsidRPr="003B5E3E">
        <w:rPr>
          <w:rFonts w:ascii="Gill Sans MT" w:eastAsia="Cabin" w:hAnsi="Gill Sans MT"/>
          <w:highlight w:val="yellow"/>
        </w:rPr>
        <w:t>[CONTRACTOR]</w:t>
      </w:r>
      <w:r w:rsidRPr="003B5E3E">
        <w:rPr>
          <w:rFonts w:ascii="Gill Sans MT" w:eastAsia="Cabin" w:hAnsi="Gill Sans MT"/>
        </w:rPr>
        <w:t xml:space="preserve"> also will interact with the host country authorities and subcontract the survey subcontractor. </w:t>
      </w:r>
      <w:r w:rsidR="00EB6526" w:rsidRPr="003B5E3E">
        <w:rPr>
          <w:rFonts w:ascii="Gill Sans MT" w:eastAsia="Cabin" w:hAnsi="Gill Sans MT"/>
        </w:rPr>
        <w:t>A</w:t>
      </w:r>
      <w:r w:rsidRPr="003B5E3E">
        <w:rPr>
          <w:rFonts w:ascii="Gill Sans MT" w:eastAsia="Cabin" w:hAnsi="Gill Sans MT"/>
        </w:rPr>
        <w:t xml:space="preserve"> survey organization based in </w:t>
      </w:r>
      <w:r w:rsidR="00DE0A69" w:rsidRPr="003B5E3E">
        <w:rPr>
          <w:rFonts w:ascii="Gill Sans MT" w:eastAsia="Cabin" w:hAnsi="Gill Sans MT"/>
        </w:rPr>
        <w:t>[</w:t>
      </w:r>
      <w:r w:rsidRPr="003B5E3E">
        <w:rPr>
          <w:rFonts w:ascii="Gill Sans MT" w:eastAsia="Cabin" w:hAnsi="Gill Sans MT"/>
          <w:highlight w:val="yellow"/>
        </w:rPr>
        <w:t>COUNTRY</w:t>
      </w:r>
      <w:r w:rsidR="00DE0A69" w:rsidRPr="003B5E3E">
        <w:rPr>
          <w:rFonts w:ascii="Gill Sans MT" w:eastAsia="Cabin" w:hAnsi="Gill Sans MT"/>
        </w:rPr>
        <w:t>]</w:t>
      </w:r>
      <w:r w:rsidRPr="003B5E3E">
        <w:rPr>
          <w:rFonts w:ascii="Gill Sans MT" w:eastAsia="Cabin" w:hAnsi="Gill Sans MT"/>
        </w:rPr>
        <w:t xml:space="preserve"> that has extensive experience conducting large-scale household surveys will be subcontracted to conduct the fieldwork.</w:t>
      </w:r>
    </w:p>
    <w:p w14:paraId="774054B8" w14:textId="26609451" w:rsidR="00A86BFD" w:rsidRPr="003B5E3E" w:rsidRDefault="00EB6526" w:rsidP="00A86BFD">
      <w:pPr>
        <w:spacing w:line="240" w:lineRule="auto"/>
        <w:rPr>
          <w:rFonts w:ascii="Gill Sans MT" w:hAnsi="Gill Sans MT"/>
        </w:rPr>
      </w:pPr>
      <w:r w:rsidRPr="003B5E3E">
        <w:rPr>
          <w:rFonts w:ascii="Gill Sans MT" w:eastAsia="Cabin" w:hAnsi="Gill Sans MT"/>
        </w:rPr>
        <w:t>Following is a list of</w:t>
      </w:r>
      <w:r w:rsidR="00A86BFD" w:rsidRPr="003B5E3E">
        <w:rPr>
          <w:rFonts w:ascii="Gill Sans MT" w:eastAsia="Cabin" w:hAnsi="Gill Sans MT"/>
        </w:rPr>
        <w:t xml:space="preserve"> key staff</w:t>
      </w:r>
      <w:r w:rsidRPr="003B5E3E">
        <w:rPr>
          <w:rFonts w:ascii="Gill Sans MT" w:eastAsia="Cabin" w:hAnsi="Gill Sans MT"/>
        </w:rPr>
        <w:t xml:space="preserve"> positions with</w:t>
      </w:r>
      <w:r w:rsidR="00A86BFD" w:rsidRPr="003B5E3E">
        <w:rPr>
          <w:rFonts w:ascii="Gill Sans MT" w:eastAsia="Cabin" w:hAnsi="Gill Sans MT"/>
        </w:rPr>
        <w:t xml:space="preserve"> </w:t>
      </w:r>
      <w:r w:rsidR="00A86BFD" w:rsidRPr="003B5E3E">
        <w:rPr>
          <w:rFonts w:ascii="Gill Sans MT" w:eastAsia="Cabin" w:hAnsi="Gill Sans MT"/>
          <w:highlight w:val="yellow"/>
        </w:rPr>
        <w:t>[CONTRACTOR]</w:t>
      </w:r>
      <w:r w:rsidR="00A86BFD" w:rsidRPr="003B5E3E">
        <w:rPr>
          <w:rFonts w:ascii="Gill Sans MT" w:eastAsia="Cabin" w:hAnsi="Gill Sans MT"/>
        </w:rPr>
        <w:t xml:space="preserve"> involved in the </w:t>
      </w:r>
      <w:r w:rsidR="00A86BFD" w:rsidRPr="003B5E3E">
        <w:rPr>
          <w:rFonts w:ascii="Gill Sans MT" w:eastAsia="Times New Roman" w:hAnsi="Gill Sans MT"/>
        </w:rPr>
        <w:t xml:space="preserve">Feed the Future </w:t>
      </w:r>
      <w:r w:rsidR="00DE0A69" w:rsidRPr="003B5E3E">
        <w:rPr>
          <w:rFonts w:ascii="Gill Sans MT" w:eastAsia="Times New Roman" w:hAnsi="Gill Sans MT"/>
        </w:rPr>
        <w:t>[</w:t>
      </w:r>
      <w:r w:rsidR="00DE0A69" w:rsidRPr="003B5E3E">
        <w:rPr>
          <w:rFonts w:ascii="Gill Sans MT" w:eastAsia="Times New Roman" w:hAnsi="Gill Sans MT"/>
          <w:highlight w:val="yellow"/>
        </w:rPr>
        <w:t>COUNTRY</w:t>
      </w:r>
      <w:r w:rsidR="00DE0A69" w:rsidRPr="003B5E3E">
        <w:rPr>
          <w:rFonts w:ascii="Gill Sans MT" w:eastAsia="Times New Roman" w:hAnsi="Gill Sans MT"/>
        </w:rPr>
        <w:t xml:space="preserve">] </w:t>
      </w:r>
      <w:r w:rsidR="00C03F0F" w:rsidRPr="003B5E3E">
        <w:rPr>
          <w:rFonts w:ascii="Gill Sans MT" w:eastAsia="Times New Roman" w:hAnsi="Gill Sans MT"/>
        </w:rPr>
        <w:t xml:space="preserve">Midline </w:t>
      </w:r>
      <w:r w:rsidR="00A86BFD" w:rsidRPr="003B5E3E">
        <w:rPr>
          <w:rFonts w:ascii="Gill Sans MT" w:eastAsia="Times New Roman" w:hAnsi="Gill Sans MT"/>
        </w:rPr>
        <w:t xml:space="preserve">ZOI Survey </w:t>
      </w:r>
      <w:r w:rsidR="00DE0A69" w:rsidRPr="003B5E3E">
        <w:rPr>
          <w:rFonts w:ascii="Gill Sans MT" w:eastAsia="Times New Roman" w:hAnsi="Gill Sans MT"/>
        </w:rPr>
        <w:t>[</w:t>
      </w:r>
      <w:r w:rsidR="00DE0A69" w:rsidRPr="003B5E3E">
        <w:rPr>
          <w:rFonts w:ascii="Gill Sans MT" w:eastAsia="Times New Roman" w:hAnsi="Gill Sans MT"/>
          <w:highlight w:val="yellow"/>
        </w:rPr>
        <w:t>YEAR(S)</w:t>
      </w:r>
      <w:commentRangeStart w:id="212"/>
      <w:r w:rsidR="00DE0A69" w:rsidRPr="003B5E3E">
        <w:rPr>
          <w:rFonts w:ascii="Gill Sans MT" w:eastAsia="Times New Roman" w:hAnsi="Gill Sans MT"/>
        </w:rPr>
        <w:t>]</w:t>
      </w:r>
      <w:r w:rsidR="00A86BFD" w:rsidRPr="003B5E3E">
        <w:rPr>
          <w:rFonts w:ascii="Gill Sans MT" w:eastAsia="Cabin" w:hAnsi="Gill Sans MT"/>
        </w:rPr>
        <w:t>:</w:t>
      </w:r>
      <w:commentRangeEnd w:id="212"/>
      <w:r w:rsidR="0044236A">
        <w:rPr>
          <w:rStyle w:val="CommentReference"/>
        </w:rPr>
        <w:commentReference w:id="212"/>
      </w:r>
    </w:p>
    <w:p w14:paraId="485AED98" w14:textId="7EF4775F" w:rsidR="00A86BFD" w:rsidRPr="003B5E3E" w:rsidRDefault="00250C92" w:rsidP="002663AA">
      <w:pPr>
        <w:widowControl w:val="0"/>
        <w:numPr>
          <w:ilvl w:val="1"/>
          <w:numId w:val="20"/>
        </w:numPr>
        <w:contextualSpacing/>
        <w:rPr>
          <w:rFonts w:ascii="Gill Sans MT" w:eastAsia="Cabin" w:hAnsi="Gill Sans MT"/>
          <w:b/>
        </w:rPr>
      </w:pPr>
      <w:r w:rsidRPr="003B5E3E">
        <w:rPr>
          <w:rFonts w:ascii="Gill Sans MT" w:eastAsia="Cabin" w:hAnsi="Gill Sans MT"/>
          <w:b/>
        </w:rPr>
        <w:t>Project Director</w:t>
      </w:r>
      <w:r w:rsidR="00A86BFD" w:rsidRPr="003B5E3E">
        <w:rPr>
          <w:rFonts w:ascii="Gill Sans MT" w:eastAsia="Cabin" w:hAnsi="Gill Sans MT"/>
          <w:b/>
        </w:rPr>
        <w:t xml:space="preserve"> </w:t>
      </w:r>
      <w:r w:rsidR="00EB6526" w:rsidRPr="003B5E3E">
        <w:rPr>
          <w:rFonts w:ascii="Gill Sans MT" w:eastAsia="Cabin" w:hAnsi="Gill Sans MT"/>
          <w:b/>
          <w:highlight w:val="yellow"/>
        </w:rPr>
        <w:t>[</w:t>
      </w:r>
      <w:r w:rsidR="00A86BFD" w:rsidRPr="003B5E3E">
        <w:rPr>
          <w:rFonts w:ascii="Gill Sans MT" w:eastAsia="Cabin" w:hAnsi="Gill Sans MT"/>
          <w:b/>
          <w:highlight w:val="yellow"/>
        </w:rPr>
        <w:t>NAME</w:t>
      </w:r>
      <w:r w:rsidR="00EB6526" w:rsidRPr="003B5E3E">
        <w:rPr>
          <w:rFonts w:ascii="Gill Sans MT" w:eastAsia="Cabin" w:hAnsi="Gill Sans MT"/>
          <w:b/>
          <w:highlight w:val="yellow"/>
        </w:rPr>
        <w:t>]</w:t>
      </w:r>
      <w:r w:rsidR="00A86BFD" w:rsidRPr="003B5E3E">
        <w:rPr>
          <w:rFonts w:ascii="Gill Sans MT" w:eastAsia="Cabin" w:hAnsi="Gill Sans MT"/>
        </w:rPr>
        <w:t>,</w:t>
      </w:r>
      <w:r w:rsidR="00A86BFD" w:rsidRPr="003B5E3E">
        <w:rPr>
          <w:rFonts w:ascii="Gill Sans MT" w:eastAsia="Cabin" w:hAnsi="Gill Sans MT"/>
          <w:b/>
        </w:rPr>
        <w:t xml:space="preserve"> </w:t>
      </w:r>
      <w:r w:rsidR="00A86BFD" w:rsidRPr="003B5E3E">
        <w:rPr>
          <w:rFonts w:ascii="Gill Sans MT" w:eastAsia="Cabin" w:hAnsi="Gill Sans MT"/>
        </w:rPr>
        <w:t>background</w:t>
      </w:r>
    </w:p>
    <w:p w14:paraId="6359BCC1" w14:textId="0394649C" w:rsidR="00A86BFD" w:rsidRPr="003B5E3E" w:rsidRDefault="00250C92" w:rsidP="002663AA">
      <w:pPr>
        <w:widowControl w:val="0"/>
        <w:numPr>
          <w:ilvl w:val="1"/>
          <w:numId w:val="20"/>
        </w:numPr>
        <w:contextualSpacing/>
        <w:rPr>
          <w:rFonts w:ascii="Gill Sans MT" w:eastAsia="Cabin" w:hAnsi="Gill Sans MT"/>
          <w:b/>
        </w:rPr>
      </w:pPr>
      <w:r w:rsidRPr="003B5E3E">
        <w:rPr>
          <w:rFonts w:ascii="Gill Sans MT" w:eastAsia="Cabin" w:hAnsi="Gill Sans MT"/>
          <w:b/>
        </w:rPr>
        <w:t xml:space="preserve">Senior Researcher </w:t>
      </w:r>
      <w:r w:rsidR="00EB6526" w:rsidRPr="003B5E3E">
        <w:rPr>
          <w:rFonts w:ascii="Gill Sans MT" w:eastAsia="Cabin" w:hAnsi="Gill Sans MT"/>
          <w:b/>
          <w:highlight w:val="yellow"/>
        </w:rPr>
        <w:t>[NAME]</w:t>
      </w:r>
      <w:r w:rsidR="00A86BFD" w:rsidRPr="003B5E3E">
        <w:rPr>
          <w:rFonts w:ascii="Gill Sans MT" w:eastAsia="Cabin" w:hAnsi="Gill Sans MT"/>
        </w:rPr>
        <w:t>, background</w:t>
      </w:r>
    </w:p>
    <w:p w14:paraId="04AB1E78" w14:textId="7682690C" w:rsidR="00A86BFD" w:rsidRPr="003B5E3E" w:rsidRDefault="00A86BFD" w:rsidP="002663AA">
      <w:pPr>
        <w:widowControl w:val="0"/>
        <w:numPr>
          <w:ilvl w:val="1"/>
          <w:numId w:val="20"/>
        </w:numPr>
        <w:contextualSpacing/>
        <w:rPr>
          <w:rFonts w:ascii="Gill Sans MT" w:eastAsia="Cabin" w:hAnsi="Gill Sans MT"/>
          <w:b/>
        </w:rPr>
      </w:pPr>
      <w:r w:rsidRPr="003B5E3E">
        <w:rPr>
          <w:rFonts w:ascii="Gill Sans MT" w:eastAsia="Cabin" w:hAnsi="Gill Sans MT"/>
          <w:b/>
        </w:rPr>
        <w:t xml:space="preserve">Sampling Statistician </w:t>
      </w:r>
      <w:r w:rsidR="00EB6526" w:rsidRPr="003B5E3E">
        <w:rPr>
          <w:rFonts w:ascii="Gill Sans MT" w:eastAsia="Cabin" w:hAnsi="Gill Sans MT"/>
          <w:b/>
          <w:highlight w:val="yellow"/>
        </w:rPr>
        <w:t>[NAME]</w:t>
      </w:r>
      <w:r w:rsidRPr="003B5E3E">
        <w:rPr>
          <w:rFonts w:ascii="Gill Sans MT" w:eastAsia="Cabin" w:hAnsi="Gill Sans MT"/>
        </w:rPr>
        <w:t>, background</w:t>
      </w:r>
    </w:p>
    <w:p w14:paraId="33BC99B7" w14:textId="16F9158F" w:rsidR="00A86BFD" w:rsidRPr="003B5E3E" w:rsidRDefault="00A86BFD" w:rsidP="002663AA">
      <w:pPr>
        <w:widowControl w:val="0"/>
        <w:numPr>
          <w:ilvl w:val="1"/>
          <w:numId w:val="20"/>
        </w:numPr>
        <w:contextualSpacing/>
        <w:rPr>
          <w:rFonts w:ascii="Gill Sans MT" w:eastAsia="Cabin" w:hAnsi="Gill Sans MT"/>
          <w:b/>
        </w:rPr>
      </w:pPr>
      <w:r w:rsidRPr="003B5E3E">
        <w:rPr>
          <w:rFonts w:ascii="Gill Sans MT" w:eastAsia="Cabin" w:hAnsi="Gill Sans MT"/>
          <w:b/>
        </w:rPr>
        <w:t xml:space="preserve">Data Analyst </w:t>
      </w:r>
      <w:r w:rsidR="00EB6526" w:rsidRPr="003B5E3E">
        <w:rPr>
          <w:rFonts w:ascii="Gill Sans MT" w:eastAsia="Cabin" w:hAnsi="Gill Sans MT"/>
          <w:b/>
          <w:highlight w:val="yellow"/>
        </w:rPr>
        <w:t>[NAME]</w:t>
      </w:r>
      <w:r w:rsidRPr="003B5E3E">
        <w:rPr>
          <w:rFonts w:ascii="Gill Sans MT" w:eastAsia="Cabin" w:hAnsi="Gill Sans MT"/>
        </w:rPr>
        <w:t>, background</w:t>
      </w:r>
    </w:p>
    <w:p w14:paraId="23C4166B" w14:textId="77777777" w:rsidR="00A86BFD" w:rsidRPr="003B5E3E" w:rsidRDefault="00A86BFD">
      <w:pPr>
        <w:rPr>
          <w:rFonts w:ascii="Gill Sans MT" w:hAnsi="Gill Sans MT"/>
          <w:b/>
          <w:color w:val="4799B5"/>
          <w:sz w:val="32"/>
          <w:szCs w:val="32"/>
        </w:rPr>
      </w:pPr>
      <w:bookmarkStart w:id="213" w:name="_Toc493081193"/>
      <w:bookmarkStart w:id="214" w:name="_Toc496792402"/>
      <w:bookmarkEnd w:id="210"/>
      <w:bookmarkEnd w:id="211"/>
      <w:r w:rsidRPr="003B5E3E">
        <w:rPr>
          <w:rFonts w:ascii="Gill Sans MT" w:hAnsi="Gill Sans MT"/>
        </w:rPr>
        <w:br w:type="page"/>
      </w:r>
    </w:p>
    <w:p w14:paraId="73839567" w14:textId="6EE47A21" w:rsidR="0035680F" w:rsidRPr="003B5E3E" w:rsidRDefault="00E94B03" w:rsidP="00737CED">
      <w:pPr>
        <w:pStyle w:val="Heading1"/>
        <w:sectPr w:rsidR="0035680F" w:rsidRPr="003B5E3E" w:rsidSect="00B55E8D">
          <w:footerReference w:type="default" r:id="rId31"/>
          <w:pgSz w:w="12240" w:h="15840" w:code="1"/>
          <w:pgMar w:top="1440" w:right="1440" w:bottom="1440" w:left="1440" w:header="720" w:footer="720" w:gutter="0"/>
          <w:pgNumType w:start="1"/>
          <w:cols w:space="720"/>
          <w:docGrid w:linePitch="299"/>
        </w:sectPr>
      </w:pPr>
      <w:bookmarkStart w:id="215" w:name="_Toc68594028"/>
      <w:commentRangeStart w:id="216"/>
      <w:r w:rsidRPr="003B5E3E">
        <w:t>Appendix</w:t>
      </w:r>
      <w:r w:rsidR="007604EC" w:rsidRPr="003B5E3E">
        <w:t xml:space="preserve"> </w:t>
      </w:r>
      <w:r w:rsidR="00D80A78" w:rsidRPr="003B5E3E">
        <w:t>A</w:t>
      </w:r>
      <w:commentRangeEnd w:id="216"/>
      <w:r w:rsidR="0044236A">
        <w:rPr>
          <w:rStyle w:val="CommentReference"/>
          <w:rFonts w:ascii="Calibri" w:eastAsia="Calibri" w:hAnsi="Calibri" w:cs="Times New Roman"/>
          <w:b w:val="0"/>
          <w:caps w:val="0"/>
          <w:color w:val="auto"/>
        </w:rPr>
        <w:commentReference w:id="216"/>
      </w:r>
      <w:r w:rsidR="00883D14" w:rsidRPr="003B5E3E">
        <w:t xml:space="preserve">: </w:t>
      </w:r>
      <w:bookmarkEnd w:id="213"/>
      <w:bookmarkEnd w:id="214"/>
      <w:r w:rsidR="00A86BFD" w:rsidRPr="003B5E3E">
        <w:t xml:space="preserve">Feed the Future </w:t>
      </w:r>
      <w:r w:rsidR="00C37642" w:rsidRPr="003B5E3E">
        <w:t>[</w:t>
      </w:r>
      <w:r w:rsidR="00C37642" w:rsidRPr="003B5E3E">
        <w:rPr>
          <w:highlight w:val="yellow"/>
        </w:rPr>
        <w:t>COUNTRY</w:t>
      </w:r>
      <w:r w:rsidR="00C37642" w:rsidRPr="003B5E3E">
        <w:t xml:space="preserve">] </w:t>
      </w:r>
      <w:r w:rsidR="00A86BFD" w:rsidRPr="003B5E3E">
        <w:t xml:space="preserve">ZOI </w:t>
      </w:r>
      <w:r w:rsidR="00493130" w:rsidRPr="003B5E3E">
        <w:t xml:space="preserve">Midline </w:t>
      </w:r>
      <w:r w:rsidR="00A86BFD" w:rsidRPr="003B5E3E">
        <w:t xml:space="preserve">Survey </w:t>
      </w:r>
      <w:r w:rsidR="00C37642" w:rsidRPr="003B5E3E">
        <w:t>[</w:t>
      </w:r>
      <w:r w:rsidR="00C37642" w:rsidRPr="003B5E3E">
        <w:rPr>
          <w:highlight w:val="yellow"/>
        </w:rPr>
        <w:t>YEAR(S)</w:t>
      </w:r>
      <w:r w:rsidR="00C37642" w:rsidRPr="003B5E3E">
        <w:t>]</w:t>
      </w:r>
      <w:r w:rsidR="00A86BFD" w:rsidRPr="003B5E3E">
        <w:t xml:space="preserve"> </w:t>
      </w:r>
      <w:r w:rsidR="000077F3" w:rsidRPr="003B5E3E">
        <w:t>i</w:t>
      </w:r>
      <w:r w:rsidR="00A86BFD" w:rsidRPr="003B5E3E">
        <w:t>nstrument</w:t>
      </w:r>
      <w:bookmarkEnd w:id="215"/>
    </w:p>
    <w:p w14:paraId="35DD783F" w14:textId="4E2E2C70" w:rsidR="003D677C" w:rsidRPr="003B5E3E" w:rsidRDefault="00E471B4" w:rsidP="00737CED">
      <w:pPr>
        <w:pStyle w:val="Heading1"/>
      </w:pPr>
      <w:bookmarkStart w:id="217" w:name="_Toc68594029"/>
      <w:r w:rsidRPr="003B5E3E">
        <w:t xml:space="preserve">Appendix B: Feed the Future </w:t>
      </w:r>
      <w:r w:rsidR="00B86681" w:rsidRPr="003B5E3E">
        <w:t>[</w:t>
      </w:r>
      <w:r w:rsidR="00B86681" w:rsidRPr="003B5E3E">
        <w:rPr>
          <w:highlight w:val="yellow"/>
        </w:rPr>
        <w:t>COUNTRY</w:t>
      </w:r>
      <w:r w:rsidR="00B86681" w:rsidRPr="003B5E3E">
        <w:t xml:space="preserve">] </w:t>
      </w:r>
      <w:r w:rsidRPr="003B5E3E">
        <w:t xml:space="preserve">ZOI </w:t>
      </w:r>
      <w:r w:rsidR="00493130" w:rsidRPr="003B5E3E">
        <w:t xml:space="preserve">Midline </w:t>
      </w:r>
      <w:r w:rsidRPr="003B5E3E">
        <w:t>Survey</w:t>
      </w:r>
      <w:r w:rsidR="00772149" w:rsidRPr="003B5E3E">
        <w:t xml:space="preserve"> [</w:t>
      </w:r>
      <w:r w:rsidR="00772149" w:rsidRPr="003B5E3E">
        <w:rPr>
          <w:highlight w:val="yellow"/>
        </w:rPr>
        <w:t>YEAR(S)</w:t>
      </w:r>
      <w:r w:rsidR="00772149" w:rsidRPr="003B5E3E">
        <w:t>]</w:t>
      </w:r>
      <w:r w:rsidR="000077F3" w:rsidRPr="003B5E3E">
        <w:t>—</w:t>
      </w:r>
      <w:r w:rsidRPr="003B5E3E">
        <w:t xml:space="preserve">Gantt </w:t>
      </w:r>
      <w:commentRangeStart w:id="218"/>
      <w:r w:rsidR="000077F3" w:rsidRPr="003B5E3E">
        <w:t>c</w:t>
      </w:r>
      <w:r w:rsidRPr="003B5E3E">
        <w:t>hart</w:t>
      </w:r>
      <w:bookmarkEnd w:id="217"/>
      <w:commentRangeEnd w:id="218"/>
      <w:r w:rsidR="00FC773D" w:rsidRPr="003B5E3E">
        <w:rPr>
          <w:rStyle w:val="CommentReference"/>
          <w:rFonts w:eastAsia="Calibri" w:cs="Times New Roman"/>
          <w:b w:val="0"/>
          <w:caps w:val="0"/>
          <w:color w:val="auto"/>
        </w:rPr>
        <w:commentReference w:id="218"/>
      </w:r>
    </w:p>
    <w:tbl>
      <w:tblPr>
        <w:tblW w:w="14262" w:type="dxa"/>
        <w:tblLook w:val="04A0" w:firstRow="1" w:lastRow="0" w:firstColumn="1" w:lastColumn="0" w:noHBand="0" w:noVBand="1"/>
      </w:tblPr>
      <w:tblGrid>
        <w:gridCol w:w="396"/>
        <w:gridCol w:w="6694"/>
        <w:gridCol w:w="306"/>
        <w:gridCol w:w="306"/>
        <w:gridCol w:w="306"/>
        <w:gridCol w:w="306"/>
        <w:gridCol w:w="306"/>
        <w:gridCol w:w="306"/>
        <w:gridCol w:w="306"/>
        <w:gridCol w:w="306"/>
        <w:gridCol w:w="306"/>
        <w:gridCol w:w="427"/>
        <w:gridCol w:w="427"/>
        <w:gridCol w:w="396"/>
        <w:gridCol w:w="396"/>
        <w:gridCol w:w="396"/>
        <w:gridCol w:w="396"/>
        <w:gridCol w:w="396"/>
        <w:gridCol w:w="396"/>
        <w:gridCol w:w="396"/>
        <w:gridCol w:w="396"/>
        <w:gridCol w:w="396"/>
      </w:tblGrid>
      <w:tr w:rsidR="00A90E29" w:rsidRPr="00A90E29" w14:paraId="3B2E50DE" w14:textId="77777777" w:rsidTr="00A248ED">
        <w:trPr>
          <w:trHeight w:val="312"/>
        </w:trPr>
        <w:tc>
          <w:tcPr>
            <w:tcW w:w="7090" w:type="dxa"/>
            <w:gridSpan w:val="2"/>
            <w:vMerge w:val="restart"/>
            <w:tcBorders>
              <w:top w:val="single" w:sz="4" w:space="0" w:color="auto"/>
              <w:left w:val="nil"/>
              <w:bottom w:val="single" w:sz="8" w:space="0" w:color="000000"/>
              <w:right w:val="nil"/>
            </w:tcBorders>
            <w:shd w:val="clear" w:color="000000" w:fill="4799B5"/>
            <w:vAlign w:val="bottom"/>
            <w:hideMark/>
          </w:tcPr>
          <w:p w14:paraId="3ABC630F" w14:textId="77777777" w:rsidR="00A90E29" w:rsidRPr="00A90E29" w:rsidRDefault="00A90E29" w:rsidP="00A90E29">
            <w:pPr>
              <w:spacing w:after="0" w:line="240" w:lineRule="auto"/>
              <w:rPr>
                <w:rFonts w:ascii="Gill Sans MT" w:eastAsia="Times New Roman" w:hAnsi="Gill Sans MT" w:cs="Calibri"/>
                <w:b/>
                <w:bCs/>
                <w:color w:val="FFFFFF"/>
                <w:sz w:val="18"/>
                <w:szCs w:val="18"/>
              </w:rPr>
            </w:pPr>
            <w:r w:rsidRPr="00A90E29">
              <w:rPr>
                <w:rFonts w:ascii="Gill Sans MT" w:eastAsia="Times New Roman" w:hAnsi="Gill Sans MT" w:cs="Calibri"/>
                <w:b/>
                <w:bCs/>
                <w:color w:val="FFFFFF"/>
                <w:sz w:val="18"/>
                <w:szCs w:val="18"/>
              </w:rPr>
              <w:t>Feed the Future Zone of Influence Midline Survey Tasks and Timeline</w:t>
            </w:r>
          </w:p>
        </w:tc>
        <w:tc>
          <w:tcPr>
            <w:tcW w:w="7172" w:type="dxa"/>
            <w:gridSpan w:val="20"/>
            <w:tcBorders>
              <w:top w:val="single" w:sz="4" w:space="0" w:color="auto"/>
              <w:left w:val="nil"/>
              <w:bottom w:val="nil"/>
              <w:right w:val="nil"/>
            </w:tcBorders>
            <w:shd w:val="clear" w:color="000000" w:fill="4799B5"/>
            <w:vAlign w:val="center"/>
            <w:hideMark/>
          </w:tcPr>
          <w:p w14:paraId="68310233" w14:textId="77777777" w:rsidR="00A90E29" w:rsidRPr="00A90E29" w:rsidRDefault="00A90E29" w:rsidP="00A90E29">
            <w:pPr>
              <w:spacing w:after="0" w:line="240" w:lineRule="auto"/>
              <w:jc w:val="center"/>
              <w:rPr>
                <w:rFonts w:ascii="Gill Sans MT" w:eastAsia="Times New Roman" w:hAnsi="Gill Sans MT" w:cs="Calibri"/>
                <w:b/>
                <w:bCs/>
                <w:color w:val="FFFFFF"/>
                <w:sz w:val="18"/>
                <w:szCs w:val="18"/>
              </w:rPr>
            </w:pPr>
            <w:r w:rsidRPr="00A90E29">
              <w:rPr>
                <w:rFonts w:ascii="Gill Sans MT" w:eastAsia="Times New Roman" w:hAnsi="Gill Sans MT" w:cs="Calibri"/>
                <w:b/>
                <w:bCs/>
                <w:color w:val="FFFFFF"/>
                <w:sz w:val="18"/>
                <w:szCs w:val="18"/>
              </w:rPr>
              <w:t>MONTH</w:t>
            </w:r>
          </w:p>
        </w:tc>
      </w:tr>
      <w:tr w:rsidR="00A90E29" w:rsidRPr="00A90E29" w14:paraId="709D5F22" w14:textId="77777777" w:rsidTr="00A248ED">
        <w:trPr>
          <w:trHeight w:val="312"/>
        </w:trPr>
        <w:tc>
          <w:tcPr>
            <w:tcW w:w="7090" w:type="dxa"/>
            <w:gridSpan w:val="2"/>
            <w:vMerge/>
            <w:tcBorders>
              <w:top w:val="single" w:sz="4" w:space="0" w:color="auto"/>
              <w:left w:val="nil"/>
              <w:bottom w:val="single" w:sz="8" w:space="0" w:color="000000"/>
              <w:right w:val="nil"/>
            </w:tcBorders>
            <w:vAlign w:val="center"/>
            <w:hideMark/>
          </w:tcPr>
          <w:p w14:paraId="7AE13587" w14:textId="77777777" w:rsidR="00A90E29" w:rsidRPr="00A90E29" w:rsidRDefault="00A90E29" w:rsidP="00A90E29">
            <w:pPr>
              <w:spacing w:after="0" w:line="240" w:lineRule="auto"/>
              <w:rPr>
                <w:rFonts w:ascii="Gill Sans MT" w:eastAsia="Times New Roman" w:hAnsi="Gill Sans MT" w:cs="Calibri"/>
                <w:b/>
                <w:bCs/>
                <w:color w:val="FFFFFF"/>
                <w:sz w:val="18"/>
                <w:szCs w:val="18"/>
              </w:rPr>
            </w:pPr>
          </w:p>
        </w:tc>
        <w:tc>
          <w:tcPr>
            <w:tcW w:w="306" w:type="dxa"/>
            <w:tcBorders>
              <w:top w:val="nil"/>
              <w:left w:val="nil"/>
              <w:bottom w:val="single" w:sz="8" w:space="0" w:color="auto"/>
              <w:right w:val="nil"/>
            </w:tcBorders>
            <w:shd w:val="clear" w:color="000000" w:fill="4799B5"/>
            <w:noWrap/>
            <w:vAlign w:val="center"/>
            <w:hideMark/>
          </w:tcPr>
          <w:p w14:paraId="2CCF76ED"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w:t>
            </w:r>
          </w:p>
        </w:tc>
        <w:tc>
          <w:tcPr>
            <w:tcW w:w="306" w:type="dxa"/>
            <w:tcBorders>
              <w:top w:val="nil"/>
              <w:left w:val="nil"/>
              <w:bottom w:val="nil"/>
              <w:right w:val="nil"/>
            </w:tcBorders>
            <w:shd w:val="clear" w:color="000000" w:fill="4799B5"/>
            <w:noWrap/>
            <w:vAlign w:val="center"/>
            <w:hideMark/>
          </w:tcPr>
          <w:p w14:paraId="2E1237BE"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2</w:t>
            </w:r>
          </w:p>
        </w:tc>
        <w:tc>
          <w:tcPr>
            <w:tcW w:w="306" w:type="dxa"/>
            <w:tcBorders>
              <w:top w:val="nil"/>
              <w:left w:val="nil"/>
              <w:bottom w:val="nil"/>
              <w:right w:val="nil"/>
            </w:tcBorders>
            <w:shd w:val="clear" w:color="000000" w:fill="4799B5"/>
            <w:noWrap/>
            <w:vAlign w:val="center"/>
            <w:hideMark/>
          </w:tcPr>
          <w:p w14:paraId="0BF13F1B"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3</w:t>
            </w:r>
          </w:p>
        </w:tc>
        <w:tc>
          <w:tcPr>
            <w:tcW w:w="306" w:type="dxa"/>
            <w:tcBorders>
              <w:top w:val="nil"/>
              <w:left w:val="nil"/>
              <w:bottom w:val="nil"/>
              <w:right w:val="nil"/>
            </w:tcBorders>
            <w:shd w:val="clear" w:color="000000" w:fill="4799B5"/>
            <w:noWrap/>
            <w:vAlign w:val="center"/>
            <w:hideMark/>
          </w:tcPr>
          <w:p w14:paraId="410EA26F"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4</w:t>
            </w:r>
          </w:p>
        </w:tc>
        <w:tc>
          <w:tcPr>
            <w:tcW w:w="306" w:type="dxa"/>
            <w:tcBorders>
              <w:top w:val="nil"/>
              <w:left w:val="nil"/>
              <w:bottom w:val="nil"/>
              <w:right w:val="nil"/>
            </w:tcBorders>
            <w:shd w:val="clear" w:color="000000" w:fill="4799B5"/>
            <w:noWrap/>
            <w:vAlign w:val="center"/>
            <w:hideMark/>
          </w:tcPr>
          <w:p w14:paraId="697A5BEE"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5</w:t>
            </w:r>
          </w:p>
        </w:tc>
        <w:tc>
          <w:tcPr>
            <w:tcW w:w="306" w:type="dxa"/>
            <w:tcBorders>
              <w:top w:val="nil"/>
              <w:left w:val="nil"/>
              <w:bottom w:val="nil"/>
              <w:right w:val="nil"/>
            </w:tcBorders>
            <w:shd w:val="clear" w:color="000000" w:fill="4799B5"/>
            <w:noWrap/>
            <w:vAlign w:val="center"/>
            <w:hideMark/>
          </w:tcPr>
          <w:p w14:paraId="1625B0F9"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6</w:t>
            </w:r>
          </w:p>
        </w:tc>
        <w:tc>
          <w:tcPr>
            <w:tcW w:w="306" w:type="dxa"/>
            <w:tcBorders>
              <w:top w:val="nil"/>
              <w:left w:val="nil"/>
              <w:bottom w:val="nil"/>
              <w:right w:val="nil"/>
            </w:tcBorders>
            <w:shd w:val="clear" w:color="000000" w:fill="4799B5"/>
            <w:noWrap/>
            <w:vAlign w:val="center"/>
            <w:hideMark/>
          </w:tcPr>
          <w:p w14:paraId="3F030F6F"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7</w:t>
            </w:r>
          </w:p>
        </w:tc>
        <w:tc>
          <w:tcPr>
            <w:tcW w:w="306" w:type="dxa"/>
            <w:tcBorders>
              <w:top w:val="nil"/>
              <w:left w:val="nil"/>
              <w:bottom w:val="nil"/>
              <w:right w:val="nil"/>
            </w:tcBorders>
            <w:shd w:val="clear" w:color="000000" w:fill="4799B5"/>
            <w:noWrap/>
            <w:vAlign w:val="center"/>
            <w:hideMark/>
          </w:tcPr>
          <w:p w14:paraId="7373DA08"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8</w:t>
            </w:r>
          </w:p>
        </w:tc>
        <w:tc>
          <w:tcPr>
            <w:tcW w:w="306" w:type="dxa"/>
            <w:tcBorders>
              <w:top w:val="nil"/>
              <w:left w:val="nil"/>
              <w:bottom w:val="nil"/>
              <w:right w:val="nil"/>
            </w:tcBorders>
            <w:shd w:val="clear" w:color="000000" w:fill="4799B5"/>
            <w:noWrap/>
            <w:vAlign w:val="center"/>
            <w:hideMark/>
          </w:tcPr>
          <w:p w14:paraId="3E805466"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9</w:t>
            </w:r>
          </w:p>
        </w:tc>
        <w:tc>
          <w:tcPr>
            <w:tcW w:w="427" w:type="dxa"/>
            <w:tcBorders>
              <w:top w:val="nil"/>
              <w:left w:val="nil"/>
              <w:bottom w:val="nil"/>
              <w:right w:val="nil"/>
            </w:tcBorders>
            <w:shd w:val="clear" w:color="000000" w:fill="4799B5"/>
            <w:noWrap/>
            <w:vAlign w:val="center"/>
            <w:hideMark/>
          </w:tcPr>
          <w:p w14:paraId="5C32B1AF"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10</w:t>
            </w:r>
          </w:p>
        </w:tc>
        <w:tc>
          <w:tcPr>
            <w:tcW w:w="427" w:type="dxa"/>
            <w:tcBorders>
              <w:top w:val="nil"/>
              <w:left w:val="nil"/>
              <w:bottom w:val="nil"/>
              <w:right w:val="nil"/>
            </w:tcBorders>
            <w:shd w:val="clear" w:color="000000" w:fill="4799B5"/>
            <w:noWrap/>
            <w:vAlign w:val="center"/>
            <w:hideMark/>
          </w:tcPr>
          <w:p w14:paraId="1FD75E3E"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11</w:t>
            </w:r>
          </w:p>
        </w:tc>
        <w:tc>
          <w:tcPr>
            <w:tcW w:w="396" w:type="dxa"/>
            <w:tcBorders>
              <w:top w:val="nil"/>
              <w:left w:val="nil"/>
              <w:bottom w:val="nil"/>
              <w:right w:val="nil"/>
            </w:tcBorders>
            <w:shd w:val="clear" w:color="000000" w:fill="4799B5"/>
            <w:noWrap/>
            <w:vAlign w:val="center"/>
            <w:hideMark/>
          </w:tcPr>
          <w:p w14:paraId="244737EF"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12</w:t>
            </w:r>
          </w:p>
        </w:tc>
        <w:tc>
          <w:tcPr>
            <w:tcW w:w="396" w:type="dxa"/>
            <w:tcBorders>
              <w:top w:val="nil"/>
              <w:left w:val="nil"/>
              <w:bottom w:val="nil"/>
              <w:right w:val="nil"/>
            </w:tcBorders>
            <w:shd w:val="clear" w:color="000000" w:fill="4799B5"/>
            <w:noWrap/>
            <w:vAlign w:val="center"/>
            <w:hideMark/>
          </w:tcPr>
          <w:p w14:paraId="5B398345"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13</w:t>
            </w:r>
          </w:p>
        </w:tc>
        <w:tc>
          <w:tcPr>
            <w:tcW w:w="396" w:type="dxa"/>
            <w:tcBorders>
              <w:top w:val="nil"/>
              <w:left w:val="nil"/>
              <w:bottom w:val="nil"/>
              <w:right w:val="nil"/>
            </w:tcBorders>
            <w:shd w:val="clear" w:color="000000" w:fill="4799B5"/>
            <w:noWrap/>
            <w:vAlign w:val="center"/>
            <w:hideMark/>
          </w:tcPr>
          <w:p w14:paraId="486DD7CA"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14</w:t>
            </w:r>
          </w:p>
        </w:tc>
        <w:tc>
          <w:tcPr>
            <w:tcW w:w="396" w:type="dxa"/>
            <w:tcBorders>
              <w:top w:val="nil"/>
              <w:left w:val="nil"/>
              <w:bottom w:val="nil"/>
              <w:right w:val="nil"/>
            </w:tcBorders>
            <w:shd w:val="clear" w:color="000000" w:fill="4799B5"/>
            <w:noWrap/>
            <w:vAlign w:val="center"/>
            <w:hideMark/>
          </w:tcPr>
          <w:p w14:paraId="38FC4589"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15</w:t>
            </w:r>
          </w:p>
        </w:tc>
        <w:tc>
          <w:tcPr>
            <w:tcW w:w="396" w:type="dxa"/>
            <w:tcBorders>
              <w:top w:val="nil"/>
              <w:left w:val="nil"/>
              <w:bottom w:val="nil"/>
              <w:right w:val="nil"/>
            </w:tcBorders>
            <w:shd w:val="clear" w:color="000000" w:fill="4799B5"/>
            <w:noWrap/>
            <w:vAlign w:val="center"/>
            <w:hideMark/>
          </w:tcPr>
          <w:p w14:paraId="41047ADA"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16</w:t>
            </w:r>
          </w:p>
        </w:tc>
        <w:tc>
          <w:tcPr>
            <w:tcW w:w="396" w:type="dxa"/>
            <w:tcBorders>
              <w:top w:val="nil"/>
              <w:left w:val="nil"/>
              <w:bottom w:val="nil"/>
              <w:right w:val="nil"/>
            </w:tcBorders>
            <w:shd w:val="clear" w:color="000000" w:fill="4799B5"/>
            <w:noWrap/>
            <w:vAlign w:val="center"/>
            <w:hideMark/>
          </w:tcPr>
          <w:p w14:paraId="63E9CE1E"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17</w:t>
            </w:r>
          </w:p>
        </w:tc>
        <w:tc>
          <w:tcPr>
            <w:tcW w:w="396" w:type="dxa"/>
            <w:tcBorders>
              <w:top w:val="nil"/>
              <w:left w:val="nil"/>
              <w:bottom w:val="nil"/>
              <w:right w:val="nil"/>
            </w:tcBorders>
            <w:shd w:val="clear" w:color="000000" w:fill="4799B5"/>
            <w:noWrap/>
            <w:vAlign w:val="center"/>
            <w:hideMark/>
          </w:tcPr>
          <w:p w14:paraId="1B953555"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18</w:t>
            </w:r>
          </w:p>
        </w:tc>
        <w:tc>
          <w:tcPr>
            <w:tcW w:w="396" w:type="dxa"/>
            <w:tcBorders>
              <w:top w:val="nil"/>
              <w:left w:val="nil"/>
              <w:bottom w:val="nil"/>
              <w:right w:val="nil"/>
            </w:tcBorders>
            <w:shd w:val="clear" w:color="000000" w:fill="4799B5"/>
            <w:noWrap/>
            <w:vAlign w:val="center"/>
            <w:hideMark/>
          </w:tcPr>
          <w:p w14:paraId="462BCEF4"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19</w:t>
            </w:r>
          </w:p>
        </w:tc>
        <w:tc>
          <w:tcPr>
            <w:tcW w:w="396" w:type="dxa"/>
            <w:tcBorders>
              <w:top w:val="nil"/>
              <w:left w:val="nil"/>
              <w:bottom w:val="nil"/>
              <w:right w:val="nil"/>
            </w:tcBorders>
            <w:shd w:val="clear" w:color="000000" w:fill="4799B5"/>
            <w:noWrap/>
            <w:vAlign w:val="center"/>
            <w:hideMark/>
          </w:tcPr>
          <w:p w14:paraId="19AF2EA6"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20</w:t>
            </w:r>
          </w:p>
        </w:tc>
      </w:tr>
      <w:tr w:rsidR="00A90E29" w:rsidRPr="00A90E29" w14:paraId="0EDCA021"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0578A78"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w:t>
            </w:r>
          </w:p>
        </w:tc>
        <w:tc>
          <w:tcPr>
            <w:tcW w:w="6694" w:type="dxa"/>
            <w:tcBorders>
              <w:top w:val="nil"/>
              <w:left w:val="nil"/>
              <w:bottom w:val="single" w:sz="4" w:space="0" w:color="auto"/>
              <w:right w:val="single" w:sz="4" w:space="0" w:color="auto"/>
            </w:tcBorders>
            <w:shd w:val="clear" w:color="auto" w:fill="auto"/>
            <w:vAlign w:val="center"/>
            <w:hideMark/>
          </w:tcPr>
          <w:p w14:paraId="196805D2" w14:textId="77777777" w:rsidR="00A90E29" w:rsidRPr="00A90E29" w:rsidRDefault="00A90E29" w:rsidP="00A90E29">
            <w:pPr>
              <w:spacing w:after="0" w:line="240" w:lineRule="auto"/>
              <w:rPr>
                <w:rFonts w:ascii="Gill Sans MT" w:eastAsia="Times New Roman" w:hAnsi="Gill Sans MT" w:cs="Calibri"/>
                <w:sz w:val="18"/>
                <w:szCs w:val="18"/>
              </w:rPr>
            </w:pPr>
            <w:r w:rsidRPr="00A90E29">
              <w:rPr>
                <w:rFonts w:ascii="Gill Sans MT" w:eastAsia="Times New Roman" w:hAnsi="Gill Sans MT" w:cs="Calibri"/>
                <w:sz w:val="18"/>
                <w:szCs w:val="18"/>
              </w:rPr>
              <w:t>Undertake planning activities</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6B4162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05C3310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2C3CEFB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38C4802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6575B8C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703F7FB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4F146BB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5D76626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8" w:space="0" w:color="auto"/>
              <w:left w:val="nil"/>
              <w:bottom w:val="single" w:sz="4" w:space="0" w:color="auto"/>
              <w:right w:val="single" w:sz="4" w:space="0" w:color="auto"/>
            </w:tcBorders>
            <w:shd w:val="clear" w:color="auto" w:fill="auto"/>
            <w:noWrap/>
            <w:vAlign w:val="center"/>
            <w:hideMark/>
          </w:tcPr>
          <w:p w14:paraId="21AA69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8" w:space="0" w:color="auto"/>
              <w:left w:val="nil"/>
              <w:bottom w:val="single" w:sz="4" w:space="0" w:color="auto"/>
              <w:right w:val="single" w:sz="4" w:space="0" w:color="auto"/>
            </w:tcBorders>
            <w:shd w:val="clear" w:color="auto" w:fill="auto"/>
            <w:noWrap/>
            <w:vAlign w:val="center"/>
            <w:hideMark/>
          </w:tcPr>
          <w:p w14:paraId="2190E5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8" w:space="0" w:color="auto"/>
              <w:left w:val="nil"/>
              <w:bottom w:val="single" w:sz="4" w:space="0" w:color="auto"/>
              <w:right w:val="single" w:sz="4" w:space="0" w:color="auto"/>
            </w:tcBorders>
            <w:shd w:val="clear" w:color="auto" w:fill="auto"/>
            <w:noWrap/>
            <w:vAlign w:val="center"/>
            <w:hideMark/>
          </w:tcPr>
          <w:p w14:paraId="4EC2E04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nil"/>
              <w:bottom w:val="single" w:sz="4" w:space="0" w:color="auto"/>
              <w:right w:val="single" w:sz="4" w:space="0" w:color="auto"/>
            </w:tcBorders>
            <w:shd w:val="clear" w:color="auto" w:fill="auto"/>
            <w:noWrap/>
            <w:vAlign w:val="center"/>
            <w:hideMark/>
          </w:tcPr>
          <w:p w14:paraId="2524163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nil"/>
              <w:bottom w:val="single" w:sz="4" w:space="0" w:color="auto"/>
              <w:right w:val="single" w:sz="4" w:space="0" w:color="auto"/>
            </w:tcBorders>
            <w:shd w:val="clear" w:color="auto" w:fill="auto"/>
            <w:noWrap/>
            <w:vAlign w:val="center"/>
            <w:hideMark/>
          </w:tcPr>
          <w:p w14:paraId="7475C5F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nil"/>
              <w:bottom w:val="single" w:sz="4" w:space="0" w:color="auto"/>
              <w:right w:val="single" w:sz="4" w:space="0" w:color="auto"/>
            </w:tcBorders>
            <w:shd w:val="clear" w:color="auto" w:fill="auto"/>
            <w:noWrap/>
            <w:vAlign w:val="center"/>
            <w:hideMark/>
          </w:tcPr>
          <w:p w14:paraId="6538DAE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nil"/>
              <w:bottom w:val="single" w:sz="4" w:space="0" w:color="auto"/>
              <w:right w:val="single" w:sz="4" w:space="0" w:color="auto"/>
            </w:tcBorders>
            <w:shd w:val="clear" w:color="auto" w:fill="auto"/>
            <w:noWrap/>
            <w:vAlign w:val="center"/>
            <w:hideMark/>
          </w:tcPr>
          <w:p w14:paraId="51332D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nil"/>
              <w:bottom w:val="single" w:sz="4" w:space="0" w:color="auto"/>
              <w:right w:val="single" w:sz="4" w:space="0" w:color="auto"/>
            </w:tcBorders>
            <w:shd w:val="clear" w:color="auto" w:fill="auto"/>
            <w:noWrap/>
            <w:vAlign w:val="center"/>
            <w:hideMark/>
          </w:tcPr>
          <w:p w14:paraId="3370254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nil"/>
              <w:bottom w:val="single" w:sz="4" w:space="0" w:color="auto"/>
              <w:right w:val="single" w:sz="4" w:space="0" w:color="auto"/>
            </w:tcBorders>
            <w:shd w:val="clear" w:color="auto" w:fill="auto"/>
            <w:noWrap/>
            <w:vAlign w:val="center"/>
            <w:hideMark/>
          </w:tcPr>
          <w:p w14:paraId="7052E38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nil"/>
              <w:bottom w:val="single" w:sz="4" w:space="0" w:color="auto"/>
              <w:right w:val="nil"/>
            </w:tcBorders>
            <w:shd w:val="clear" w:color="auto" w:fill="auto"/>
            <w:noWrap/>
            <w:vAlign w:val="center"/>
            <w:hideMark/>
          </w:tcPr>
          <w:p w14:paraId="36F021A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single" w:sz="4" w:space="0" w:color="auto"/>
              <w:bottom w:val="single" w:sz="4" w:space="0" w:color="auto"/>
              <w:right w:val="nil"/>
            </w:tcBorders>
            <w:shd w:val="clear" w:color="auto" w:fill="auto"/>
            <w:noWrap/>
            <w:vAlign w:val="center"/>
            <w:hideMark/>
          </w:tcPr>
          <w:p w14:paraId="35484C6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8" w:space="0" w:color="auto"/>
              <w:left w:val="single" w:sz="4" w:space="0" w:color="auto"/>
              <w:bottom w:val="single" w:sz="4" w:space="0" w:color="auto"/>
              <w:right w:val="nil"/>
            </w:tcBorders>
            <w:shd w:val="clear" w:color="auto" w:fill="auto"/>
            <w:noWrap/>
            <w:vAlign w:val="center"/>
            <w:hideMark/>
          </w:tcPr>
          <w:p w14:paraId="31A7D67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F7B5C3A"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40F7CB3C"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w:t>
            </w:r>
          </w:p>
        </w:tc>
        <w:tc>
          <w:tcPr>
            <w:tcW w:w="6694" w:type="dxa"/>
            <w:tcBorders>
              <w:top w:val="nil"/>
              <w:left w:val="nil"/>
              <w:bottom w:val="single" w:sz="4" w:space="0" w:color="auto"/>
              <w:right w:val="single" w:sz="4" w:space="0" w:color="auto"/>
            </w:tcBorders>
            <w:shd w:val="clear" w:color="auto" w:fill="auto"/>
            <w:vAlign w:val="center"/>
            <w:hideMark/>
          </w:tcPr>
          <w:p w14:paraId="7D3C8DF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Conduct inception visit</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71E4B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0522E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BD5ED0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8F21B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B1F7BA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1D6920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FACD56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483DF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22EBB5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5D5744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8D9F3A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C6501D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A0398F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70F7CF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838FB2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D07B33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B738A6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0A91F65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CA3A49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CEF32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E54510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A8DDA71"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w:t>
            </w:r>
          </w:p>
        </w:tc>
        <w:tc>
          <w:tcPr>
            <w:tcW w:w="6694" w:type="dxa"/>
            <w:tcBorders>
              <w:top w:val="nil"/>
              <w:left w:val="nil"/>
              <w:bottom w:val="single" w:sz="4" w:space="0" w:color="auto"/>
              <w:right w:val="single" w:sz="4" w:space="0" w:color="auto"/>
            </w:tcBorders>
            <w:shd w:val="clear" w:color="auto" w:fill="auto"/>
            <w:vAlign w:val="center"/>
            <w:hideMark/>
          </w:tcPr>
          <w:p w14:paraId="7F01CB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Develop plan for obtaining ethical review from </w:t>
            </w:r>
            <w:proofErr w:type="spellStart"/>
            <w:r w:rsidRPr="00A90E29">
              <w:rPr>
                <w:rFonts w:ascii="Gill Sans MT" w:eastAsia="Times New Roman" w:hAnsi="Gill Sans MT" w:cs="Calibri"/>
                <w:color w:val="000000"/>
                <w:sz w:val="18"/>
                <w:szCs w:val="18"/>
              </w:rPr>
              <w:t>federalwide</w:t>
            </w:r>
            <w:proofErr w:type="spellEnd"/>
            <w:r w:rsidRPr="00A90E29">
              <w:rPr>
                <w:rFonts w:ascii="Gill Sans MT" w:eastAsia="Times New Roman" w:hAnsi="Gill Sans MT" w:cs="Calibri"/>
                <w:color w:val="000000"/>
                <w:sz w:val="18"/>
                <w:szCs w:val="18"/>
              </w:rPr>
              <w:t>-certified and in-country IRB</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2E7405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C9D092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F75D1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5F5D73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34EE2A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45AE47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DFA4B2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621959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174C94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8597EB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C5EB32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80BD15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86B895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081B7E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B793A8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4C7924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742A47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72ABABA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EE480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F258B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52401AA"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43B57B8B"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w:t>
            </w:r>
          </w:p>
        </w:tc>
        <w:tc>
          <w:tcPr>
            <w:tcW w:w="6694" w:type="dxa"/>
            <w:tcBorders>
              <w:top w:val="nil"/>
              <w:left w:val="nil"/>
              <w:bottom w:val="single" w:sz="4" w:space="0" w:color="auto"/>
              <w:right w:val="single" w:sz="4" w:space="0" w:color="auto"/>
            </w:tcBorders>
            <w:shd w:val="clear" w:color="auto" w:fill="auto"/>
            <w:vAlign w:val="center"/>
            <w:hideMark/>
          </w:tcPr>
          <w:p w14:paraId="245162F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the study protocol and accompanying implementation plan</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14E143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B6A593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9ECBD7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A2E349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9A41F9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85D513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F0208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C145A5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3DADF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EB648A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20DC57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55C88A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9F300C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A7290A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8249B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F7164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C19B2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50E96F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67669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7ABCEA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366625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5160892F"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5</w:t>
            </w:r>
          </w:p>
        </w:tc>
        <w:tc>
          <w:tcPr>
            <w:tcW w:w="6694" w:type="dxa"/>
            <w:tcBorders>
              <w:top w:val="nil"/>
              <w:left w:val="nil"/>
              <w:bottom w:val="single" w:sz="4" w:space="0" w:color="auto"/>
              <w:right w:val="single" w:sz="4" w:space="0" w:color="auto"/>
            </w:tcBorders>
            <w:shd w:val="clear" w:color="auto" w:fill="auto"/>
            <w:vAlign w:val="center"/>
            <w:hideMark/>
          </w:tcPr>
          <w:p w14:paraId="7F7BB34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Develop and issue RFP (if required)</w:t>
            </w:r>
          </w:p>
        </w:tc>
        <w:tc>
          <w:tcPr>
            <w:tcW w:w="306" w:type="dxa"/>
            <w:tcBorders>
              <w:top w:val="nil"/>
              <w:left w:val="nil"/>
              <w:bottom w:val="single" w:sz="4" w:space="0" w:color="auto"/>
              <w:right w:val="single" w:sz="4" w:space="0" w:color="auto"/>
            </w:tcBorders>
            <w:shd w:val="clear" w:color="auto" w:fill="auto"/>
            <w:noWrap/>
            <w:vAlign w:val="center"/>
            <w:hideMark/>
          </w:tcPr>
          <w:p w14:paraId="479997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A566C0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07A666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2B6BF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7E7162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7496AC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69205F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AFBE56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C9D0A0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F972F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60508F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A3543D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87983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8B975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DE7D89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26DD4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A8D81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1BD488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594DD3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AF7E70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16036432"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9D76DF0"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6</w:t>
            </w:r>
          </w:p>
        </w:tc>
        <w:tc>
          <w:tcPr>
            <w:tcW w:w="6694" w:type="dxa"/>
            <w:tcBorders>
              <w:top w:val="nil"/>
              <w:left w:val="nil"/>
              <w:bottom w:val="single" w:sz="4" w:space="0" w:color="auto"/>
              <w:right w:val="single" w:sz="4" w:space="0" w:color="auto"/>
            </w:tcBorders>
            <w:shd w:val="clear" w:color="auto" w:fill="auto"/>
            <w:vAlign w:val="center"/>
            <w:hideMark/>
          </w:tcPr>
          <w:p w14:paraId="28A14AD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the sampling design</w:t>
            </w:r>
          </w:p>
        </w:tc>
        <w:tc>
          <w:tcPr>
            <w:tcW w:w="306" w:type="dxa"/>
            <w:tcBorders>
              <w:top w:val="nil"/>
              <w:left w:val="nil"/>
              <w:bottom w:val="single" w:sz="4" w:space="0" w:color="auto"/>
              <w:right w:val="single" w:sz="4" w:space="0" w:color="auto"/>
            </w:tcBorders>
            <w:shd w:val="clear" w:color="auto" w:fill="auto"/>
            <w:noWrap/>
            <w:vAlign w:val="center"/>
            <w:hideMark/>
          </w:tcPr>
          <w:p w14:paraId="4EC1960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3A4E4D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7EC716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4C6B5E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63D886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1A6D2A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7ED08F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B7DEEE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943FC5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033CA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DDF176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290BC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59F67E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F622FE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4D5B8F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624DC9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F2EEA3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5DD032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ACE8C3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0E6EC4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62083E53"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B278412"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7</w:t>
            </w:r>
          </w:p>
        </w:tc>
        <w:tc>
          <w:tcPr>
            <w:tcW w:w="6694" w:type="dxa"/>
            <w:tcBorders>
              <w:top w:val="nil"/>
              <w:left w:val="nil"/>
              <w:bottom w:val="single" w:sz="4" w:space="0" w:color="auto"/>
              <w:right w:val="single" w:sz="4" w:space="0" w:color="auto"/>
            </w:tcBorders>
            <w:shd w:val="clear" w:color="auto" w:fill="auto"/>
            <w:vAlign w:val="center"/>
            <w:hideMark/>
          </w:tcPr>
          <w:p w14:paraId="560258F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Coordinate with national statistical office to select PSUs</w:t>
            </w:r>
          </w:p>
        </w:tc>
        <w:tc>
          <w:tcPr>
            <w:tcW w:w="306" w:type="dxa"/>
            <w:tcBorders>
              <w:top w:val="nil"/>
              <w:left w:val="nil"/>
              <w:bottom w:val="single" w:sz="4" w:space="0" w:color="auto"/>
              <w:right w:val="single" w:sz="4" w:space="0" w:color="auto"/>
            </w:tcBorders>
            <w:shd w:val="clear" w:color="auto" w:fill="auto"/>
            <w:noWrap/>
            <w:vAlign w:val="center"/>
            <w:hideMark/>
          </w:tcPr>
          <w:p w14:paraId="331BDEF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F44638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DABBAD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02BA0C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4C4920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42290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D0D56E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3CB0FA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023E3D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BE974A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62DA6B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06208E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BFC963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41C294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7686C8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C18217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4C831A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7F2513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C6B0FA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244BC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BFE5B60"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714BD66F"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8</w:t>
            </w:r>
          </w:p>
        </w:tc>
        <w:tc>
          <w:tcPr>
            <w:tcW w:w="6694" w:type="dxa"/>
            <w:tcBorders>
              <w:top w:val="nil"/>
              <w:left w:val="nil"/>
              <w:bottom w:val="single" w:sz="4" w:space="0" w:color="auto"/>
              <w:right w:val="single" w:sz="4" w:space="0" w:color="auto"/>
            </w:tcBorders>
            <w:shd w:val="clear" w:color="auto" w:fill="auto"/>
            <w:vAlign w:val="center"/>
            <w:hideMark/>
          </w:tcPr>
          <w:p w14:paraId="056E49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Undertake country-specific customization of the core questionnaire (paper version)</w:t>
            </w:r>
          </w:p>
        </w:tc>
        <w:tc>
          <w:tcPr>
            <w:tcW w:w="306" w:type="dxa"/>
            <w:tcBorders>
              <w:top w:val="nil"/>
              <w:left w:val="nil"/>
              <w:bottom w:val="single" w:sz="4" w:space="0" w:color="auto"/>
              <w:right w:val="single" w:sz="4" w:space="0" w:color="auto"/>
            </w:tcBorders>
            <w:shd w:val="clear" w:color="auto" w:fill="auto"/>
            <w:noWrap/>
            <w:vAlign w:val="center"/>
            <w:hideMark/>
          </w:tcPr>
          <w:p w14:paraId="7312F3E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923AD0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8B0A8F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C4E44D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1B4191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534570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3FBC4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CAF016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0D5933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C7DE48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4B3C0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EEB82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C09250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5DD741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BBB548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CA74F9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9A3EC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70B6C1A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E2F004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C296B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C589D90"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28043BAE"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9</w:t>
            </w:r>
          </w:p>
        </w:tc>
        <w:tc>
          <w:tcPr>
            <w:tcW w:w="6694" w:type="dxa"/>
            <w:tcBorders>
              <w:top w:val="nil"/>
              <w:left w:val="nil"/>
              <w:bottom w:val="single" w:sz="4" w:space="0" w:color="auto"/>
              <w:right w:val="single" w:sz="4" w:space="0" w:color="auto"/>
            </w:tcBorders>
            <w:shd w:val="clear" w:color="auto" w:fill="auto"/>
            <w:vAlign w:val="center"/>
            <w:hideMark/>
          </w:tcPr>
          <w:p w14:paraId="457258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Translate questionnaire (paper version)</w:t>
            </w:r>
          </w:p>
        </w:tc>
        <w:tc>
          <w:tcPr>
            <w:tcW w:w="306" w:type="dxa"/>
            <w:tcBorders>
              <w:top w:val="nil"/>
              <w:left w:val="nil"/>
              <w:bottom w:val="single" w:sz="4" w:space="0" w:color="auto"/>
              <w:right w:val="single" w:sz="4" w:space="0" w:color="auto"/>
            </w:tcBorders>
            <w:shd w:val="clear" w:color="auto" w:fill="auto"/>
            <w:noWrap/>
            <w:vAlign w:val="center"/>
            <w:hideMark/>
          </w:tcPr>
          <w:p w14:paraId="4EC695F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373A2C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638B72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8D6837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87D7C1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10D4EF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69A91A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2D2713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E4CF6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9A4474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E4F397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05D9AA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202A0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9C6EDC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F9DE6C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7AC47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72E8BE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FB8D5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0D655F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9ADD1D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5963F72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EA1A9CD"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10</w:t>
            </w:r>
          </w:p>
        </w:tc>
        <w:tc>
          <w:tcPr>
            <w:tcW w:w="6694" w:type="dxa"/>
            <w:tcBorders>
              <w:top w:val="nil"/>
              <w:left w:val="nil"/>
              <w:bottom w:val="single" w:sz="4" w:space="0" w:color="auto"/>
              <w:right w:val="single" w:sz="4" w:space="0" w:color="auto"/>
            </w:tcBorders>
            <w:shd w:val="clear" w:color="auto" w:fill="auto"/>
            <w:vAlign w:val="center"/>
            <w:hideMark/>
          </w:tcPr>
          <w:p w14:paraId="4AFC0D7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Submit application for review to the IRB</w:t>
            </w:r>
          </w:p>
        </w:tc>
        <w:tc>
          <w:tcPr>
            <w:tcW w:w="306" w:type="dxa"/>
            <w:tcBorders>
              <w:top w:val="nil"/>
              <w:left w:val="nil"/>
              <w:bottom w:val="single" w:sz="4" w:space="0" w:color="auto"/>
              <w:right w:val="single" w:sz="4" w:space="0" w:color="auto"/>
            </w:tcBorders>
            <w:shd w:val="clear" w:color="auto" w:fill="auto"/>
            <w:noWrap/>
            <w:vAlign w:val="center"/>
            <w:hideMark/>
          </w:tcPr>
          <w:p w14:paraId="429E63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15D1A3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BC2B61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7CFBC6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77CDDB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C539F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F24B84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BF78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281A38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26A484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262CEE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3A7BC2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4EAB86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BB222A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BE7966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E823A3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4FF7A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8051DE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75990B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210CBB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0EFED5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B0DA4E7"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11</w:t>
            </w:r>
          </w:p>
        </w:tc>
        <w:tc>
          <w:tcPr>
            <w:tcW w:w="6694" w:type="dxa"/>
            <w:tcBorders>
              <w:top w:val="nil"/>
              <w:left w:val="nil"/>
              <w:bottom w:val="single" w:sz="4" w:space="0" w:color="auto"/>
              <w:right w:val="single" w:sz="4" w:space="0" w:color="auto"/>
            </w:tcBorders>
            <w:shd w:val="clear" w:color="auto" w:fill="auto"/>
            <w:vAlign w:val="center"/>
            <w:hideMark/>
          </w:tcPr>
          <w:p w14:paraId="057C2DE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Establish range values for purposes of implementing range checks</w:t>
            </w:r>
          </w:p>
        </w:tc>
        <w:tc>
          <w:tcPr>
            <w:tcW w:w="306" w:type="dxa"/>
            <w:tcBorders>
              <w:top w:val="nil"/>
              <w:left w:val="nil"/>
              <w:bottom w:val="single" w:sz="4" w:space="0" w:color="auto"/>
              <w:right w:val="single" w:sz="4" w:space="0" w:color="auto"/>
            </w:tcBorders>
            <w:shd w:val="clear" w:color="auto" w:fill="auto"/>
            <w:noWrap/>
            <w:vAlign w:val="center"/>
            <w:hideMark/>
          </w:tcPr>
          <w:p w14:paraId="07FAA84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615803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1E44CB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E60E68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679545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7A457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6BEC76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FF4DA2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F6260F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C2F9AA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94DFE3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01E91A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FC739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8F47D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66FED0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EE4907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187E3A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75363CC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CC6DC2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3F8F58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CC3835B"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3F7136BD"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12</w:t>
            </w:r>
          </w:p>
        </w:tc>
        <w:tc>
          <w:tcPr>
            <w:tcW w:w="6694" w:type="dxa"/>
            <w:tcBorders>
              <w:top w:val="nil"/>
              <w:left w:val="nil"/>
              <w:bottom w:val="single" w:sz="4" w:space="0" w:color="auto"/>
              <w:right w:val="single" w:sz="4" w:space="0" w:color="auto"/>
            </w:tcBorders>
            <w:shd w:val="clear" w:color="auto" w:fill="auto"/>
            <w:vAlign w:val="center"/>
            <w:hideMark/>
          </w:tcPr>
          <w:p w14:paraId="754DCE8B" w14:textId="77777777" w:rsidR="00A90E29" w:rsidRPr="00A90E29" w:rsidRDefault="00A90E29" w:rsidP="00A90E29">
            <w:pPr>
              <w:spacing w:after="0" w:line="240" w:lineRule="auto"/>
              <w:rPr>
                <w:rFonts w:ascii="Gill Sans MT" w:eastAsia="Times New Roman" w:hAnsi="Gill Sans MT" w:cs="Calibri"/>
                <w:sz w:val="18"/>
                <w:szCs w:val="18"/>
              </w:rPr>
            </w:pPr>
            <w:r w:rsidRPr="00A90E29">
              <w:rPr>
                <w:rFonts w:ascii="Gill Sans MT" w:eastAsia="Times New Roman" w:hAnsi="Gill Sans MT" w:cs="Calibri"/>
                <w:sz w:val="18"/>
                <w:szCs w:val="18"/>
              </w:rPr>
              <w:t xml:space="preserve">Subcontract to local partner organization </w:t>
            </w:r>
          </w:p>
        </w:tc>
        <w:tc>
          <w:tcPr>
            <w:tcW w:w="306" w:type="dxa"/>
            <w:tcBorders>
              <w:top w:val="nil"/>
              <w:left w:val="nil"/>
              <w:bottom w:val="single" w:sz="4" w:space="0" w:color="auto"/>
              <w:right w:val="single" w:sz="4" w:space="0" w:color="auto"/>
            </w:tcBorders>
            <w:shd w:val="clear" w:color="auto" w:fill="auto"/>
            <w:noWrap/>
            <w:vAlign w:val="center"/>
            <w:hideMark/>
          </w:tcPr>
          <w:p w14:paraId="44F99B3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6C361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07F1B0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73D8F2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FA88A7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FD4629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1D7000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028661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8E1ECA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E41A50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763FE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23172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DF530E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26246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F306BF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FA9C03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E3FB24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CA745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82BCF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3C58D1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ED028B3"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4392EA2A"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13</w:t>
            </w:r>
          </w:p>
        </w:tc>
        <w:tc>
          <w:tcPr>
            <w:tcW w:w="6694" w:type="dxa"/>
            <w:tcBorders>
              <w:top w:val="nil"/>
              <w:left w:val="nil"/>
              <w:bottom w:val="single" w:sz="4" w:space="0" w:color="auto"/>
              <w:right w:val="single" w:sz="4" w:space="0" w:color="auto"/>
            </w:tcBorders>
            <w:shd w:val="clear" w:color="auto" w:fill="auto"/>
            <w:vAlign w:val="center"/>
            <w:hideMark/>
          </w:tcPr>
          <w:p w14:paraId="762E1842" w14:textId="77777777" w:rsidR="00A90E29" w:rsidRPr="00A90E29" w:rsidRDefault="00A90E29" w:rsidP="00A90E29">
            <w:pPr>
              <w:spacing w:after="0" w:line="240" w:lineRule="auto"/>
              <w:rPr>
                <w:rFonts w:ascii="Gill Sans MT" w:eastAsia="Times New Roman" w:hAnsi="Gill Sans MT" w:cs="Calibri"/>
                <w:sz w:val="18"/>
                <w:szCs w:val="18"/>
              </w:rPr>
            </w:pPr>
            <w:r w:rsidRPr="00A90E29">
              <w:rPr>
                <w:rFonts w:ascii="Gill Sans MT" w:eastAsia="Times New Roman" w:hAnsi="Gill Sans MT" w:cs="Calibri"/>
                <w:sz w:val="18"/>
                <w:szCs w:val="18"/>
              </w:rPr>
              <w:t>Customize core questionnaire pretest protocol (including cognitive probes)</w:t>
            </w:r>
          </w:p>
        </w:tc>
        <w:tc>
          <w:tcPr>
            <w:tcW w:w="306" w:type="dxa"/>
            <w:tcBorders>
              <w:top w:val="nil"/>
              <w:left w:val="nil"/>
              <w:bottom w:val="single" w:sz="4" w:space="0" w:color="auto"/>
              <w:right w:val="single" w:sz="4" w:space="0" w:color="auto"/>
            </w:tcBorders>
            <w:shd w:val="clear" w:color="auto" w:fill="auto"/>
            <w:noWrap/>
            <w:vAlign w:val="center"/>
            <w:hideMark/>
          </w:tcPr>
          <w:p w14:paraId="6165955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11FCE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C347EF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4F6B60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7B2C3A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0098B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92A5AA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8E5B72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FB11D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8CF37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09F602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D3848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333E7F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957B21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459279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B511EB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213BE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A7F150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8577F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FC4DFF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2AEAA11C"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2B61013"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14</w:t>
            </w:r>
          </w:p>
        </w:tc>
        <w:tc>
          <w:tcPr>
            <w:tcW w:w="6694" w:type="dxa"/>
            <w:tcBorders>
              <w:top w:val="nil"/>
              <w:left w:val="nil"/>
              <w:bottom w:val="single" w:sz="4" w:space="0" w:color="auto"/>
              <w:right w:val="single" w:sz="4" w:space="0" w:color="auto"/>
            </w:tcBorders>
            <w:shd w:val="clear" w:color="auto" w:fill="auto"/>
            <w:vAlign w:val="center"/>
            <w:hideMark/>
          </w:tcPr>
          <w:p w14:paraId="7D9399D1" w14:textId="77777777" w:rsidR="00A90E29" w:rsidRPr="00A90E29" w:rsidRDefault="00A90E29" w:rsidP="00A90E29">
            <w:pPr>
              <w:spacing w:after="0" w:line="240" w:lineRule="auto"/>
              <w:rPr>
                <w:rFonts w:ascii="Gill Sans MT" w:eastAsia="Times New Roman" w:hAnsi="Gill Sans MT" w:cs="Calibri"/>
                <w:sz w:val="18"/>
                <w:szCs w:val="18"/>
              </w:rPr>
            </w:pPr>
            <w:r w:rsidRPr="00A90E29">
              <w:rPr>
                <w:rFonts w:ascii="Gill Sans MT" w:eastAsia="Times New Roman" w:hAnsi="Gill Sans MT" w:cs="Calibri"/>
                <w:sz w:val="18"/>
                <w:szCs w:val="18"/>
              </w:rPr>
              <w:t>Implement questionnaire pretest</w:t>
            </w:r>
          </w:p>
        </w:tc>
        <w:tc>
          <w:tcPr>
            <w:tcW w:w="306" w:type="dxa"/>
            <w:tcBorders>
              <w:top w:val="nil"/>
              <w:left w:val="nil"/>
              <w:bottom w:val="single" w:sz="4" w:space="0" w:color="auto"/>
              <w:right w:val="single" w:sz="4" w:space="0" w:color="auto"/>
            </w:tcBorders>
            <w:shd w:val="clear" w:color="auto" w:fill="auto"/>
            <w:noWrap/>
            <w:vAlign w:val="center"/>
            <w:hideMark/>
          </w:tcPr>
          <w:p w14:paraId="2280DCD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4A5E0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AA3778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C2C6F3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FB4A67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0640B1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90B1B1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A1C47F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A0157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08F264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EBB61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5978BA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1D5ECD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6EB1C1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4A0819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C98F17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2738FF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666994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912E2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47AED3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5F04E4C7"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6337216"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15</w:t>
            </w:r>
          </w:p>
        </w:tc>
        <w:tc>
          <w:tcPr>
            <w:tcW w:w="6694" w:type="dxa"/>
            <w:tcBorders>
              <w:top w:val="nil"/>
              <w:left w:val="nil"/>
              <w:bottom w:val="single" w:sz="4" w:space="0" w:color="auto"/>
              <w:right w:val="single" w:sz="4" w:space="0" w:color="auto"/>
            </w:tcBorders>
            <w:shd w:val="clear" w:color="auto" w:fill="auto"/>
            <w:vAlign w:val="center"/>
            <w:hideMark/>
          </w:tcPr>
          <w:p w14:paraId="7EAC7155" w14:textId="77777777" w:rsidR="00A90E29" w:rsidRPr="00A90E29" w:rsidRDefault="00A90E29" w:rsidP="00A90E29">
            <w:pPr>
              <w:spacing w:after="0" w:line="240" w:lineRule="auto"/>
              <w:rPr>
                <w:rFonts w:ascii="Gill Sans MT" w:eastAsia="Times New Roman" w:hAnsi="Gill Sans MT" w:cs="Calibri"/>
                <w:sz w:val="18"/>
                <w:szCs w:val="18"/>
              </w:rPr>
            </w:pPr>
            <w:r w:rsidRPr="00A90E29">
              <w:rPr>
                <w:rFonts w:ascii="Gill Sans MT" w:eastAsia="Times New Roman" w:hAnsi="Gill Sans MT" w:cs="Calibri"/>
                <w:sz w:val="18"/>
                <w:szCs w:val="18"/>
              </w:rPr>
              <w:t>Procure supplies and equipment (tablets and personal protective equipment)</w:t>
            </w:r>
          </w:p>
        </w:tc>
        <w:tc>
          <w:tcPr>
            <w:tcW w:w="306" w:type="dxa"/>
            <w:tcBorders>
              <w:top w:val="nil"/>
              <w:left w:val="nil"/>
              <w:bottom w:val="single" w:sz="4" w:space="0" w:color="auto"/>
              <w:right w:val="single" w:sz="4" w:space="0" w:color="auto"/>
            </w:tcBorders>
            <w:shd w:val="clear" w:color="auto" w:fill="auto"/>
            <w:noWrap/>
            <w:vAlign w:val="center"/>
            <w:hideMark/>
          </w:tcPr>
          <w:p w14:paraId="3884C4B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87A62B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A28D01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AC4714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D3B7A7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DD67C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8750C1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D5D59D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14B9F3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D26BC5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2154A6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5D311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D5CDA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E38367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D8E9A1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2BA784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6A4919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0272DD6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BA44F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993327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4F3F55A"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59C98F1E"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16</w:t>
            </w:r>
          </w:p>
        </w:tc>
        <w:tc>
          <w:tcPr>
            <w:tcW w:w="6694" w:type="dxa"/>
            <w:tcBorders>
              <w:top w:val="nil"/>
              <w:left w:val="nil"/>
              <w:bottom w:val="single" w:sz="4" w:space="0" w:color="auto"/>
              <w:right w:val="single" w:sz="4" w:space="0" w:color="auto"/>
            </w:tcBorders>
            <w:shd w:val="clear" w:color="auto" w:fill="auto"/>
            <w:vAlign w:val="center"/>
            <w:hideMark/>
          </w:tcPr>
          <w:p w14:paraId="24845029" w14:textId="0F52B424"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Develop </w:t>
            </w:r>
            <w:proofErr w:type="spellStart"/>
            <w:r w:rsidR="00436B36">
              <w:rPr>
                <w:rFonts w:ascii="Gill Sans MT" w:eastAsia="Times New Roman" w:hAnsi="Gill Sans MT" w:cs="Calibri"/>
                <w:color w:val="000000"/>
                <w:sz w:val="18"/>
                <w:szCs w:val="18"/>
              </w:rPr>
              <w:t>CSPro</w:t>
            </w:r>
            <w:proofErr w:type="spellEnd"/>
            <w:r w:rsidR="00436B36">
              <w:rPr>
                <w:rFonts w:ascii="Gill Sans MT" w:eastAsia="Times New Roman" w:hAnsi="Gill Sans MT" w:cs="Calibri"/>
                <w:color w:val="000000"/>
                <w:sz w:val="18"/>
                <w:szCs w:val="18"/>
              </w:rPr>
              <w:t xml:space="preserve"> </w:t>
            </w:r>
            <w:r w:rsidRPr="00A90E29">
              <w:rPr>
                <w:rFonts w:ascii="Gill Sans MT" w:eastAsia="Times New Roman" w:hAnsi="Gill Sans MT" w:cs="Calibri"/>
                <w:color w:val="000000"/>
                <w:sz w:val="18"/>
                <w:szCs w:val="18"/>
              </w:rPr>
              <w:t>CAPI pretest and pilot protocols</w:t>
            </w:r>
          </w:p>
        </w:tc>
        <w:tc>
          <w:tcPr>
            <w:tcW w:w="306" w:type="dxa"/>
            <w:tcBorders>
              <w:top w:val="nil"/>
              <w:left w:val="nil"/>
              <w:bottom w:val="single" w:sz="4" w:space="0" w:color="auto"/>
              <w:right w:val="single" w:sz="4" w:space="0" w:color="auto"/>
            </w:tcBorders>
            <w:shd w:val="clear" w:color="auto" w:fill="auto"/>
            <w:noWrap/>
            <w:vAlign w:val="center"/>
            <w:hideMark/>
          </w:tcPr>
          <w:p w14:paraId="0303FB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ADBF4D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34BDA4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000E8C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DEEC2D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BB5231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F11298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0726AD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079BBC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926B7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D656DB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72EDB3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B9C059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B8EAE4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BC06D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024595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D848C1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0FE2EC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254A6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484C7D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2653433"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E183A8A"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17</w:t>
            </w:r>
          </w:p>
        </w:tc>
        <w:tc>
          <w:tcPr>
            <w:tcW w:w="6694" w:type="dxa"/>
            <w:tcBorders>
              <w:top w:val="nil"/>
              <w:left w:val="nil"/>
              <w:bottom w:val="single" w:sz="4" w:space="0" w:color="auto"/>
              <w:right w:val="single" w:sz="4" w:space="0" w:color="auto"/>
            </w:tcBorders>
            <w:shd w:val="clear" w:color="auto" w:fill="auto"/>
            <w:vAlign w:val="center"/>
            <w:hideMark/>
          </w:tcPr>
          <w:p w14:paraId="228A867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Develop and code programming specifications (tablets only)</w:t>
            </w:r>
          </w:p>
        </w:tc>
        <w:tc>
          <w:tcPr>
            <w:tcW w:w="306" w:type="dxa"/>
            <w:tcBorders>
              <w:top w:val="nil"/>
              <w:left w:val="nil"/>
              <w:bottom w:val="single" w:sz="4" w:space="0" w:color="auto"/>
              <w:right w:val="single" w:sz="4" w:space="0" w:color="auto"/>
            </w:tcBorders>
            <w:shd w:val="clear" w:color="auto" w:fill="auto"/>
            <w:noWrap/>
            <w:vAlign w:val="center"/>
            <w:hideMark/>
          </w:tcPr>
          <w:p w14:paraId="375658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697BAC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5E650B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FB4760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92168D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1C039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66CC5A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5E7023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A4DB9F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2E3664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8D8C60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F31F8E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B25664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4D218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B05844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DAFD56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D9AD32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47A3F10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762CCF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45F2D9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F8ECC1A"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2F907EC4"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18</w:t>
            </w:r>
          </w:p>
        </w:tc>
        <w:tc>
          <w:tcPr>
            <w:tcW w:w="6694" w:type="dxa"/>
            <w:tcBorders>
              <w:top w:val="nil"/>
              <w:left w:val="nil"/>
              <w:bottom w:val="single" w:sz="4" w:space="0" w:color="auto"/>
              <w:right w:val="single" w:sz="4" w:space="0" w:color="auto"/>
            </w:tcBorders>
            <w:shd w:val="clear" w:color="auto" w:fill="auto"/>
            <w:vAlign w:val="center"/>
            <w:hideMark/>
          </w:tcPr>
          <w:p w14:paraId="555BF0F4" w14:textId="2C11B604"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Program questionnaire for </w:t>
            </w:r>
            <w:proofErr w:type="spellStart"/>
            <w:r w:rsidR="006C1368">
              <w:rPr>
                <w:rFonts w:ascii="Gill Sans MT" w:eastAsia="Times New Roman" w:hAnsi="Gill Sans MT" w:cs="Calibri"/>
                <w:color w:val="000000"/>
                <w:sz w:val="18"/>
                <w:szCs w:val="18"/>
              </w:rPr>
              <w:t>CSPro</w:t>
            </w:r>
            <w:proofErr w:type="spellEnd"/>
            <w:r w:rsidR="006C1368">
              <w:rPr>
                <w:rFonts w:ascii="Gill Sans MT" w:eastAsia="Times New Roman" w:hAnsi="Gill Sans MT" w:cs="Calibri"/>
                <w:color w:val="000000"/>
                <w:sz w:val="18"/>
                <w:szCs w:val="18"/>
              </w:rPr>
              <w:t xml:space="preserve"> </w:t>
            </w:r>
            <w:r w:rsidRPr="00A90E29">
              <w:rPr>
                <w:rFonts w:ascii="Gill Sans MT" w:eastAsia="Times New Roman" w:hAnsi="Gill Sans MT" w:cs="Calibri"/>
                <w:color w:val="000000"/>
                <w:sz w:val="18"/>
                <w:szCs w:val="18"/>
              </w:rPr>
              <w:t xml:space="preserve">CAPI data collection </w:t>
            </w:r>
          </w:p>
        </w:tc>
        <w:tc>
          <w:tcPr>
            <w:tcW w:w="306" w:type="dxa"/>
            <w:tcBorders>
              <w:top w:val="nil"/>
              <w:left w:val="nil"/>
              <w:bottom w:val="single" w:sz="4" w:space="0" w:color="auto"/>
              <w:right w:val="single" w:sz="4" w:space="0" w:color="auto"/>
            </w:tcBorders>
            <w:shd w:val="clear" w:color="auto" w:fill="auto"/>
            <w:noWrap/>
            <w:vAlign w:val="center"/>
            <w:hideMark/>
          </w:tcPr>
          <w:p w14:paraId="4337B2F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ADA281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E3FE8B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4CECA4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C3403C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281C34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72D80D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7B4903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50DA58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7954A6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553F0A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04479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E00C73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EE6A55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1614B0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C88184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C17E8E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5C4EDDF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8A5B30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7D208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5BBB5557"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2438F3CA"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19</w:t>
            </w:r>
          </w:p>
        </w:tc>
        <w:tc>
          <w:tcPr>
            <w:tcW w:w="6694" w:type="dxa"/>
            <w:tcBorders>
              <w:top w:val="nil"/>
              <w:left w:val="nil"/>
              <w:bottom w:val="single" w:sz="4" w:space="0" w:color="auto"/>
              <w:right w:val="single" w:sz="4" w:space="0" w:color="auto"/>
            </w:tcBorders>
            <w:shd w:val="clear" w:color="auto" w:fill="auto"/>
            <w:vAlign w:val="center"/>
            <w:hideMark/>
          </w:tcPr>
          <w:p w14:paraId="37ED47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survey manuals:</w:t>
            </w:r>
          </w:p>
        </w:tc>
        <w:tc>
          <w:tcPr>
            <w:tcW w:w="306" w:type="dxa"/>
            <w:tcBorders>
              <w:top w:val="nil"/>
              <w:left w:val="nil"/>
              <w:bottom w:val="single" w:sz="4" w:space="0" w:color="auto"/>
              <w:right w:val="single" w:sz="4" w:space="0" w:color="auto"/>
            </w:tcBorders>
            <w:shd w:val="clear" w:color="auto" w:fill="auto"/>
            <w:noWrap/>
            <w:vAlign w:val="center"/>
            <w:hideMark/>
          </w:tcPr>
          <w:p w14:paraId="24CBA02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2CCD21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6A56E5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387B8B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8C6BAC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AF7F36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54290F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5C00A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362A81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AD7F3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9A7E0E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86C1F4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6FA23A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53633D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B7013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5B8595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C49137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A7C651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13E16C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5FD26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5041407"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3CC5DE12"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0DE52EDC"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19a - Interviewer Manual </w:t>
            </w:r>
          </w:p>
        </w:tc>
        <w:tc>
          <w:tcPr>
            <w:tcW w:w="306" w:type="dxa"/>
            <w:tcBorders>
              <w:top w:val="nil"/>
              <w:left w:val="nil"/>
              <w:bottom w:val="single" w:sz="4" w:space="0" w:color="auto"/>
              <w:right w:val="single" w:sz="4" w:space="0" w:color="auto"/>
            </w:tcBorders>
            <w:shd w:val="clear" w:color="auto" w:fill="auto"/>
            <w:noWrap/>
            <w:vAlign w:val="center"/>
            <w:hideMark/>
          </w:tcPr>
          <w:p w14:paraId="2C436AF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16C472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1F345F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CCFEC8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FB28C3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FB97C7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9E87EF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75C1AE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381FBB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CA1B0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1F690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B10C1B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CE3F1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FA657A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B7C90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4CA311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BC9948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1F52A9E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14BB2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015F27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41AD2B7"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788124FC"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0D74CC97"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19b - Supervisor Manual</w:t>
            </w:r>
          </w:p>
        </w:tc>
        <w:tc>
          <w:tcPr>
            <w:tcW w:w="306" w:type="dxa"/>
            <w:tcBorders>
              <w:top w:val="nil"/>
              <w:left w:val="nil"/>
              <w:bottom w:val="single" w:sz="4" w:space="0" w:color="auto"/>
              <w:right w:val="single" w:sz="4" w:space="0" w:color="auto"/>
            </w:tcBorders>
            <w:shd w:val="clear" w:color="auto" w:fill="auto"/>
            <w:noWrap/>
            <w:vAlign w:val="center"/>
            <w:hideMark/>
          </w:tcPr>
          <w:p w14:paraId="54D965D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324D0A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66597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281F8E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F356F6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000C8C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923FB1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463CDF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3E129D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00EDD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5645E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694F36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B4A7A9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34E4B0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DA1005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497F2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431EAD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0A0AC26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9D189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68CD6D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28AE2D7C"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4412A3CD"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1A22C9EA"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19c - Organization Manual</w:t>
            </w:r>
          </w:p>
        </w:tc>
        <w:tc>
          <w:tcPr>
            <w:tcW w:w="306" w:type="dxa"/>
            <w:tcBorders>
              <w:top w:val="nil"/>
              <w:left w:val="nil"/>
              <w:bottom w:val="single" w:sz="4" w:space="0" w:color="auto"/>
              <w:right w:val="single" w:sz="4" w:space="0" w:color="auto"/>
            </w:tcBorders>
            <w:shd w:val="clear" w:color="auto" w:fill="auto"/>
            <w:noWrap/>
            <w:vAlign w:val="center"/>
            <w:hideMark/>
          </w:tcPr>
          <w:p w14:paraId="43A8D2B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A7FBD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D742BC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CC093F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2F92B5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BFFB27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B6D881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40AF8E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3FB9D3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6CC3FD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4BB1A8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8F4FEE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9E3287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A958EC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692CE2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8FB2C3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6DC44F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5B4EDC3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B625EE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7DF9D9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9FA2FDC"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3D13B049"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375EA9E0"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19d - Quality Control and Support Team Manual</w:t>
            </w:r>
          </w:p>
        </w:tc>
        <w:tc>
          <w:tcPr>
            <w:tcW w:w="306" w:type="dxa"/>
            <w:tcBorders>
              <w:top w:val="nil"/>
              <w:left w:val="nil"/>
              <w:bottom w:val="single" w:sz="4" w:space="0" w:color="auto"/>
              <w:right w:val="single" w:sz="4" w:space="0" w:color="auto"/>
            </w:tcBorders>
            <w:shd w:val="clear" w:color="auto" w:fill="auto"/>
            <w:noWrap/>
            <w:vAlign w:val="center"/>
            <w:hideMark/>
          </w:tcPr>
          <w:p w14:paraId="45A7C9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0EBCB2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0DDD2C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8EC62A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F908CC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774E4B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A770C3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41D25C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D3EFDD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49BE91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C49A04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F96688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8341D3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251A69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170C00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D82B5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A738F5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E4DDF8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C862F3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2CE28A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F3BC80E"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E0AF6AC"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55A5DFC0"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19e - Listing Manual</w:t>
            </w:r>
          </w:p>
        </w:tc>
        <w:tc>
          <w:tcPr>
            <w:tcW w:w="306" w:type="dxa"/>
            <w:tcBorders>
              <w:top w:val="nil"/>
              <w:left w:val="nil"/>
              <w:bottom w:val="single" w:sz="4" w:space="0" w:color="auto"/>
              <w:right w:val="single" w:sz="4" w:space="0" w:color="auto"/>
            </w:tcBorders>
            <w:shd w:val="clear" w:color="auto" w:fill="auto"/>
            <w:noWrap/>
            <w:vAlign w:val="center"/>
            <w:hideMark/>
          </w:tcPr>
          <w:p w14:paraId="5785BC9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0A0BFA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1E5387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1B516E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B3CBA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3BBEF3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BD48F7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491499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4C1BD0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77DFA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700FB5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BB6FA7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5B39A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639D58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3C126A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3F5D9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9A4BE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103BF2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6DA3D2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D69CF1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1731E431"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73769B39" w14:textId="77777777" w:rsidR="00A90E29" w:rsidRPr="00A90E29" w:rsidRDefault="00A90E29" w:rsidP="00A90E29">
            <w:pPr>
              <w:spacing w:after="0" w:line="240" w:lineRule="auto"/>
              <w:jc w:val="center"/>
              <w:rPr>
                <w:rFonts w:ascii="Gill Sans MT" w:eastAsia="Times New Roman" w:hAnsi="Gill Sans MT" w:cs="Calibri"/>
                <w:sz w:val="18"/>
                <w:szCs w:val="18"/>
              </w:rPr>
            </w:pPr>
            <w:r w:rsidRPr="00A90E29">
              <w:rPr>
                <w:rFonts w:ascii="Gill Sans MT" w:eastAsia="Times New Roman" w:hAnsi="Gill Sans MT" w:cs="Calibri"/>
                <w:sz w:val="18"/>
                <w:szCs w:val="18"/>
              </w:rPr>
              <w:t>20</w:t>
            </w:r>
          </w:p>
        </w:tc>
        <w:tc>
          <w:tcPr>
            <w:tcW w:w="6694" w:type="dxa"/>
            <w:tcBorders>
              <w:top w:val="nil"/>
              <w:left w:val="nil"/>
              <w:bottom w:val="single" w:sz="4" w:space="0" w:color="auto"/>
              <w:right w:val="single" w:sz="4" w:space="0" w:color="auto"/>
            </w:tcBorders>
            <w:shd w:val="clear" w:color="auto" w:fill="auto"/>
            <w:vAlign w:val="center"/>
            <w:hideMark/>
          </w:tcPr>
          <w:p w14:paraId="282DC74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Develop field check tables</w:t>
            </w:r>
          </w:p>
        </w:tc>
        <w:tc>
          <w:tcPr>
            <w:tcW w:w="306" w:type="dxa"/>
            <w:tcBorders>
              <w:top w:val="nil"/>
              <w:left w:val="nil"/>
              <w:bottom w:val="single" w:sz="4" w:space="0" w:color="auto"/>
              <w:right w:val="single" w:sz="4" w:space="0" w:color="auto"/>
            </w:tcBorders>
            <w:shd w:val="clear" w:color="auto" w:fill="auto"/>
            <w:noWrap/>
            <w:vAlign w:val="center"/>
            <w:hideMark/>
          </w:tcPr>
          <w:p w14:paraId="7F41D1A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B156AC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FAE569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E3CDA2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F8B3C8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B9DDFD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2A0D1A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980D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A53371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5745E3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C504CE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FA35F1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982A92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4A0FE5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F490A2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017FB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32860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4F0DF16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4F3860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D6A043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09884BB"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700BF6A7"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21</w:t>
            </w:r>
          </w:p>
        </w:tc>
        <w:tc>
          <w:tcPr>
            <w:tcW w:w="6694" w:type="dxa"/>
            <w:tcBorders>
              <w:top w:val="nil"/>
              <w:left w:val="nil"/>
              <w:bottom w:val="single" w:sz="4" w:space="0" w:color="auto"/>
              <w:right w:val="single" w:sz="4" w:space="0" w:color="auto"/>
            </w:tcBorders>
            <w:shd w:val="clear" w:color="auto" w:fill="auto"/>
            <w:vAlign w:val="center"/>
            <w:hideMark/>
          </w:tcPr>
          <w:p w14:paraId="1602501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Develop data monitoring plan </w:t>
            </w:r>
          </w:p>
        </w:tc>
        <w:tc>
          <w:tcPr>
            <w:tcW w:w="306" w:type="dxa"/>
            <w:tcBorders>
              <w:top w:val="nil"/>
              <w:left w:val="nil"/>
              <w:bottom w:val="single" w:sz="4" w:space="0" w:color="auto"/>
              <w:right w:val="single" w:sz="4" w:space="0" w:color="auto"/>
            </w:tcBorders>
            <w:shd w:val="clear" w:color="auto" w:fill="auto"/>
            <w:noWrap/>
            <w:vAlign w:val="center"/>
            <w:hideMark/>
          </w:tcPr>
          <w:p w14:paraId="71C854A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D648EF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5CE77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CD3B8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16138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9D04D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738580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796965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71209C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A0DFB6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572454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BD9A59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7B26D0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30E1B1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F31D78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626739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C2E4DD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76DEC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F15F25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7FDD9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7253DC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628C0D0"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22</w:t>
            </w:r>
          </w:p>
        </w:tc>
        <w:tc>
          <w:tcPr>
            <w:tcW w:w="6694" w:type="dxa"/>
            <w:tcBorders>
              <w:top w:val="nil"/>
              <w:left w:val="nil"/>
              <w:bottom w:val="single" w:sz="4" w:space="0" w:color="auto"/>
              <w:right w:val="single" w:sz="4" w:space="0" w:color="auto"/>
            </w:tcBorders>
            <w:shd w:val="clear" w:color="auto" w:fill="auto"/>
            <w:vAlign w:val="center"/>
            <w:hideMark/>
          </w:tcPr>
          <w:p w14:paraId="4479E5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data cleaning plan</w:t>
            </w:r>
          </w:p>
        </w:tc>
        <w:tc>
          <w:tcPr>
            <w:tcW w:w="306" w:type="dxa"/>
            <w:tcBorders>
              <w:top w:val="nil"/>
              <w:left w:val="nil"/>
              <w:bottom w:val="single" w:sz="4" w:space="0" w:color="auto"/>
              <w:right w:val="single" w:sz="4" w:space="0" w:color="auto"/>
            </w:tcBorders>
            <w:shd w:val="clear" w:color="auto" w:fill="auto"/>
            <w:noWrap/>
            <w:vAlign w:val="center"/>
            <w:hideMark/>
          </w:tcPr>
          <w:p w14:paraId="135F5B0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C32CB2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3A904F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6314BF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C3CAF8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F25C11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66DE92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19717F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C7E8C6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DDC73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D5738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629748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F66F5F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BF5F52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5CB4B9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31E9E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8A3BCD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7C9027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1471C9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021437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7B0DBD4" w14:textId="77777777" w:rsidTr="00A248ED">
        <w:trPr>
          <w:trHeight w:val="312"/>
        </w:trPr>
        <w:tc>
          <w:tcPr>
            <w:tcW w:w="7090" w:type="dxa"/>
            <w:gridSpan w:val="2"/>
            <w:vMerge w:val="restart"/>
            <w:tcBorders>
              <w:top w:val="single" w:sz="4" w:space="0" w:color="auto"/>
              <w:left w:val="nil"/>
              <w:bottom w:val="single" w:sz="8" w:space="0" w:color="000000"/>
              <w:right w:val="nil"/>
            </w:tcBorders>
            <w:shd w:val="clear" w:color="000000" w:fill="4799B5"/>
            <w:vAlign w:val="bottom"/>
            <w:hideMark/>
          </w:tcPr>
          <w:p w14:paraId="6AC02BE6" w14:textId="77777777" w:rsidR="00A90E29" w:rsidRPr="00A90E29" w:rsidRDefault="00A90E29" w:rsidP="00A90E29">
            <w:pPr>
              <w:spacing w:after="0" w:line="240" w:lineRule="auto"/>
              <w:rPr>
                <w:rFonts w:ascii="Gill Sans MT" w:eastAsia="Times New Roman" w:hAnsi="Gill Sans MT" w:cs="Calibri"/>
                <w:b/>
                <w:bCs/>
                <w:color w:val="FFFFFF"/>
                <w:sz w:val="18"/>
                <w:szCs w:val="18"/>
              </w:rPr>
            </w:pPr>
            <w:r w:rsidRPr="00A90E29">
              <w:rPr>
                <w:rFonts w:ascii="Gill Sans MT" w:eastAsia="Times New Roman" w:hAnsi="Gill Sans MT" w:cs="Calibri"/>
                <w:b/>
                <w:bCs/>
                <w:color w:val="FFFFFF"/>
                <w:sz w:val="18"/>
                <w:szCs w:val="18"/>
              </w:rPr>
              <w:t>Feed the Future Zone of Influence Midline Survey Tasks and Timeline</w:t>
            </w:r>
          </w:p>
        </w:tc>
        <w:tc>
          <w:tcPr>
            <w:tcW w:w="7172" w:type="dxa"/>
            <w:gridSpan w:val="20"/>
            <w:tcBorders>
              <w:top w:val="single" w:sz="4" w:space="0" w:color="auto"/>
              <w:left w:val="nil"/>
              <w:bottom w:val="nil"/>
              <w:right w:val="nil"/>
            </w:tcBorders>
            <w:shd w:val="clear" w:color="000000" w:fill="4799B5"/>
            <w:vAlign w:val="center"/>
            <w:hideMark/>
          </w:tcPr>
          <w:p w14:paraId="6960F556" w14:textId="77777777" w:rsidR="00A90E29" w:rsidRPr="00A90E29" w:rsidRDefault="00A90E29" w:rsidP="00A90E29">
            <w:pPr>
              <w:spacing w:after="0" w:line="240" w:lineRule="auto"/>
              <w:jc w:val="center"/>
              <w:rPr>
                <w:rFonts w:ascii="Gill Sans MT" w:eastAsia="Times New Roman" w:hAnsi="Gill Sans MT" w:cs="Calibri"/>
                <w:b/>
                <w:bCs/>
                <w:color w:val="FFFFFF"/>
                <w:sz w:val="18"/>
                <w:szCs w:val="18"/>
              </w:rPr>
            </w:pPr>
            <w:r w:rsidRPr="00A90E29">
              <w:rPr>
                <w:rFonts w:ascii="Gill Sans MT" w:eastAsia="Times New Roman" w:hAnsi="Gill Sans MT" w:cs="Calibri"/>
                <w:b/>
                <w:bCs/>
                <w:color w:val="FFFFFF"/>
                <w:sz w:val="18"/>
                <w:szCs w:val="18"/>
              </w:rPr>
              <w:t>MONTH</w:t>
            </w:r>
          </w:p>
        </w:tc>
      </w:tr>
      <w:tr w:rsidR="00A90E29" w:rsidRPr="00A90E29" w14:paraId="741BD0A0" w14:textId="77777777" w:rsidTr="00A248ED">
        <w:trPr>
          <w:trHeight w:val="312"/>
        </w:trPr>
        <w:tc>
          <w:tcPr>
            <w:tcW w:w="7090" w:type="dxa"/>
            <w:gridSpan w:val="2"/>
            <w:vMerge/>
            <w:tcBorders>
              <w:top w:val="single" w:sz="4" w:space="0" w:color="auto"/>
              <w:left w:val="nil"/>
              <w:bottom w:val="single" w:sz="8" w:space="0" w:color="000000"/>
              <w:right w:val="nil"/>
            </w:tcBorders>
            <w:vAlign w:val="center"/>
            <w:hideMark/>
          </w:tcPr>
          <w:p w14:paraId="66EE29F5" w14:textId="77777777" w:rsidR="00A90E29" w:rsidRPr="00A90E29" w:rsidRDefault="00A90E29" w:rsidP="00A90E29">
            <w:pPr>
              <w:spacing w:after="0" w:line="240" w:lineRule="auto"/>
              <w:rPr>
                <w:rFonts w:ascii="Gill Sans MT" w:eastAsia="Times New Roman" w:hAnsi="Gill Sans MT" w:cs="Calibri"/>
                <w:b/>
                <w:bCs/>
                <w:color w:val="FFFFFF"/>
                <w:sz w:val="18"/>
                <w:szCs w:val="18"/>
              </w:rPr>
            </w:pPr>
          </w:p>
        </w:tc>
        <w:tc>
          <w:tcPr>
            <w:tcW w:w="306" w:type="dxa"/>
            <w:tcBorders>
              <w:top w:val="nil"/>
              <w:left w:val="nil"/>
              <w:bottom w:val="single" w:sz="8" w:space="0" w:color="auto"/>
              <w:right w:val="nil"/>
            </w:tcBorders>
            <w:shd w:val="clear" w:color="000000" w:fill="4799B5"/>
            <w:noWrap/>
            <w:vAlign w:val="center"/>
            <w:hideMark/>
          </w:tcPr>
          <w:p w14:paraId="59CC82F4"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w:t>
            </w:r>
          </w:p>
        </w:tc>
        <w:tc>
          <w:tcPr>
            <w:tcW w:w="306" w:type="dxa"/>
            <w:tcBorders>
              <w:top w:val="nil"/>
              <w:left w:val="nil"/>
              <w:bottom w:val="single" w:sz="8" w:space="0" w:color="auto"/>
              <w:right w:val="nil"/>
            </w:tcBorders>
            <w:shd w:val="clear" w:color="000000" w:fill="4799B5"/>
            <w:noWrap/>
            <w:vAlign w:val="center"/>
            <w:hideMark/>
          </w:tcPr>
          <w:p w14:paraId="15C8BA83"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2</w:t>
            </w:r>
          </w:p>
        </w:tc>
        <w:tc>
          <w:tcPr>
            <w:tcW w:w="306" w:type="dxa"/>
            <w:tcBorders>
              <w:top w:val="nil"/>
              <w:left w:val="nil"/>
              <w:bottom w:val="single" w:sz="8" w:space="0" w:color="auto"/>
              <w:right w:val="nil"/>
            </w:tcBorders>
            <w:shd w:val="clear" w:color="000000" w:fill="4799B5"/>
            <w:noWrap/>
            <w:vAlign w:val="center"/>
            <w:hideMark/>
          </w:tcPr>
          <w:p w14:paraId="50A7EE55"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3</w:t>
            </w:r>
          </w:p>
        </w:tc>
        <w:tc>
          <w:tcPr>
            <w:tcW w:w="306" w:type="dxa"/>
            <w:tcBorders>
              <w:top w:val="nil"/>
              <w:left w:val="nil"/>
              <w:bottom w:val="single" w:sz="8" w:space="0" w:color="auto"/>
              <w:right w:val="nil"/>
            </w:tcBorders>
            <w:shd w:val="clear" w:color="000000" w:fill="4799B5"/>
            <w:noWrap/>
            <w:vAlign w:val="center"/>
            <w:hideMark/>
          </w:tcPr>
          <w:p w14:paraId="556F1C4D"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4</w:t>
            </w:r>
          </w:p>
        </w:tc>
        <w:tc>
          <w:tcPr>
            <w:tcW w:w="306" w:type="dxa"/>
            <w:tcBorders>
              <w:top w:val="nil"/>
              <w:left w:val="nil"/>
              <w:bottom w:val="single" w:sz="8" w:space="0" w:color="auto"/>
              <w:right w:val="nil"/>
            </w:tcBorders>
            <w:shd w:val="clear" w:color="000000" w:fill="4799B5"/>
            <w:noWrap/>
            <w:vAlign w:val="center"/>
            <w:hideMark/>
          </w:tcPr>
          <w:p w14:paraId="229DA59E"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5</w:t>
            </w:r>
          </w:p>
        </w:tc>
        <w:tc>
          <w:tcPr>
            <w:tcW w:w="306" w:type="dxa"/>
            <w:tcBorders>
              <w:top w:val="nil"/>
              <w:left w:val="nil"/>
              <w:bottom w:val="single" w:sz="8" w:space="0" w:color="auto"/>
              <w:right w:val="nil"/>
            </w:tcBorders>
            <w:shd w:val="clear" w:color="000000" w:fill="4799B5"/>
            <w:noWrap/>
            <w:vAlign w:val="center"/>
            <w:hideMark/>
          </w:tcPr>
          <w:p w14:paraId="14E76A9A"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6</w:t>
            </w:r>
          </w:p>
        </w:tc>
        <w:tc>
          <w:tcPr>
            <w:tcW w:w="306" w:type="dxa"/>
            <w:tcBorders>
              <w:top w:val="nil"/>
              <w:left w:val="nil"/>
              <w:bottom w:val="single" w:sz="8" w:space="0" w:color="auto"/>
              <w:right w:val="nil"/>
            </w:tcBorders>
            <w:shd w:val="clear" w:color="000000" w:fill="4799B5"/>
            <w:noWrap/>
            <w:vAlign w:val="center"/>
            <w:hideMark/>
          </w:tcPr>
          <w:p w14:paraId="0CF1655F"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7</w:t>
            </w:r>
          </w:p>
        </w:tc>
        <w:tc>
          <w:tcPr>
            <w:tcW w:w="306" w:type="dxa"/>
            <w:tcBorders>
              <w:top w:val="nil"/>
              <w:left w:val="nil"/>
              <w:bottom w:val="single" w:sz="8" w:space="0" w:color="auto"/>
              <w:right w:val="nil"/>
            </w:tcBorders>
            <w:shd w:val="clear" w:color="000000" w:fill="4799B5"/>
            <w:noWrap/>
            <w:vAlign w:val="center"/>
            <w:hideMark/>
          </w:tcPr>
          <w:p w14:paraId="23CAB5AB"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8</w:t>
            </w:r>
          </w:p>
        </w:tc>
        <w:tc>
          <w:tcPr>
            <w:tcW w:w="306" w:type="dxa"/>
            <w:tcBorders>
              <w:top w:val="nil"/>
              <w:left w:val="nil"/>
              <w:bottom w:val="single" w:sz="8" w:space="0" w:color="auto"/>
              <w:right w:val="nil"/>
            </w:tcBorders>
            <w:shd w:val="clear" w:color="000000" w:fill="4799B5"/>
            <w:noWrap/>
            <w:vAlign w:val="center"/>
            <w:hideMark/>
          </w:tcPr>
          <w:p w14:paraId="32A837E4"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9</w:t>
            </w:r>
          </w:p>
        </w:tc>
        <w:tc>
          <w:tcPr>
            <w:tcW w:w="427" w:type="dxa"/>
            <w:tcBorders>
              <w:top w:val="nil"/>
              <w:left w:val="nil"/>
              <w:bottom w:val="single" w:sz="8" w:space="0" w:color="auto"/>
              <w:right w:val="nil"/>
            </w:tcBorders>
            <w:shd w:val="clear" w:color="000000" w:fill="4799B5"/>
            <w:noWrap/>
            <w:vAlign w:val="center"/>
            <w:hideMark/>
          </w:tcPr>
          <w:p w14:paraId="7A74E657"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10</w:t>
            </w:r>
          </w:p>
        </w:tc>
        <w:tc>
          <w:tcPr>
            <w:tcW w:w="427" w:type="dxa"/>
            <w:tcBorders>
              <w:top w:val="nil"/>
              <w:left w:val="nil"/>
              <w:bottom w:val="single" w:sz="8" w:space="0" w:color="auto"/>
              <w:right w:val="nil"/>
            </w:tcBorders>
            <w:shd w:val="clear" w:color="000000" w:fill="4799B5"/>
            <w:noWrap/>
            <w:vAlign w:val="center"/>
            <w:hideMark/>
          </w:tcPr>
          <w:p w14:paraId="71B58081"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11</w:t>
            </w:r>
          </w:p>
        </w:tc>
        <w:tc>
          <w:tcPr>
            <w:tcW w:w="396" w:type="dxa"/>
            <w:tcBorders>
              <w:top w:val="nil"/>
              <w:left w:val="nil"/>
              <w:bottom w:val="single" w:sz="8" w:space="0" w:color="auto"/>
              <w:right w:val="nil"/>
            </w:tcBorders>
            <w:shd w:val="clear" w:color="000000" w:fill="4799B5"/>
            <w:noWrap/>
            <w:vAlign w:val="center"/>
            <w:hideMark/>
          </w:tcPr>
          <w:p w14:paraId="5B0FBA17"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12</w:t>
            </w:r>
          </w:p>
        </w:tc>
        <w:tc>
          <w:tcPr>
            <w:tcW w:w="396" w:type="dxa"/>
            <w:tcBorders>
              <w:top w:val="nil"/>
              <w:left w:val="nil"/>
              <w:bottom w:val="single" w:sz="8" w:space="0" w:color="auto"/>
              <w:right w:val="nil"/>
            </w:tcBorders>
            <w:shd w:val="clear" w:color="000000" w:fill="4799B5"/>
            <w:noWrap/>
            <w:vAlign w:val="center"/>
            <w:hideMark/>
          </w:tcPr>
          <w:p w14:paraId="0562ED7C"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13</w:t>
            </w:r>
          </w:p>
        </w:tc>
        <w:tc>
          <w:tcPr>
            <w:tcW w:w="396" w:type="dxa"/>
            <w:tcBorders>
              <w:top w:val="nil"/>
              <w:left w:val="nil"/>
              <w:bottom w:val="single" w:sz="8" w:space="0" w:color="auto"/>
              <w:right w:val="nil"/>
            </w:tcBorders>
            <w:shd w:val="clear" w:color="000000" w:fill="4799B5"/>
            <w:noWrap/>
            <w:vAlign w:val="center"/>
            <w:hideMark/>
          </w:tcPr>
          <w:p w14:paraId="3F3D5B74"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14</w:t>
            </w:r>
          </w:p>
        </w:tc>
        <w:tc>
          <w:tcPr>
            <w:tcW w:w="396" w:type="dxa"/>
            <w:tcBorders>
              <w:top w:val="nil"/>
              <w:left w:val="nil"/>
              <w:bottom w:val="single" w:sz="8" w:space="0" w:color="auto"/>
              <w:right w:val="nil"/>
            </w:tcBorders>
            <w:shd w:val="clear" w:color="000000" w:fill="4799B5"/>
            <w:noWrap/>
            <w:vAlign w:val="center"/>
            <w:hideMark/>
          </w:tcPr>
          <w:p w14:paraId="2FEA4DD4"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15</w:t>
            </w:r>
          </w:p>
        </w:tc>
        <w:tc>
          <w:tcPr>
            <w:tcW w:w="396" w:type="dxa"/>
            <w:tcBorders>
              <w:top w:val="nil"/>
              <w:left w:val="nil"/>
              <w:bottom w:val="single" w:sz="8" w:space="0" w:color="auto"/>
              <w:right w:val="nil"/>
            </w:tcBorders>
            <w:shd w:val="clear" w:color="000000" w:fill="4799B5"/>
            <w:noWrap/>
            <w:vAlign w:val="center"/>
            <w:hideMark/>
          </w:tcPr>
          <w:p w14:paraId="4AB88BF1"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16</w:t>
            </w:r>
          </w:p>
        </w:tc>
        <w:tc>
          <w:tcPr>
            <w:tcW w:w="396" w:type="dxa"/>
            <w:tcBorders>
              <w:top w:val="nil"/>
              <w:left w:val="nil"/>
              <w:bottom w:val="single" w:sz="8" w:space="0" w:color="auto"/>
              <w:right w:val="nil"/>
            </w:tcBorders>
            <w:shd w:val="clear" w:color="000000" w:fill="4799B5"/>
            <w:noWrap/>
            <w:vAlign w:val="center"/>
            <w:hideMark/>
          </w:tcPr>
          <w:p w14:paraId="24DD72CC"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17</w:t>
            </w:r>
          </w:p>
        </w:tc>
        <w:tc>
          <w:tcPr>
            <w:tcW w:w="396" w:type="dxa"/>
            <w:tcBorders>
              <w:top w:val="nil"/>
              <w:left w:val="nil"/>
              <w:bottom w:val="single" w:sz="8" w:space="0" w:color="auto"/>
              <w:right w:val="nil"/>
            </w:tcBorders>
            <w:shd w:val="clear" w:color="000000" w:fill="4799B5"/>
            <w:noWrap/>
            <w:vAlign w:val="center"/>
            <w:hideMark/>
          </w:tcPr>
          <w:p w14:paraId="5E89B235"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18</w:t>
            </w:r>
          </w:p>
        </w:tc>
        <w:tc>
          <w:tcPr>
            <w:tcW w:w="396" w:type="dxa"/>
            <w:tcBorders>
              <w:top w:val="nil"/>
              <w:left w:val="nil"/>
              <w:bottom w:val="single" w:sz="8" w:space="0" w:color="auto"/>
              <w:right w:val="nil"/>
            </w:tcBorders>
            <w:shd w:val="clear" w:color="000000" w:fill="4799B5"/>
            <w:noWrap/>
            <w:vAlign w:val="center"/>
            <w:hideMark/>
          </w:tcPr>
          <w:p w14:paraId="63867AA3"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19</w:t>
            </w:r>
          </w:p>
        </w:tc>
        <w:tc>
          <w:tcPr>
            <w:tcW w:w="396" w:type="dxa"/>
            <w:tcBorders>
              <w:top w:val="nil"/>
              <w:left w:val="nil"/>
              <w:bottom w:val="single" w:sz="8" w:space="0" w:color="auto"/>
              <w:right w:val="nil"/>
            </w:tcBorders>
            <w:shd w:val="clear" w:color="000000" w:fill="4799B5"/>
            <w:noWrap/>
            <w:vAlign w:val="center"/>
            <w:hideMark/>
          </w:tcPr>
          <w:p w14:paraId="391BA1D2" w14:textId="77777777" w:rsidR="00A90E29" w:rsidRPr="00A90E29" w:rsidRDefault="00A90E29" w:rsidP="00A90E29">
            <w:pPr>
              <w:spacing w:after="0" w:line="240" w:lineRule="auto"/>
              <w:jc w:val="right"/>
              <w:rPr>
                <w:rFonts w:ascii="Gill Sans MT" w:eastAsia="Times New Roman" w:hAnsi="Gill Sans MT" w:cs="Calibri"/>
                <w:color w:val="FFFFFF"/>
                <w:sz w:val="18"/>
                <w:szCs w:val="18"/>
              </w:rPr>
            </w:pPr>
            <w:r w:rsidRPr="00A90E29">
              <w:rPr>
                <w:rFonts w:ascii="Gill Sans MT" w:eastAsia="Times New Roman" w:hAnsi="Gill Sans MT" w:cs="Calibri"/>
                <w:color w:val="FFFFFF"/>
                <w:sz w:val="18"/>
                <w:szCs w:val="18"/>
              </w:rPr>
              <w:t>20</w:t>
            </w:r>
          </w:p>
        </w:tc>
      </w:tr>
      <w:tr w:rsidR="00A90E29" w:rsidRPr="00A90E29" w14:paraId="6EF3D34C" w14:textId="77777777" w:rsidTr="00A248ED">
        <w:trPr>
          <w:trHeight w:val="240"/>
        </w:trPr>
        <w:tc>
          <w:tcPr>
            <w:tcW w:w="396" w:type="dxa"/>
            <w:tcBorders>
              <w:top w:val="single" w:sz="4" w:space="0" w:color="auto"/>
              <w:left w:val="nil"/>
              <w:bottom w:val="single" w:sz="4" w:space="0" w:color="auto"/>
              <w:right w:val="single" w:sz="4" w:space="0" w:color="auto"/>
            </w:tcBorders>
            <w:shd w:val="clear" w:color="auto" w:fill="auto"/>
            <w:noWrap/>
            <w:hideMark/>
          </w:tcPr>
          <w:p w14:paraId="6A1F7412"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23</w:t>
            </w:r>
          </w:p>
        </w:tc>
        <w:tc>
          <w:tcPr>
            <w:tcW w:w="6694" w:type="dxa"/>
            <w:tcBorders>
              <w:top w:val="single" w:sz="4" w:space="0" w:color="auto"/>
              <w:left w:val="nil"/>
              <w:bottom w:val="single" w:sz="4" w:space="0" w:color="auto"/>
              <w:right w:val="single" w:sz="4" w:space="0" w:color="auto"/>
            </w:tcBorders>
            <w:shd w:val="clear" w:color="auto" w:fill="auto"/>
            <w:vAlign w:val="center"/>
            <w:hideMark/>
          </w:tcPr>
          <w:p w14:paraId="53B4D0B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Develop fieldwork management and monitoring plan</w:t>
            </w:r>
          </w:p>
        </w:tc>
        <w:tc>
          <w:tcPr>
            <w:tcW w:w="306" w:type="dxa"/>
            <w:tcBorders>
              <w:top w:val="nil"/>
              <w:left w:val="nil"/>
              <w:bottom w:val="single" w:sz="4" w:space="0" w:color="auto"/>
              <w:right w:val="single" w:sz="4" w:space="0" w:color="auto"/>
            </w:tcBorders>
            <w:shd w:val="clear" w:color="auto" w:fill="auto"/>
            <w:noWrap/>
            <w:vAlign w:val="center"/>
            <w:hideMark/>
          </w:tcPr>
          <w:p w14:paraId="5AB9130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91C56C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F3ACD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DDAC44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CA9626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930547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E24632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4FC521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EE6196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C69E84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600AD6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30A33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95EB86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1D4764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ECA19C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A4B793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C75832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1336338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163CE9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CFA073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432A321"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AFDF04A"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w:t>
            </w:r>
          </w:p>
        </w:tc>
        <w:tc>
          <w:tcPr>
            <w:tcW w:w="6694" w:type="dxa"/>
            <w:tcBorders>
              <w:top w:val="nil"/>
              <w:left w:val="nil"/>
              <w:bottom w:val="single" w:sz="4" w:space="0" w:color="auto"/>
              <w:right w:val="single" w:sz="4" w:space="0" w:color="auto"/>
            </w:tcBorders>
            <w:shd w:val="clear" w:color="auto" w:fill="auto"/>
            <w:vAlign w:val="center"/>
            <w:hideMark/>
          </w:tcPr>
          <w:p w14:paraId="1AF80D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Develop interviewer training plans and supporting materials </w:t>
            </w:r>
          </w:p>
        </w:tc>
        <w:tc>
          <w:tcPr>
            <w:tcW w:w="306" w:type="dxa"/>
            <w:tcBorders>
              <w:top w:val="nil"/>
              <w:left w:val="nil"/>
              <w:bottom w:val="single" w:sz="4" w:space="0" w:color="auto"/>
              <w:right w:val="single" w:sz="4" w:space="0" w:color="auto"/>
            </w:tcBorders>
            <w:shd w:val="clear" w:color="auto" w:fill="auto"/>
            <w:noWrap/>
            <w:vAlign w:val="center"/>
            <w:hideMark/>
          </w:tcPr>
          <w:p w14:paraId="391B0C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DC573C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AF7521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D150A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B2FA2D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D87C1C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C22437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983FBD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7610A0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0CA546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D14030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3C4EBB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49308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7C81A7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2AD38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A5F5ED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7C5AA2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51E854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EEB8AC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D36A3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40CD725"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5A8FD0E"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1F00FAA6"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24a - Training plan</w:t>
            </w:r>
          </w:p>
        </w:tc>
        <w:tc>
          <w:tcPr>
            <w:tcW w:w="306" w:type="dxa"/>
            <w:tcBorders>
              <w:top w:val="nil"/>
              <w:left w:val="nil"/>
              <w:bottom w:val="single" w:sz="4" w:space="0" w:color="auto"/>
              <w:right w:val="single" w:sz="4" w:space="0" w:color="auto"/>
            </w:tcBorders>
            <w:shd w:val="clear" w:color="auto" w:fill="auto"/>
            <w:noWrap/>
            <w:vAlign w:val="center"/>
            <w:hideMark/>
          </w:tcPr>
          <w:p w14:paraId="039C6FC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377CA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592225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23D23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E86C30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2F5D1B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B7B4D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452159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C12EA5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CB4029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0D31F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E76405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98E8AB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C6D65A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BE18E3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7197F9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84092C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04ADA3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2A2639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AD3A2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1137026"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3BA68274"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7DE77813"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24b - Agenda (facilitator and trainee versions)</w:t>
            </w:r>
          </w:p>
        </w:tc>
        <w:tc>
          <w:tcPr>
            <w:tcW w:w="306" w:type="dxa"/>
            <w:tcBorders>
              <w:top w:val="nil"/>
              <w:left w:val="nil"/>
              <w:bottom w:val="single" w:sz="4" w:space="0" w:color="auto"/>
              <w:right w:val="single" w:sz="4" w:space="0" w:color="auto"/>
            </w:tcBorders>
            <w:shd w:val="clear" w:color="auto" w:fill="auto"/>
            <w:noWrap/>
            <w:vAlign w:val="center"/>
            <w:hideMark/>
          </w:tcPr>
          <w:p w14:paraId="33F66C3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FA3130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E1E26E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5C7FFB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4AA743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A3A10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09F298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509B2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00386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255C61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F9C9B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60913C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5483D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F66051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7DE8FD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040D30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1ED1F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00E69DB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A3CBD4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736818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11C6F5BB"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1C20CBD"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6C6F8B92"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24c - Attendance sheets</w:t>
            </w:r>
          </w:p>
        </w:tc>
        <w:tc>
          <w:tcPr>
            <w:tcW w:w="306" w:type="dxa"/>
            <w:tcBorders>
              <w:top w:val="nil"/>
              <w:left w:val="nil"/>
              <w:bottom w:val="single" w:sz="4" w:space="0" w:color="auto"/>
              <w:right w:val="single" w:sz="4" w:space="0" w:color="auto"/>
            </w:tcBorders>
            <w:shd w:val="clear" w:color="auto" w:fill="auto"/>
            <w:noWrap/>
            <w:vAlign w:val="center"/>
            <w:hideMark/>
          </w:tcPr>
          <w:p w14:paraId="0E4A4E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3ABFB1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7CD07B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FACAC5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E5CC21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7901F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F1F69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31DA3B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31F7BC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9DC4D5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39010D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8E218D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4DFADB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4176B5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17DD5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36520E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9AB612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EBB1A5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AED66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08AA41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515DFC36"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8CDD0E4"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2AD37905"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24d - Quizzes</w:t>
            </w:r>
          </w:p>
        </w:tc>
        <w:tc>
          <w:tcPr>
            <w:tcW w:w="306" w:type="dxa"/>
            <w:tcBorders>
              <w:top w:val="nil"/>
              <w:left w:val="nil"/>
              <w:bottom w:val="single" w:sz="4" w:space="0" w:color="auto"/>
              <w:right w:val="single" w:sz="4" w:space="0" w:color="auto"/>
            </w:tcBorders>
            <w:shd w:val="clear" w:color="auto" w:fill="auto"/>
            <w:noWrap/>
            <w:vAlign w:val="center"/>
            <w:hideMark/>
          </w:tcPr>
          <w:p w14:paraId="0DD685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9CCE47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466201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CEB0C3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0409AB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97BEDD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260340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FB8365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908E2D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4F275D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4A0AED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360959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B56DA9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E0D3A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C94052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595CF5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F3FAB8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08A3FDA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646146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989AA7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B3C7F4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DA1810E"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57E0BCF8"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24e - Role play exercises</w:t>
            </w:r>
          </w:p>
        </w:tc>
        <w:tc>
          <w:tcPr>
            <w:tcW w:w="306" w:type="dxa"/>
            <w:tcBorders>
              <w:top w:val="nil"/>
              <w:left w:val="nil"/>
              <w:bottom w:val="single" w:sz="4" w:space="0" w:color="auto"/>
              <w:right w:val="single" w:sz="4" w:space="0" w:color="auto"/>
            </w:tcBorders>
            <w:shd w:val="clear" w:color="auto" w:fill="auto"/>
            <w:noWrap/>
            <w:vAlign w:val="center"/>
            <w:hideMark/>
          </w:tcPr>
          <w:p w14:paraId="63BE497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616209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9EE2FE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1B191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434601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856FF6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C90592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8B9CF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B5ACF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5D06AD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7A04D3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BC01C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41C4B7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C88F4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D22F4C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115F7A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2CB58D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1E1C75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4C4E1A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01185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29360256"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AEBD4EE"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74549E40"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24f - Demonstration of field check tables and interpretation</w:t>
            </w:r>
          </w:p>
        </w:tc>
        <w:tc>
          <w:tcPr>
            <w:tcW w:w="306" w:type="dxa"/>
            <w:tcBorders>
              <w:top w:val="nil"/>
              <w:left w:val="nil"/>
              <w:bottom w:val="single" w:sz="4" w:space="0" w:color="auto"/>
              <w:right w:val="single" w:sz="4" w:space="0" w:color="auto"/>
            </w:tcBorders>
            <w:shd w:val="clear" w:color="auto" w:fill="auto"/>
            <w:noWrap/>
            <w:vAlign w:val="center"/>
            <w:hideMark/>
          </w:tcPr>
          <w:p w14:paraId="6D47FDC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DDE9C5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021B8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8AE59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3ACDDD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9C7667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1B373A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C69520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F7D518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5AE7B1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1B51EB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C6801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D0FC14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077B3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B38255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3FE65B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190B37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47408BA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23985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3BC487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63DD919"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8045AB0"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7A17C350"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24g - Demonstration of real-time remote fieldwork monitoring (if planned)</w:t>
            </w:r>
          </w:p>
        </w:tc>
        <w:tc>
          <w:tcPr>
            <w:tcW w:w="306" w:type="dxa"/>
            <w:tcBorders>
              <w:top w:val="nil"/>
              <w:left w:val="nil"/>
              <w:bottom w:val="single" w:sz="4" w:space="0" w:color="auto"/>
              <w:right w:val="single" w:sz="4" w:space="0" w:color="auto"/>
            </w:tcBorders>
            <w:shd w:val="clear" w:color="auto" w:fill="auto"/>
            <w:noWrap/>
            <w:vAlign w:val="center"/>
            <w:hideMark/>
          </w:tcPr>
          <w:p w14:paraId="7CACC8C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BA03A5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CE9E0D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36245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C1349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AE66A3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485887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1CFFCF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328662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FE29DA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3C7338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C10F22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12589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828E37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3AB706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303D1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4990E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ECFD3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5E22F7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142AEE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52BEB472"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7DBE587D"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0A55AD66" w14:textId="00107AF2"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24h - </w:t>
            </w:r>
            <w:proofErr w:type="spellStart"/>
            <w:r w:rsidR="006C1368">
              <w:rPr>
                <w:rFonts w:ascii="Gill Sans MT" w:eastAsia="Times New Roman" w:hAnsi="Gill Sans MT" w:cs="Calibri"/>
                <w:color w:val="000000"/>
                <w:sz w:val="18"/>
                <w:szCs w:val="18"/>
              </w:rPr>
              <w:t>CSPro</w:t>
            </w:r>
            <w:proofErr w:type="spellEnd"/>
            <w:r w:rsidR="006C1368">
              <w:rPr>
                <w:rFonts w:ascii="Gill Sans MT" w:eastAsia="Times New Roman" w:hAnsi="Gill Sans MT" w:cs="Calibri"/>
                <w:color w:val="000000"/>
                <w:sz w:val="18"/>
                <w:szCs w:val="18"/>
              </w:rPr>
              <w:t xml:space="preserve"> </w:t>
            </w:r>
            <w:r w:rsidRPr="00A90E29">
              <w:rPr>
                <w:rFonts w:ascii="Gill Sans MT" w:eastAsia="Times New Roman" w:hAnsi="Gill Sans MT" w:cs="Calibri"/>
                <w:color w:val="000000"/>
                <w:sz w:val="18"/>
                <w:szCs w:val="18"/>
              </w:rPr>
              <w:t xml:space="preserve">CAPI training materials </w:t>
            </w:r>
          </w:p>
        </w:tc>
        <w:tc>
          <w:tcPr>
            <w:tcW w:w="306" w:type="dxa"/>
            <w:tcBorders>
              <w:top w:val="nil"/>
              <w:left w:val="nil"/>
              <w:bottom w:val="single" w:sz="4" w:space="0" w:color="auto"/>
              <w:right w:val="single" w:sz="4" w:space="0" w:color="auto"/>
            </w:tcBorders>
            <w:shd w:val="clear" w:color="auto" w:fill="auto"/>
            <w:noWrap/>
            <w:vAlign w:val="center"/>
            <w:hideMark/>
          </w:tcPr>
          <w:p w14:paraId="13E9CA7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B08273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2D564D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F8A493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728D81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4F7D5C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2D04BA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BF3B0F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ED7F4E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DDA21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44C82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63F450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448E1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B09A7B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C74FCD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F139AC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E253D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5C5761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34FB41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3BD5DA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18CB84FF"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791D5F03"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76D301FA" w14:textId="77777777" w:rsidR="00A90E29" w:rsidRPr="00A90E29" w:rsidRDefault="00A90E29" w:rsidP="00A90E29">
            <w:pPr>
              <w:spacing w:after="0" w:line="240" w:lineRule="auto"/>
              <w:ind w:firstLineChars="100" w:firstLine="180"/>
              <w:rPr>
                <w:rFonts w:ascii="Gill Sans MT" w:eastAsia="Times New Roman" w:hAnsi="Gill Sans MT" w:cs="Calibri"/>
                <w:sz w:val="18"/>
                <w:szCs w:val="18"/>
              </w:rPr>
            </w:pPr>
            <w:r w:rsidRPr="00A90E29">
              <w:rPr>
                <w:rFonts w:ascii="Gill Sans MT" w:eastAsia="Times New Roman" w:hAnsi="Gill Sans MT" w:cs="Calibri"/>
                <w:sz w:val="18"/>
                <w:szCs w:val="18"/>
              </w:rPr>
              <w:t>24i - Interviewer's training materials (slides, specific forms)</w:t>
            </w:r>
          </w:p>
        </w:tc>
        <w:tc>
          <w:tcPr>
            <w:tcW w:w="306" w:type="dxa"/>
            <w:tcBorders>
              <w:top w:val="nil"/>
              <w:left w:val="nil"/>
              <w:bottom w:val="single" w:sz="4" w:space="0" w:color="auto"/>
              <w:right w:val="single" w:sz="4" w:space="0" w:color="auto"/>
            </w:tcBorders>
            <w:shd w:val="clear" w:color="auto" w:fill="auto"/>
            <w:noWrap/>
            <w:vAlign w:val="center"/>
            <w:hideMark/>
          </w:tcPr>
          <w:p w14:paraId="17FFD8D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D2DB3A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D51CC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61D869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5C0F97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73017E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B11336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DED213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D2073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1058A4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C95C2F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865786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7C8552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B77247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4BFA42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70956B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C508F8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49A03C1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32D06D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16CDF9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6B24321F"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52B9E0E2"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3FF52B6C"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24i - Supervisor training materials (incl. assignment and control sheets)</w:t>
            </w:r>
          </w:p>
        </w:tc>
        <w:tc>
          <w:tcPr>
            <w:tcW w:w="306" w:type="dxa"/>
            <w:tcBorders>
              <w:top w:val="nil"/>
              <w:left w:val="nil"/>
              <w:bottom w:val="single" w:sz="4" w:space="0" w:color="auto"/>
              <w:right w:val="single" w:sz="4" w:space="0" w:color="auto"/>
            </w:tcBorders>
            <w:shd w:val="clear" w:color="auto" w:fill="auto"/>
            <w:noWrap/>
            <w:vAlign w:val="center"/>
            <w:hideMark/>
          </w:tcPr>
          <w:p w14:paraId="3B8FA89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143D1A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1CF700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E098D6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F820E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B8136D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7208D1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6D0DEA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5F9A05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488883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4DD72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E8AFD3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521FF4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44B12C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F1BF07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DE440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883794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6CF7DC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118A92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A1E656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3136B0E"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6A3CC94"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6694" w:type="dxa"/>
            <w:tcBorders>
              <w:top w:val="nil"/>
              <w:left w:val="nil"/>
              <w:bottom w:val="single" w:sz="4" w:space="0" w:color="auto"/>
              <w:right w:val="single" w:sz="4" w:space="0" w:color="auto"/>
            </w:tcBorders>
            <w:shd w:val="clear" w:color="auto" w:fill="auto"/>
            <w:vAlign w:val="center"/>
            <w:hideMark/>
          </w:tcPr>
          <w:p w14:paraId="34EC2EFF" w14:textId="77777777" w:rsidR="00A90E29" w:rsidRPr="00A90E29" w:rsidRDefault="00A90E29" w:rsidP="00A90E29">
            <w:pPr>
              <w:spacing w:after="0" w:line="240" w:lineRule="auto"/>
              <w:ind w:firstLineChars="100" w:firstLine="180"/>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24j - IT staff training plan and materials (if relevant)</w:t>
            </w:r>
          </w:p>
        </w:tc>
        <w:tc>
          <w:tcPr>
            <w:tcW w:w="306" w:type="dxa"/>
            <w:tcBorders>
              <w:top w:val="nil"/>
              <w:left w:val="nil"/>
              <w:bottom w:val="single" w:sz="4" w:space="0" w:color="auto"/>
              <w:right w:val="single" w:sz="4" w:space="0" w:color="auto"/>
            </w:tcBorders>
            <w:shd w:val="clear" w:color="auto" w:fill="auto"/>
            <w:noWrap/>
            <w:vAlign w:val="center"/>
            <w:hideMark/>
          </w:tcPr>
          <w:p w14:paraId="63D3AF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AF9CFF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CABA47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FD09D5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130795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BAC69B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061045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4EFB26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A9AFEF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735224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C6FD22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8DD36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98EDEA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9009E1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7BE722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02E6E8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0521C0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9096E2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9D326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482A57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68B0EBE1"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AFEA5DF"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25</w:t>
            </w:r>
          </w:p>
        </w:tc>
        <w:tc>
          <w:tcPr>
            <w:tcW w:w="6694" w:type="dxa"/>
            <w:tcBorders>
              <w:top w:val="nil"/>
              <w:left w:val="nil"/>
              <w:bottom w:val="single" w:sz="4" w:space="0" w:color="auto"/>
              <w:right w:val="single" w:sz="4" w:space="0" w:color="auto"/>
            </w:tcBorders>
            <w:shd w:val="clear" w:color="auto" w:fill="auto"/>
            <w:vAlign w:val="center"/>
            <w:hideMark/>
          </w:tcPr>
          <w:p w14:paraId="362E0ED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Implement listing operation</w:t>
            </w:r>
          </w:p>
        </w:tc>
        <w:tc>
          <w:tcPr>
            <w:tcW w:w="306" w:type="dxa"/>
            <w:tcBorders>
              <w:top w:val="nil"/>
              <w:left w:val="nil"/>
              <w:bottom w:val="single" w:sz="4" w:space="0" w:color="auto"/>
              <w:right w:val="single" w:sz="4" w:space="0" w:color="auto"/>
            </w:tcBorders>
            <w:shd w:val="clear" w:color="auto" w:fill="auto"/>
            <w:noWrap/>
            <w:vAlign w:val="center"/>
            <w:hideMark/>
          </w:tcPr>
          <w:p w14:paraId="1FFB384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3A9BE4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1F65BA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326DAA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4A003D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9C0965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3C5477C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F83619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42AF9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F56613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FDC210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AEC875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F105D4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1D8779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870B83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758FAF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B9FAFE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582C7EF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E0FDD9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1B3C59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605F0D86"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655FA65"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26</w:t>
            </w:r>
          </w:p>
        </w:tc>
        <w:tc>
          <w:tcPr>
            <w:tcW w:w="6694" w:type="dxa"/>
            <w:tcBorders>
              <w:top w:val="nil"/>
              <w:left w:val="nil"/>
              <w:bottom w:val="single" w:sz="4" w:space="0" w:color="auto"/>
              <w:right w:val="single" w:sz="4" w:space="0" w:color="auto"/>
            </w:tcBorders>
            <w:shd w:val="clear" w:color="auto" w:fill="auto"/>
            <w:vAlign w:val="center"/>
            <w:hideMark/>
          </w:tcPr>
          <w:p w14:paraId="0B73D58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Clean listing data and select households (on a rolling basis)</w:t>
            </w:r>
          </w:p>
        </w:tc>
        <w:tc>
          <w:tcPr>
            <w:tcW w:w="306" w:type="dxa"/>
            <w:tcBorders>
              <w:top w:val="nil"/>
              <w:left w:val="nil"/>
              <w:bottom w:val="single" w:sz="4" w:space="0" w:color="auto"/>
              <w:right w:val="single" w:sz="4" w:space="0" w:color="auto"/>
            </w:tcBorders>
            <w:shd w:val="clear" w:color="auto" w:fill="auto"/>
            <w:noWrap/>
            <w:vAlign w:val="center"/>
            <w:hideMark/>
          </w:tcPr>
          <w:p w14:paraId="75D25D0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248957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59BA74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F6CA0C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5612AF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4BBB224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51F972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7F668F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325B59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8B4C80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A6ADB1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06492D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D6241D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D85632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13974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4395D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7D52DF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851CA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4DD10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FDE5B3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6DBFBF1"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3996A9C4"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27</w:t>
            </w:r>
          </w:p>
        </w:tc>
        <w:tc>
          <w:tcPr>
            <w:tcW w:w="6694" w:type="dxa"/>
            <w:tcBorders>
              <w:top w:val="nil"/>
              <w:left w:val="nil"/>
              <w:bottom w:val="single" w:sz="4" w:space="0" w:color="auto"/>
              <w:right w:val="single" w:sz="4" w:space="0" w:color="auto"/>
            </w:tcBorders>
            <w:shd w:val="clear" w:color="auto" w:fill="auto"/>
            <w:vAlign w:val="center"/>
            <w:hideMark/>
          </w:tcPr>
          <w:p w14:paraId="63FBA7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Ensure that IRB approval has been received</w:t>
            </w:r>
          </w:p>
        </w:tc>
        <w:tc>
          <w:tcPr>
            <w:tcW w:w="306" w:type="dxa"/>
            <w:tcBorders>
              <w:top w:val="nil"/>
              <w:left w:val="nil"/>
              <w:bottom w:val="single" w:sz="4" w:space="0" w:color="auto"/>
              <w:right w:val="single" w:sz="4" w:space="0" w:color="auto"/>
            </w:tcBorders>
            <w:shd w:val="clear" w:color="auto" w:fill="auto"/>
            <w:noWrap/>
            <w:vAlign w:val="center"/>
            <w:hideMark/>
          </w:tcPr>
          <w:p w14:paraId="4846AE0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A8ECF4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3B2D25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E3C8E5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42CF8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C543A1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64524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5A478E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1BFBD9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3D92B1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D57C8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BB4F0C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787022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16A5A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82098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58873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ED3F3D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443F119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291CEE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EBC3F7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FBFAE49"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05D377A"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28</w:t>
            </w:r>
          </w:p>
        </w:tc>
        <w:tc>
          <w:tcPr>
            <w:tcW w:w="6694" w:type="dxa"/>
            <w:tcBorders>
              <w:top w:val="nil"/>
              <w:left w:val="nil"/>
              <w:bottom w:val="single" w:sz="4" w:space="0" w:color="auto"/>
              <w:right w:val="single" w:sz="4" w:space="0" w:color="auto"/>
            </w:tcBorders>
            <w:shd w:val="clear" w:color="auto" w:fill="auto"/>
            <w:vAlign w:val="center"/>
            <w:hideMark/>
          </w:tcPr>
          <w:p w14:paraId="1325FE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Implement training of trainers</w:t>
            </w:r>
          </w:p>
        </w:tc>
        <w:tc>
          <w:tcPr>
            <w:tcW w:w="306" w:type="dxa"/>
            <w:tcBorders>
              <w:top w:val="nil"/>
              <w:left w:val="nil"/>
              <w:bottom w:val="single" w:sz="4" w:space="0" w:color="auto"/>
              <w:right w:val="single" w:sz="4" w:space="0" w:color="auto"/>
            </w:tcBorders>
            <w:shd w:val="clear" w:color="auto" w:fill="auto"/>
            <w:noWrap/>
            <w:vAlign w:val="center"/>
            <w:hideMark/>
          </w:tcPr>
          <w:p w14:paraId="33A1D47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260982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EB9E1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C140E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886D89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82F972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4C5C66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52580E3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727314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59B03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6D2FC2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71F1EE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FF093F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B69A96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F9578A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441EE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061536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50C866B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3192FF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8527E2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69555FED"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378DFEDC"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29</w:t>
            </w:r>
          </w:p>
        </w:tc>
        <w:tc>
          <w:tcPr>
            <w:tcW w:w="6694" w:type="dxa"/>
            <w:tcBorders>
              <w:top w:val="nil"/>
              <w:left w:val="nil"/>
              <w:bottom w:val="single" w:sz="4" w:space="0" w:color="auto"/>
              <w:right w:val="single" w:sz="4" w:space="0" w:color="auto"/>
            </w:tcBorders>
            <w:shd w:val="clear" w:color="auto" w:fill="auto"/>
            <w:vAlign w:val="center"/>
            <w:hideMark/>
          </w:tcPr>
          <w:p w14:paraId="5D771DAE" w14:textId="6C7825C4"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Implement</w:t>
            </w:r>
            <w:r w:rsidR="006C1368">
              <w:rPr>
                <w:rFonts w:ascii="Gill Sans MT" w:eastAsia="Times New Roman" w:hAnsi="Gill Sans MT" w:cs="Calibri"/>
                <w:color w:val="000000"/>
                <w:sz w:val="18"/>
                <w:szCs w:val="18"/>
              </w:rPr>
              <w:t xml:space="preserve"> </w:t>
            </w:r>
            <w:proofErr w:type="spellStart"/>
            <w:r w:rsidR="006C1368">
              <w:rPr>
                <w:rFonts w:ascii="Gill Sans MT" w:eastAsia="Times New Roman" w:hAnsi="Gill Sans MT" w:cs="Calibri"/>
                <w:color w:val="000000"/>
                <w:sz w:val="18"/>
                <w:szCs w:val="18"/>
              </w:rPr>
              <w:t>CSPro</w:t>
            </w:r>
            <w:proofErr w:type="spellEnd"/>
            <w:r w:rsidRPr="00A90E29">
              <w:rPr>
                <w:rFonts w:ascii="Gill Sans MT" w:eastAsia="Times New Roman" w:hAnsi="Gill Sans MT" w:cs="Calibri"/>
                <w:color w:val="000000"/>
                <w:sz w:val="18"/>
                <w:szCs w:val="18"/>
              </w:rPr>
              <w:t xml:space="preserve"> CAPI pretest (as part of training of trainers)</w:t>
            </w:r>
          </w:p>
        </w:tc>
        <w:tc>
          <w:tcPr>
            <w:tcW w:w="306" w:type="dxa"/>
            <w:tcBorders>
              <w:top w:val="nil"/>
              <w:left w:val="nil"/>
              <w:bottom w:val="single" w:sz="4" w:space="0" w:color="auto"/>
              <w:right w:val="single" w:sz="4" w:space="0" w:color="auto"/>
            </w:tcBorders>
            <w:shd w:val="clear" w:color="auto" w:fill="auto"/>
            <w:noWrap/>
            <w:vAlign w:val="center"/>
            <w:hideMark/>
          </w:tcPr>
          <w:p w14:paraId="3DBA7B4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618D95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256CA6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6A0A0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B28CE4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77ED63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67ED7E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D0BC87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8177F2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877201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3D17E3E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88F204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5D664A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CE0A6E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1708B6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5A15FF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AEC37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3241F5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BD3FF5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0EF85E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CEFD0B4"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B4DE6B6"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30</w:t>
            </w:r>
          </w:p>
        </w:tc>
        <w:tc>
          <w:tcPr>
            <w:tcW w:w="6694" w:type="dxa"/>
            <w:tcBorders>
              <w:top w:val="nil"/>
              <w:left w:val="nil"/>
              <w:bottom w:val="single" w:sz="4" w:space="0" w:color="auto"/>
              <w:right w:val="single" w:sz="4" w:space="0" w:color="auto"/>
            </w:tcBorders>
            <w:shd w:val="clear" w:color="auto" w:fill="auto"/>
            <w:vAlign w:val="center"/>
            <w:hideMark/>
          </w:tcPr>
          <w:p w14:paraId="46987E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Implement interviewer training </w:t>
            </w:r>
          </w:p>
        </w:tc>
        <w:tc>
          <w:tcPr>
            <w:tcW w:w="306" w:type="dxa"/>
            <w:tcBorders>
              <w:top w:val="nil"/>
              <w:left w:val="nil"/>
              <w:bottom w:val="single" w:sz="4" w:space="0" w:color="auto"/>
              <w:right w:val="single" w:sz="4" w:space="0" w:color="auto"/>
            </w:tcBorders>
            <w:shd w:val="clear" w:color="auto" w:fill="auto"/>
            <w:noWrap/>
            <w:vAlign w:val="center"/>
            <w:hideMark/>
          </w:tcPr>
          <w:p w14:paraId="634932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A323F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4CA4A0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F8792F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F1ECB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B74B42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730D9C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8202A7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50A22B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0E3DB7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0675B8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82EB76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33E2D8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3646DD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ED722A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E5A48E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8AC6C2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9BE465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39D9B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073938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20B11429"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57264C60"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31</w:t>
            </w:r>
          </w:p>
        </w:tc>
        <w:tc>
          <w:tcPr>
            <w:tcW w:w="6694" w:type="dxa"/>
            <w:tcBorders>
              <w:top w:val="nil"/>
              <w:left w:val="nil"/>
              <w:bottom w:val="single" w:sz="4" w:space="0" w:color="auto"/>
              <w:right w:val="single" w:sz="4" w:space="0" w:color="auto"/>
            </w:tcBorders>
            <w:shd w:val="clear" w:color="auto" w:fill="auto"/>
            <w:vAlign w:val="center"/>
            <w:hideMark/>
          </w:tcPr>
          <w:p w14:paraId="734CE7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Implement pilot</w:t>
            </w:r>
            <w:r w:rsidRPr="00A90E29">
              <w:rPr>
                <w:rFonts w:ascii="Gill Sans MT" w:eastAsia="Times New Roman" w:hAnsi="Gill Sans MT" w:cs="Calibri"/>
                <w:color w:val="FF0000"/>
                <w:sz w:val="18"/>
                <w:szCs w:val="18"/>
              </w:rPr>
              <w:t xml:space="preserve"> </w:t>
            </w:r>
            <w:r w:rsidRPr="00A90E29">
              <w:rPr>
                <w:rFonts w:ascii="Gill Sans MT" w:eastAsia="Times New Roman" w:hAnsi="Gill Sans MT" w:cs="Calibri"/>
                <w:color w:val="000000"/>
                <w:sz w:val="18"/>
                <w:szCs w:val="18"/>
              </w:rPr>
              <w:t>(as part of interviewer training)</w:t>
            </w:r>
          </w:p>
        </w:tc>
        <w:tc>
          <w:tcPr>
            <w:tcW w:w="306" w:type="dxa"/>
            <w:tcBorders>
              <w:top w:val="nil"/>
              <w:left w:val="nil"/>
              <w:bottom w:val="single" w:sz="4" w:space="0" w:color="auto"/>
              <w:right w:val="single" w:sz="4" w:space="0" w:color="auto"/>
            </w:tcBorders>
            <w:shd w:val="clear" w:color="auto" w:fill="auto"/>
            <w:noWrap/>
            <w:vAlign w:val="center"/>
            <w:hideMark/>
          </w:tcPr>
          <w:p w14:paraId="685BDC8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728B5E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FD777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809702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D20B9E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B8880B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BE2C3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20B233A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F73B3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4C98D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35550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AEEBAF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387F83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24B30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99CE16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27EE7B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98CE93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DDAEB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279DFF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89113C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06141EB"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445F3253"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32</w:t>
            </w:r>
          </w:p>
        </w:tc>
        <w:tc>
          <w:tcPr>
            <w:tcW w:w="6694" w:type="dxa"/>
            <w:tcBorders>
              <w:top w:val="nil"/>
              <w:left w:val="nil"/>
              <w:bottom w:val="single" w:sz="4" w:space="0" w:color="auto"/>
              <w:right w:val="single" w:sz="4" w:space="0" w:color="auto"/>
            </w:tcBorders>
            <w:shd w:val="clear" w:color="auto" w:fill="auto"/>
            <w:vAlign w:val="center"/>
            <w:hideMark/>
          </w:tcPr>
          <w:p w14:paraId="131A74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Implement data entry/data management pilot as part of all-systems fieldwork pilot</w:t>
            </w:r>
          </w:p>
        </w:tc>
        <w:tc>
          <w:tcPr>
            <w:tcW w:w="306" w:type="dxa"/>
            <w:tcBorders>
              <w:top w:val="nil"/>
              <w:left w:val="nil"/>
              <w:bottom w:val="single" w:sz="4" w:space="0" w:color="auto"/>
              <w:right w:val="single" w:sz="4" w:space="0" w:color="auto"/>
            </w:tcBorders>
            <w:shd w:val="clear" w:color="auto" w:fill="auto"/>
            <w:noWrap/>
            <w:vAlign w:val="center"/>
            <w:hideMark/>
          </w:tcPr>
          <w:p w14:paraId="78EC286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6D7CCD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FDB307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6DE706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E8B54A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23C0C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4C69E4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2B3E14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9D5B9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74408F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818D3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B688C4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4DB54C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D50BC1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D4CE87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A7E1D5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337F71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50FAD9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5841B9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823CC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5141508B"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5E2ACB0E"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33</w:t>
            </w:r>
          </w:p>
        </w:tc>
        <w:tc>
          <w:tcPr>
            <w:tcW w:w="6694" w:type="dxa"/>
            <w:tcBorders>
              <w:top w:val="nil"/>
              <w:left w:val="nil"/>
              <w:bottom w:val="single" w:sz="4" w:space="0" w:color="auto"/>
              <w:right w:val="single" w:sz="4" w:space="0" w:color="auto"/>
            </w:tcBorders>
            <w:shd w:val="clear" w:color="auto" w:fill="auto"/>
            <w:vAlign w:val="center"/>
            <w:hideMark/>
          </w:tcPr>
          <w:p w14:paraId="2ABCCD8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data weighting protocol</w:t>
            </w:r>
          </w:p>
        </w:tc>
        <w:tc>
          <w:tcPr>
            <w:tcW w:w="306" w:type="dxa"/>
            <w:tcBorders>
              <w:top w:val="nil"/>
              <w:left w:val="nil"/>
              <w:bottom w:val="single" w:sz="4" w:space="0" w:color="auto"/>
              <w:right w:val="single" w:sz="4" w:space="0" w:color="auto"/>
            </w:tcBorders>
            <w:shd w:val="clear" w:color="auto" w:fill="auto"/>
            <w:noWrap/>
            <w:vAlign w:val="center"/>
            <w:hideMark/>
          </w:tcPr>
          <w:p w14:paraId="2824732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96370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6E827D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34D83F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FCCE6F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2C6313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85B7C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18C5F81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DCADC5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A742E4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621367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33220D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522636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34CEA1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8BE709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CF330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89B1C7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51A0E43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460E9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4EBB31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71565597"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51BBB545"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34</w:t>
            </w:r>
          </w:p>
        </w:tc>
        <w:tc>
          <w:tcPr>
            <w:tcW w:w="6694" w:type="dxa"/>
            <w:tcBorders>
              <w:top w:val="nil"/>
              <w:left w:val="nil"/>
              <w:bottom w:val="single" w:sz="4" w:space="0" w:color="auto"/>
              <w:right w:val="single" w:sz="4" w:space="0" w:color="auto"/>
            </w:tcBorders>
            <w:shd w:val="clear" w:color="auto" w:fill="auto"/>
            <w:vAlign w:val="center"/>
            <w:hideMark/>
          </w:tcPr>
          <w:p w14:paraId="2925EA9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Implement fieldwork</w:t>
            </w:r>
          </w:p>
        </w:tc>
        <w:tc>
          <w:tcPr>
            <w:tcW w:w="306" w:type="dxa"/>
            <w:tcBorders>
              <w:top w:val="nil"/>
              <w:left w:val="nil"/>
              <w:bottom w:val="single" w:sz="4" w:space="0" w:color="auto"/>
              <w:right w:val="single" w:sz="4" w:space="0" w:color="auto"/>
            </w:tcBorders>
            <w:shd w:val="clear" w:color="auto" w:fill="auto"/>
            <w:noWrap/>
            <w:vAlign w:val="center"/>
            <w:hideMark/>
          </w:tcPr>
          <w:p w14:paraId="2EA46FA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55B3AB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7E9814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410B31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FB36BB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1376C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64C0B7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603DC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0D2DDC1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thinDiagCross" w:color="FFFFFF" w:fill="D37D28"/>
            <w:noWrap/>
            <w:vAlign w:val="center"/>
            <w:hideMark/>
          </w:tcPr>
          <w:p w14:paraId="336078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thinDiagCross" w:color="FFFFFF" w:fill="D37D28"/>
            <w:noWrap/>
            <w:vAlign w:val="center"/>
            <w:hideMark/>
          </w:tcPr>
          <w:p w14:paraId="170B120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1EBE934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10248EE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58B80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3CC772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603DAC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CEDB6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68B9A0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4A04B5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64782CA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2F9C70F0"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81E67E9"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35</w:t>
            </w:r>
          </w:p>
        </w:tc>
        <w:tc>
          <w:tcPr>
            <w:tcW w:w="6694" w:type="dxa"/>
            <w:tcBorders>
              <w:top w:val="nil"/>
              <w:left w:val="nil"/>
              <w:bottom w:val="single" w:sz="4" w:space="0" w:color="auto"/>
              <w:right w:val="single" w:sz="4" w:space="0" w:color="auto"/>
            </w:tcBorders>
            <w:shd w:val="clear" w:color="auto" w:fill="auto"/>
            <w:vAlign w:val="center"/>
            <w:hideMark/>
          </w:tcPr>
          <w:p w14:paraId="6185186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Generate field check tables</w:t>
            </w:r>
          </w:p>
        </w:tc>
        <w:tc>
          <w:tcPr>
            <w:tcW w:w="306" w:type="dxa"/>
            <w:tcBorders>
              <w:top w:val="nil"/>
              <w:left w:val="nil"/>
              <w:bottom w:val="single" w:sz="4" w:space="0" w:color="auto"/>
              <w:right w:val="single" w:sz="4" w:space="0" w:color="auto"/>
            </w:tcBorders>
            <w:shd w:val="clear" w:color="auto" w:fill="auto"/>
            <w:noWrap/>
            <w:vAlign w:val="center"/>
            <w:hideMark/>
          </w:tcPr>
          <w:p w14:paraId="4A06218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841FAE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6438A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827D94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BC77B9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EDE3BC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A84A4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935C7A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thinDiagCross" w:color="FFFFFF" w:fill="D37D28"/>
            <w:noWrap/>
            <w:vAlign w:val="center"/>
            <w:hideMark/>
          </w:tcPr>
          <w:p w14:paraId="7F3A21C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thinDiagCross" w:color="FFFFFF" w:fill="D37D28"/>
            <w:noWrap/>
            <w:vAlign w:val="center"/>
            <w:hideMark/>
          </w:tcPr>
          <w:p w14:paraId="742F62C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thinDiagCross" w:color="FFFFFF" w:fill="D37D28"/>
            <w:noWrap/>
            <w:vAlign w:val="center"/>
            <w:hideMark/>
          </w:tcPr>
          <w:p w14:paraId="58EE4EA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494B4F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6938B97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40307F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FA84B3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65A459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02C65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2469EE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A4AEF1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7C22F4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192A4D20"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FA57F3B"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36</w:t>
            </w:r>
          </w:p>
        </w:tc>
        <w:tc>
          <w:tcPr>
            <w:tcW w:w="6694" w:type="dxa"/>
            <w:tcBorders>
              <w:top w:val="nil"/>
              <w:left w:val="nil"/>
              <w:bottom w:val="single" w:sz="4" w:space="0" w:color="auto"/>
              <w:right w:val="single" w:sz="4" w:space="0" w:color="auto"/>
            </w:tcBorders>
            <w:shd w:val="clear" w:color="auto" w:fill="auto"/>
            <w:vAlign w:val="center"/>
            <w:hideMark/>
          </w:tcPr>
          <w:p w14:paraId="2B0EBE52" w14:textId="77777777" w:rsidR="00A90E29" w:rsidRPr="00A90E29" w:rsidRDefault="00A90E29" w:rsidP="00A90E29">
            <w:pPr>
              <w:spacing w:after="0" w:line="240" w:lineRule="auto"/>
              <w:rPr>
                <w:rFonts w:ascii="Gill Sans MT" w:eastAsia="Times New Roman" w:hAnsi="Gill Sans MT" w:cs="Calibri"/>
                <w:sz w:val="18"/>
                <w:szCs w:val="18"/>
              </w:rPr>
            </w:pPr>
            <w:r w:rsidRPr="00A90E29">
              <w:rPr>
                <w:rFonts w:ascii="Gill Sans MT" w:eastAsia="Times New Roman" w:hAnsi="Gill Sans MT" w:cs="Calibri"/>
                <w:sz w:val="18"/>
                <w:szCs w:val="18"/>
              </w:rPr>
              <w:t>Prepare data structure and codebook</w:t>
            </w:r>
          </w:p>
        </w:tc>
        <w:tc>
          <w:tcPr>
            <w:tcW w:w="306" w:type="dxa"/>
            <w:tcBorders>
              <w:top w:val="nil"/>
              <w:left w:val="nil"/>
              <w:bottom w:val="single" w:sz="4" w:space="0" w:color="auto"/>
              <w:right w:val="single" w:sz="4" w:space="0" w:color="auto"/>
            </w:tcBorders>
            <w:shd w:val="clear" w:color="auto" w:fill="auto"/>
            <w:noWrap/>
            <w:vAlign w:val="center"/>
            <w:hideMark/>
          </w:tcPr>
          <w:p w14:paraId="6FA818F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ED3B3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AA8458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bottom"/>
            <w:hideMark/>
          </w:tcPr>
          <w:p w14:paraId="648146BB" w14:textId="77777777" w:rsidR="00A90E29" w:rsidRPr="00A90E29" w:rsidRDefault="00A90E29" w:rsidP="00A90E29">
            <w:pPr>
              <w:spacing w:after="0" w:line="240" w:lineRule="auto"/>
              <w:rPr>
                <w:rFonts w:ascii="Gill Sans MT" w:eastAsia="Times New Roman" w:hAnsi="Gill Sans MT" w:cs="Calibri"/>
                <w:color w:val="000000"/>
              </w:rPr>
            </w:pPr>
            <w:r w:rsidRPr="00A90E29">
              <w:rPr>
                <w:rFonts w:ascii="Gill Sans MT" w:eastAsia="Times New Roman" w:hAnsi="Gill Sans MT" w:cs="Calibri"/>
                <w:color w:val="000000"/>
              </w:rPr>
              <w:t> </w:t>
            </w:r>
          </w:p>
        </w:tc>
        <w:tc>
          <w:tcPr>
            <w:tcW w:w="306" w:type="dxa"/>
            <w:tcBorders>
              <w:top w:val="nil"/>
              <w:left w:val="nil"/>
              <w:bottom w:val="single" w:sz="4" w:space="0" w:color="auto"/>
              <w:right w:val="single" w:sz="4" w:space="0" w:color="auto"/>
            </w:tcBorders>
            <w:shd w:val="clear" w:color="auto" w:fill="auto"/>
            <w:noWrap/>
            <w:vAlign w:val="bottom"/>
            <w:hideMark/>
          </w:tcPr>
          <w:p w14:paraId="4E834E39" w14:textId="77777777" w:rsidR="00A90E29" w:rsidRPr="00A90E29" w:rsidRDefault="00A90E29" w:rsidP="00A90E29">
            <w:pPr>
              <w:spacing w:after="0" w:line="240" w:lineRule="auto"/>
              <w:rPr>
                <w:rFonts w:ascii="Gill Sans MT" w:eastAsia="Times New Roman" w:hAnsi="Gill Sans MT" w:cs="Calibri"/>
                <w:color w:val="000000"/>
              </w:rPr>
            </w:pPr>
            <w:r w:rsidRPr="00A90E29">
              <w:rPr>
                <w:rFonts w:ascii="Gill Sans MT" w:eastAsia="Times New Roman" w:hAnsi="Gill Sans MT" w:cs="Calibri"/>
                <w:color w:val="000000"/>
              </w:rPr>
              <w:t> </w:t>
            </w:r>
          </w:p>
        </w:tc>
        <w:tc>
          <w:tcPr>
            <w:tcW w:w="306" w:type="dxa"/>
            <w:tcBorders>
              <w:top w:val="nil"/>
              <w:left w:val="nil"/>
              <w:bottom w:val="single" w:sz="4" w:space="0" w:color="auto"/>
              <w:right w:val="single" w:sz="4" w:space="0" w:color="auto"/>
            </w:tcBorders>
            <w:shd w:val="clear" w:color="auto" w:fill="auto"/>
            <w:noWrap/>
            <w:vAlign w:val="bottom"/>
            <w:hideMark/>
          </w:tcPr>
          <w:p w14:paraId="1E5CB5D4" w14:textId="77777777" w:rsidR="00A90E29" w:rsidRPr="00A90E29" w:rsidRDefault="00A90E29" w:rsidP="00A90E29">
            <w:pPr>
              <w:spacing w:after="0" w:line="240" w:lineRule="auto"/>
              <w:rPr>
                <w:rFonts w:ascii="Gill Sans MT" w:eastAsia="Times New Roman" w:hAnsi="Gill Sans MT" w:cs="Calibri"/>
                <w:color w:val="000000"/>
              </w:rPr>
            </w:pPr>
            <w:r w:rsidRPr="00A90E29">
              <w:rPr>
                <w:rFonts w:ascii="Gill Sans MT" w:eastAsia="Times New Roman" w:hAnsi="Gill Sans MT" w:cs="Calibri"/>
                <w:color w:val="000000"/>
              </w:rPr>
              <w:t> </w:t>
            </w:r>
          </w:p>
        </w:tc>
        <w:tc>
          <w:tcPr>
            <w:tcW w:w="306" w:type="dxa"/>
            <w:tcBorders>
              <w:top w:val="nil"/>
              <w:left w:val="nil"/>
              <w:bottom w:val="single" w:sz="4" w:space="0" w:color="auto"/>
              <w:right w:val="single" w:sz="4" w:space="0" w:color="auto"/>
            </w:tcBorders>
            <w:shd w:val="clear" w:color="auto" w:fill="auto"/>
            <w:noWrap/>
            <w:vAlign w:val="bottom"/>
            <w:hideMark/>
          </w:tcPr>
          <w:p w14:paraId="65B846AD" w14:textId="77777777" w:rsidR="00A90E29" w:rsidRPr="00A90E29" w:rsidRDefault="00A90E29" w:rsidP="00A90E29">
            <w:pPr>
              <w:spacing w:after="0" w:line="240" w:lineRule="auto"/>
              <w:rPr>
                <w:rFonts w:ascii="Gill Sans MT" w:eastAsia="Times New Roman" w:hAnsi="Gill Sans MT" w:cs="Calibri"/>
                <w:color w:val="000000"/>
              </w:rPr>
            </w:pPr>
            <w:r w:rsidRPr="00A90E29">
              <w:rPr>
                <w:rFonts w:ascii="Gill Sans MT" w:eastAsia="Times New Roman" w:hAnsi="Gill Sans MT" w:cs="Calibri"/>
                <w:color w:val="000000"/>
              </w:rPr>
              <w:t> </w:t>
            </w:r>
          </w:p>
        </w:tc>
        <w:tc>
          <w:tcPr>
            <w:tcW w:w="306" w:type="dxa"/>
            <w:tcBorders>
              <w:top w:val="nil"/>
              <w:left w:val="nil"/>
              <w:bottom w:val="single" w:sz="4" w:space="0" w:color="auto"/>
              <w:right w:val="single" w:sz="4" w:space="0" w:color="auto"/>
            </w:tcBorders>
            <w:shd w:val="clear" w:color="auto" w:fill="auto"/>
            <w:noWrap/>
            <w:vAlign w:val="center"/>
            <w:hideMark/>
          </w:tcPr>
          <w:p w14:paraId="697C51A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156838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F01EEB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831018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B13B63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E4120B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1391A93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5615391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073BCAE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1BE2AA9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1B7846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85F2E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568A77F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19FDB6B"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6DD9627"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37</w:t>
            </w:r>
          </w:p>
        </w:tc>
        <w:tc>
          <w:tcPr>
            <w:tcW w:w="6694" w:type="dxa"/>
            <w:tcBorders>
              <w:top w:val="nil"/>
              <w:left w:val="nil"/>
              <w:bottom w:val="single" w:sz="4" w:space="0" w:color="auto"/>
              <w:right w:val="single" w:sz="4" w:space="0" w:color="auto"/>
            </w:tcBorders>
            <w:shd w:val="clear" w:color="auto" w:fill="auto"/>
            <w:noWrap/>
            <w:vAlign w:val="center"/>
            <w:hideMark/>
          </w:tcPr>
          <w:p w14:paraId="7DD5FB4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Clean the data</w:t>
            </w:r>
          </w:p>
        </w:tc>
        <w:tc>
          <w:tcPr>
            <w:tcW w:w="306" w:type="dxa"/>
            <w:tcBorders>
              <w:top w:val="nil"/>
              <w:left w:val="nil"/>
              <w:bottom w:val="single" w:sz="4" w:space="0" w:color="auto"/>
              <w:right w:val="single" w:sz="4" w:space="0" w:color="auto"/>
            </w:tcBorders>
            <w:shd w:val="clear" w:color="auto" w:fill="auto"/>
            <w:noWrap/>
            <w:vAlign w:val="center"/>
            <w:hideMark/>
          </w:tcPr>
          <w:p w14:paraId="1514E97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E4C859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8ACECA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CFEDE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8A481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9FA9A7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E03B78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FA4345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97800C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BC3E8E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5CBC33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50DA7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7D7C18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5B29789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610348E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611049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5EAB91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78CAF70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1D739B5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771A28E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B583ADE"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2CB16606"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38</w:t>
            </w:r>
          </w:p>
        </w:tc>
        <w:tc>
          <w:tcPr>
            <w:tcW w:w="6694" w:type="dxa"/>
            <w:tcBorders>
              <w:top w:val="nil"/>
              <w:left w:val="nil"/>
              <w:bottom w:val="single" w:sz="4" w:space="0" w:color="auto"/>
              <w:right w:val="single" w:sz="4" w:space="0" w:color="auto"/>
            </w:tcBorders>
            <w:shd w:val="clear" w:color="auto" w:fill="auto"/>
            <w:vAlign w:val="center"/>
            <w:hideMark/>
          </w:tcPr>
          <w:p w14:paraId="2CA3B8F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Weight the data</w:t>
            </w:r>
          </w:p>
        </w:tc>
        <w:tc>
          <w:tcPr>
            <w:tcW w:w="306" w:type="dxa"/>
            <w:tcBorders>
              <w:top w:val="nil"/>
              <w:left w:val="nil"/>
              <w:bottom w:val="single" w:sz="4" w:space="0" w:color="auto"/>
              <w:right w:val="single" w:sz="4" w:space="0" w:color="auto"/>
            </w:tcBorders>
            <w:shd w:val="clear" w:color="auto" w:fill="auto"/>
            <w:noWrap/>
            <w:vAlign w:val="center"/>
            <w:hideMark/>
          </w:tcPr>
          <w:p w14:paraId="1FFBABD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4FBC48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9AF20B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E871D1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073EA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A084B6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B41AF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1EEBA4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E6CC3C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DA08E6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383D3B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35E0C9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FFFFFF" w:fill="FFFFFF"/>
            <w:noWrap/>
            <w:vAlign w:val="center"/>
            <w:hideMark/>
          </w:tcPr>
          <w:p w14:paraId="5A14DE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6DA9E8A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A4F92C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9BDDD9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3EABDC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F7F3F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3FB5F04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41CF5E0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1B345D63"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2D73330"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39</w:t>
            </w:r>
          </w:p>
        </w:tc>
        <w:tc>
          <w:tcPr>
            <w:tcW w:w="6694" w:type="dxa"/>
            <w:tcBorders>
              <w:top w:val="nil"/>
              <w:left w:val="nil"/>
              <w:bottom w:val="single" w:sz="4" w:space="0" w:color="auto"/>
              <w:right w:val="single" w:sz="4" w:space="0" w:color="auto"/>
            </w:tcBorders>
            <w:shd w:val="clear" w:color="auto" w:fill="auto"/>
            <w:noWrap/>
            <w:vAlign w:val="center"/>
            <w:hideMark/>
          </w:tcPr>
          <w:p w14:paraId="64D3786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data quality assessment memo</w:t>
            </w:r>
          </w:p>
        </w:tc>
        <w:tc>
          <w:tcPr>
            <w:tcW w:w="306" w:type="dxa"/>
            <w:tcBorders>
              <w:top w:val="nil"/>
              <w:left w:val="nil"/>
              <w:bottom w:val="single" w:sz="4" w:space="0" w:color="auto"/>
              <w:right w:val="single" w:sz="4" w:space="0" w:color="auto"/>
            </w:tcBorders>
            <w:shd w:val="clear" w:color="auto" w:fill="auto"/>
            <w:noWrap/>
            <w:vAlign w:val="center"/>
            <w:hideMark/>
          </w:tcPr>
          <w:p w14:paraId="1FBFCC1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C051D5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B43790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36870D5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6185A0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F420BE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43CF0BC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902FAD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25D595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238BBE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658DD60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D58A9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D5C2D2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43C06E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DE2BE4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3EAAF10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EED72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656697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C17C5C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70C3A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6A00478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42EF6493"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40</w:t>
            </w:r>
          </w:p>
        </w:tc>
        <w:tc>
          <w:tcPr>
            <w:tcW w:w="6694" w:type="dxa"/>
            <w:tcBorders>
              <w:top w:val="nil"/>
              <w:left w:val="nil"/>
              <w:bottom w:val="single" w:sz="4" w:space="0" w:color="auto"/>
              <w:right w:val="single" w:sz="4" w:space="0" w:color="auto"/>
            </w:tcBorders>
            <w:shd w:val="clear" w:color="auto" w:fill="auto"/>
            <w:vAlign w:val="center"/>
            <w:hideMark/>
          </w:tcPr>
          <w:p w14:paraId="74F22B6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Analyze the data</w:t>
            </w:r>
          </w:p>
        </w:tc>
        <w:tc>
          <w:tcPr>
            <w:tcW w:w="306" w:type="dxa"/>
            <w:tcBorders>
              <w:top w:val="nil"/>
              <w:left w:val="nil"/>
              <w:bottom w:val="single" w:sz="4" w:space="0" w:color="auto"/>
              <w:right w:val="single" w:sz="4" w:space="0" w:color="auto"/>
            </w:tcBorders>
            <w:shd w:val="clear" w:color="auto" w:fill="auto"/>
            <w:noWrap/>
            <w:vAlign w:val="center"/>
            <w:hideMark/>
          </w:tcPr>
          <w:p w14:paraId="0978CE2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A88F0F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2908B1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E35ED0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5D29AA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B84D21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17C7DC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FF1B7F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72C8BC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72FB188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5E9A91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008EFD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1E5B0B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3B963B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A33AB1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4B37670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2777361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2362774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1385D83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10C4D3D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55518B8"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27C5177B"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41</w:t>
            </w:r>
          </w:p>
        </w:tc>
        <w:tc>
          <w:tcPr>
            <w:tcW w:w="6694" w:type="dxa"/>
            <w:tcBorders>
              <w:top w:val="nil"/>
              <w:left w:val="nil"/>
              <w:bottom w:val="nil"/>
              <w:right w:val="single" w:sz="4" w:space="0" w:color="auto"/>
            </w:tcBorders>
            <w:shd w:val="clear" w:color="auto" w:fill="auto"/>
            <w:vAlign w:val="center"/>
            <w:hideMark/>
          </w:tcPr>
          <w:p w14:paraId="4F2292D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final report tables</w:t>
            </w:r>
          </w:p>
        </w:tc>
        <w:tc>
          <w:tcPr>
            <w:tcW w:w="306" w:type="dxa"/>
            <w:tcBorders>
              <w:top w:val="nil"/>
              <w:left w:val="nil"/>
              <w:bottom w:val="nil"/>
              <w:right w:val="single" w:sz="4" w:space="0" w:color="auto"/>
            </w:tcBorders>
            <w:shd w:val="clear" w:color="auto" w:fill="auto"/>
            <w:noWrap/>
            <w:vAlign w:val="center"/>
            <w:hideMark/>
          </w:tcPr>
          <w:p w14:paraId="7C671A3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1A64A17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193402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910DD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7104B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7351E4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BD7FE4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843049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E141F8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050B200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6D8115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A1E394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488509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C890E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10C3C4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D7163A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320810A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7A737F3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3BE3D1F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2DFBF0E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F4099B2"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1CA22609"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42</w:t>
            </w:r>
          </w:p>
        </w:tc>
        <w:tc>
          <w:tcPr>
            <w:tcW w:w="6694" w:type="dxa"/>
            <w:tcBorders>
              <w:top w:val="single" w:sz="4" w:space="0" w:color="auto"/>
              <w:left w:val="nil"/>
              <w:bottom w:val="nil"/>
              <w:right w:val="single" w:sz="4" w:space="0" w:color="auto"/>
            </w:tcBorders>
            <w:shd w:val="clear" w:color="auto" w:fill="auto"/>
            <w:vAlign w:val="center"/>
            <w:hideMark/>
          </w:tcPr>
          <w:p w14:paraId="1399DCE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Draft final report</w:t>
            </w:r>
          </w:p>
        </w:tc>
        <w:tc>
          <w:tcPr>
            <w:tcW w:w="306" w:type="dxa"/>
            <w:tcBorders>
              <w:top w:val="single" w:sz="4" w:space="0" w:color="auto"/>
              <w:left w:val="nil"/>
              <w:bottom w:val="nil"/>
              <w:right w:val="single" w:sz="4" w:space="0" w:color="auto"/>
            </w:tcBorders>
            <w:shd w:val="clear" w:color="auto" w:fill="auto"/>
            <w:noWrap/>
            <w:vAlign w:val="center"/>
            <w:hideMark/>
          </w:tcPr>
          <w:p w14:paraId="10BCFF5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3D9B4EA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A25CF3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78B235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5FD7501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229596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756A6D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024B86B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267AB5B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4C9A655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5A2F3B2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60FD6B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750B9B1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594A44F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114539D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27C97D3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77D6A8E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011BCAD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22426BC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692EB0C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2BDABB6A"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2C552A44"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43</w:t>
            </w:r>
          </w:p>
        </w:tc>
        <w:tc>
          <w:tcPr>
            <w:tcW w:w="6694" w:type="dxa"/>
            <w:tcBorders>
              <w:top w:val="single" w:sz="4" w:space="0" w:color="auto"/>
              <w:left w:val="nil"/>
              <w:bottom w:val="single" w:sz="4" w:space="0" w:color="auto"/>
              <w:right w:val="single" w:sz="4" w:space="0" w:color="auto"/>
            </w:tcBorders>
            <w:shd w:val="clear" w:color="auto" w:fill="auto"/>
            <w:vAlign w:val="center"/>
            <w:hideMark/>
          </w:tcPr>
          <w:p w14:paraId="5A433C0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protocol for rendering data suitable for public use</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6063DE9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4" w:space="0" w:color="auto"/>
              <w:right w:val="single" w:sz="4" w:space="0" w:color="auto"/>
            </w:tcBorders>
            <w:shd w:val="clear" w:color="auto" w:fill="auto"/>
            <w:noWrap/>
            <w:vAlign w:val="center"/>
            <w:hideMark/>
          </w:tcPr>
          <w:p w14:paraId="72604510"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24665B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11B8A40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378665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CFB2FB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B6228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7FC2C4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single" w:sz="4" w:space="0" w:color="auto"/>
              <w:right w:val="single" w:sz="4" w:space="0" w:color="auto"/>
            </w:tcBorders>
            <w:shd w:val="clear" w:color="auto" w:fill="auto"/>
            <w:noWrap/>
            <w:vAlign w:val="center"/>
            <w:hideMark/>
          </w:tcPr>
          <w:p w14:paraId="6DF30F0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209550A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single" w:sz="4" w:space="0" w:color="auto"/>
              <w:right w:val="single" w:sz="4" w:space="0" w:color="auto"/>
            </w:tcBorders>
            <w:shd w:val="clear" w:color="auto" w:fill="auto"/>
            <w:noWrap/>
            <w:vAlign w:val="center"/>
            <w:hideMark/>
          </w:tcPr>
          <w:p w14:paraId="1B43AB9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0E19F3E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FFFFFF" w:fill="FFFFFF"/>
            <w:noWrap/>
            <w:vAlign w:val="center"/>
            <w:hideMark/>
          </w:tcPr>
          <w:p w14:paraId="14ADD18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bottom"/>
            <w:hideMark/>
          </w:tcPr>
          <w:p w14:paraId="6B4C4397" w14:textId="77777777" w:rsidR="00A90E29" w:rsidRPr="00A90E29" w:rsidRDefault="00A90E29" w:rsidP="00A90E29">
            <w:pPr>
              <w:spacing w:after="0" w:line="240" w:lineRule="auto"/>
              <w:rPr>
                <w:rFonts w:ascii="Gill Sans MT" w:eastAsia="Times New Roman" w:hAnsi="Gill Sans MT" w:cs="Calibri"/>
                <w:color w:val="000000"/>
              </w:rPr>
            </w:pPr>
            <w:r w:rsidRPr="00A90E29">
              <w:rPr>
                <w:rFonts w:ascii="Gill Sans MT" w:eastAsia="Times New Roman" w:hAnsi="Gill Sans MT" w:cs="Calibri"/>
                <w:color w:val="000000"/>
              </w:rPr>
              <w:t> </w:t>
            </w:r>
          </w:p>
        </w:tc>
        <w:tc>
          <w:tcPr>
            <w:tcW w:w="396" w:type="dxa"/>
            <w:tcBorders>
              <w:top w:val="nil"/>
              <w:left w:val="nil"/>
              <w:bottom w:val="single" w:sz="4" w:space="0" w:color="auto"/>
              <w:right w:val="single" w:sz="4" w:space="0" w:color="auto"/>
            </w:tcBorders>
            <w:shd w:val="clear" w:color="auto" w:fill="auto"/>
            <w:noWrap/>
            <w:vAlign w:val="center"/>
            <w:hideMark/>
          </w:tcPr>
          <w:p w14:paraId="67C9FB5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clear" w:color="auto" w:fill="auto"/>
            <w:noWrap/>
            <w:vAlign w:val="center"/>
            <w:hideMark/>
          </w:tcPr>
          <w:p w14:paraId="4ABCA38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41D976B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4EABFEB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nil"/>
            </w:tcBorders>
            <w:shd w:val="clear" w:color="auto" w:fill="auto"/>
            <w:noWrap/>
            <w:vAlign w:val="center"/>
            <w:hideMark/>
          </w:tcPr>
          <w:p w14:paraId="3757306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4" w:space="0" w:color="auto"/>
              <w:right w:val="nil"/>
            </w:tcBorders>
            <w:shd w:val="clear" w:color="auto" w:fill="auto"/>
            <w:noWrap/>
            <w:vAlign w:val="center"/>
            <w:hideMark/>
          </w:tcPr>
          <w:p w14:paraId="26E7F62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1DA8BFBF"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0154A069"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44</w:t>
            </w:r>
          </w:p>
        </w:tc>
        <w:tc>
          <w:tcPr>
            <w:tcW w:w="6694" w:type="dxa"/>
            <w:tcBorders>
              <w:top w:val="nil"/>
              <w:left w:val="nil"/>
              <w:bottom w:val="nil"/>
              <w:right w:val="single" w:sz="4" w:space="0" w:color="auto"/>
            </w:tcBorders>
            <w:shd w:val="clear" w:color="auto" w:fill="auto"/>
            <w:vAlign w:val="center"/>
            <w:hideMark/>
          </w:tcPr>
          <w:p w14:paraId="269A99E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non-public access data files (maintains some PII, e.g., GPS coordinates)</w:t>
            </w:r>
          </w:p>
        </w:tc>
        <w:tc>
          <w:tcPr>
            <w:tcW w:w="306" w:type="dxa"/>
            <w:tcBorders>
              <w:top w:val="nil"/>
              <w:left w:val="nil"/>
              <w:bottom w:val="nil"/>
              <w:right w:val="single" w:sz="4" w:space="0" w:color="auto"/>
            </w:tcBorders>
            <w:shd w:val="clear" w:color="auto" w:fill="auto"/>
            <w:noWrap/>
            <w:vAlign w:val="center"/>
            <w:hideMark/>
          </w:tcPr>
          <w:p w14:paraId="140E66B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07876A3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710369A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2AF8484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11F9948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2EC4A70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4947E3F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660299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nil"/>
              <w:left w:val="nil"/>
              <w:bottom w:val="nil"/>
              <w:right w:val="single" w:sz="4" w:space="0" w:color="auto"/>
            </w:tcBorders>
            <w:shd w:val="clear" w:color="auto" w:fill="auto"/>
            <w:noWrap/>
            <w:vAlign w:val="center"/>
            <w:hideMark/>
          </w:tcPr>
          <w:p w14:paraId="0CC8E5D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nil"/>
              <w:right w:val="single" w:sz="4" w:space="0" w:color="auto"/>
            </w:tcBorders>
            <w:shd w:val="clear" w:color="auto" w:fill="auto"/>
            <w:noWrap/>
            <w:vAlign w:val="center"/>
            <w:hideMark/>
          </w:tcPr>
          <w:p w14:paraId="1225AD5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nil"/>
              <w:left w:val="nil"/>
              <w:bottom w:val="nil"/>
              <w:right w:val="single" w:sz="4" w:space="0" w:color="auto"/>
            </w:tcBorders>
            <w:shd w:val="clear" w:color="auto" w:fill="auto"/>
            <w:noWrap/>
            <w:vAlign w:val="center"/>
            <w:hideMark/>
          </w:tcPr>
          <w:p w14:paraId="4A76B1D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nil"/>
              <w:right w:val="single" w:sz="4" w:space="0" w:color="auto"/>
            </w:tcBorders>
            <w:shd w:val="clear" w:color="auto" w:fill="auto"/>
            <w:noWrap/>
            <w:vAlign w:val="center"/>
            <w:hideMark/>
          </w:tcPr>
          <w:p w14:paraId="4691BF3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nil"/>
              <w:right w:val="single" w:sz="4" w:space="0" w:color="auto"/>
            </w:tcBorders>
            <w:shd w:val="clear" w:color="auto" w:fill="auto"/>
            <w:noWrap/>
            <w:vAlign w:val="center"/>
            <w:hideMark/>
          </w:tcPr>
          <w:p w14:paraId="6061F56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nil"/>
              <w:right w:val="single" w:sz="4" w:space="0" w:color="auto"/>
            </w:tcBorders>
            <w:shd w:val="clear" w:color="auto" w:fill="auto"/>
            <w:noWrap/>
            <w:vAlign w:val="center"/>
            <w:hideMark/>
          </w:tcPr>
          <w:p w14:paraId="2910486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nil"/>
              <w:right w:val="single" w:sz="4" w:space="0" w:color="auto"/>
            </w:tcBorders>
            <w:shd w:val="clear" w:color="auto" w:fill="auto"/>
            <w:noWrap/>
            <w:vAlign w:val="center"/>
            <w:hideMark/>
          </w:tcPr>
          <w:p w14:paraId="70B5BAE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nil"/>
              <w:right w:val="single" w:sz="4" w:space="0" w:color="auto"/>
            </w:tcBorders>
            <w:shd w:val="clear" w:color="auto" w:fill="auto"/>
            <w:noWrap/>
            <w:vAlign w:val="center"/>
            <w:hideMark/>
          </w:tcPr>
          <w:p w14:paraId="06CF3D6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577469D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280C745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00D8A37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120324D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02E22D9"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DD0C27C" w14:textId="77777777" w:rsidR="00A90E29" w:rsidRPr="00A90E29" w:rsidRDefault="00A90E29" w:rsidP="00A90E29">
            <w:pPr>
              <w:spacing w:after="0" w:line="240" w:lineRule="auto"/>
              <w:jc w:val="center"/>
              <w:rPr>
                <w:rFonts w:ascii="Gill Sans MT" w:eastAsia="Times New Roman" w:hAnsi="Gill Sans MT" w:cs="Calibri"/>
                <w:sz w:val="18"/>
                <w:szCs w:val="18"/>
              </w:rPr>
            </w:pPr>
            <w:r w:rsidRPr="00A90E29">
              <w:rPr>
                <w:rFonts w:ascii="Gill Sans MT" w:eastAsia="Times New Roman" w:hAnsi="Gill Sans MT" w:cs="Calibri"/>
                <w:sz w:val="18"/>
                <w:szCs w:val="18"/>
              </w:rPr>
              <w:t>45</w:t>
            </w:r>
          </w:p>
        </w:tc>
        <w:tc>
          <w:tcPr>
            <w:tcW w:w="6694" w:type="dxa"/>
            <w:tcBorders>
              <w:top w:val="single" w:sz="4" w:space="0" w:color="auto"/>
              <w:left w:val="nil"/>
              <w:bottom w:val="nil"/>
              <w:right w:val="single" w:sz="4" w:space="0" w:color="auto"/>
            </w:tcBorders>
            <w:shd w:val="clear" w:color="auto" w:fill="auto"/>
            <w:vAlign w:val="center"/>
            <w:hideMark/>
          </w:tcPr>
          <w:p w14:paraId="7CC20B2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xml:space="preserve">Prepare restricted access data files </w:t>
            </w:r>
          </w:p>
        </w:tc>
        <w:tc>
          <w:tcPr>
            <w:tcW w:w="306" w:type="dxa"/>
            <w:tcBorders>
              <w:top w:val="single" w:sz="4" w:space="0" w:color="auto"/>
              <w:left w:val="nil"/>
              <w:bottom w:val="nil"/>
              <w:right w:val="single" w:sz="4" w:space="0" w:color="auto"/>
            </w:tcBorders>
            <w:shd w:val="clear" w:color="auto" w:fill="auto"/>
            <w:noWrap/>
            <w:vAlign w:val="center"/>
            <w:hideMark/>
          </w:tcPr>
          <w:p w14:paraId="3B33331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363B8AF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254EF38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60E08A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212F681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32B9D8C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1EBF407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2A19B33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36FDC4A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4" w:space="0" w:color="auto"/>
              <w:left w:val="nil"/>
              <w:bottom w:val="nil"/>
              <w:right w:val="single" w:sz="4" w:space="0" w:color="auto"/>
            </w:tcBorders>
            <w:shd w:val="clear" w:color="auto" w:fill="auto"/>
            <w:noWrap/>
            <w:vAlign w:val="center"/>
            <w:hideMark/>
          </w:tcPr>
          <w:p w14:paraId="406D71C3"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4" w:space="0" w:color="auto"/>
              <w:left w:val="nil"/>
              <w:bottom w:val="nil"/>
              <w:right w:val="single" w:sz="4" w:space="0" w:color="auto"/>
            </w:tcBorders>
            <w:shd w:val="clear" w:color="auto" w:fill="auto"/>
            <w:noWrap/>
            <w:vAlign w:val="center"/>
            <w:hideMark/>
          </w:tcPr>
          <w:p w14:paraId="41B229C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6AFA366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1C06B9B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4910155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0910C09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62B859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554CD51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7F97A94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7846AF8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4AC9F0F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0FB3571D"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44FBC6FB"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46</w:t>
            </w:r>
          </w:p>
        </w:tc>
        <w:tc>
          <w:tcPr>
            <w:tcW w:w="6694" w:type="dxa"/>
            <w:tcBorders>
              <w:top w:val="single" w:sz="4" w:space="0" w:color="auto"/>
              <w:left w:val="nil"/>
              <w:bottom w:val="nil"/>
              <w:right w:val="single" w:sz="4" w:space="0" w:color="auto"/>
            </w:tcBorders>
            <w:shd w:val="clear" w:color="auto" w:fill="auto"/>
            <w:vAlign w:val="center"/>
            <w:hideMark/>
          </w:tcPr>
          <w:p w14:paraId="0A0D777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Prepare public access data files (excludes PII)</w:t>
            </w:r>
          </w:p>
        </w:tc>
        <w:tc>
          <w:tcPr>
            <w:tcW w:w="306" w:type="dxa"/>
            <w:tcBorders>
              <w:top w:val="single" w:sz="4" w:space="0" w:color="auto"/>
              <w:left w:val="nil"/>
              <w:bottom w:val="nil"/>
              <w:right w:val="single" w:sz="4" w:space="0" w:color="auto"/>
            </w:tcBorders>
            <w:shd w:val="clear" w:color="auto" w:fill="auto"/>
            <w:noWrap/>
            <w:vAlign w:val="center"/>
            <w:hideMark/>
          </w:tcPr>
          <w:p w14:paraId="41AC890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13120DB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36A3F69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4B38275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444B2E8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13456BD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69467BF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500F2F7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nil"/>
              <w:right w:val="single" w:sz="4" w:space="0" w:color="auto"/>
            </w:tcBorders>
            <w:shd w:val="clear" w:color="auto" w:fill="auto"/>
            <w:noWrap/>
            <w:vAlign w:val="center"/>
            <w:hideMark/>
          </w:tcPr>
          <w:p w14:paraId="719CB58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4" w:space="0" w:color="auto"/>
              <w:left w:val="nil"/>
              <w:bottom w:val="nil"/>
              <w:right w:val="single" w:sz="4" w:space="0" w:color="auto"/>
            </w:tcBorders>
            <w:shd w:val="clear" w:color="auto" w:fill="auto"/>
            <w:noWrap/>
            <w:vAlign w:val="center"/>
            <w:hideMark/>
          </w:tcPr>
          <w:p w14:paraId="23EDF3C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4" w:space="0" w:color="auto"/>
              <w:left w:val="nil"/>
              <w:bottom w:val="nil"/>
              <w:right w:val="single" w:sz="4" w:space="0" w:color="auto"/>
            </w:tcBorders>
            <w:shd w:val="clear" w:color="auto" w:fill="auto"/>
            <w:noWrap/>
            <w:vAlign w:val="center"/>
            <w:hideMark/>
          </w:tcPr>
          <w:p w14:paraId="7AAF235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2BEBA3F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09FDE8D1"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6CD9423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65CEED5B"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nil"/>
              <w:right w:val="single" w:sz="4" w:space="0" w:color="auto"/>
            </w:tcBorders>
            <w:shd w:val="clear" w:color="auto" w:fill="auto"/>
            <w:noWrap/>
            <w:vAlign w:val="center"/>
            <w:hideMark/>
          </w:tcPr>
          <w:p w14:paraId="4E74BC1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nil"/>
              <w:right w:val="single" w:sz="4" w:space="0" w:color="auto"/>
            </w:tcBorders>
            <w:shd w:val="clear" w:color="auto" w:fill="auto"/>
            <w:noWrap/>
            <w:vAlign w:val="center"/>
            <w:hideMark/>
          </w:tcPr>
          <w:p w14:paraId="6F61684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06EA00B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5A29A09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4" w:space="0" w:color="auto"/>
              <w:right w:val="single" w:sz="4" w:space="0" w:color="auto"/>
            </w:tcBorders>
            <w:shd w:val="thinDiagCross" w:color="FFFFFF" w:fill="D37D28"/>
            <w:noWrap/>
            <w:vAlign w:val="center"/>
            <w:hideMark/>
          </w:tcPr>
          <w:p w14:paraId="0A022789"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36D14C44" w14:textId="77777777" w:rsidTr="00A248ED">
        <w:trPr>
          <w:trHeight w:val="240"/>
        </w:trPr>
        <w:tc>
          <w:tcPr>
            <w:tcW w:w="396" w:type="dxa"/>
            <w:tcBorders>
              <w:top w:val="nil"/>
              <w:left w:val="nil"/>
              <w:bottom w:val="single" w:sz="4" w:space="0" w:color="auto"/>
              <w:right w:val="single" w:sz="4" w:space="0" w:color="auto"/>
            </w:tcBorders>
            <w:shd w:val="clear" w:color="auto" w:fill="auto"/>
            <w:noWrap/>
            <w:hideMark/>
          </w:tcPr>
          <w:p w14:paraId="6E21AAAE" w14:textId="77777777" w:rsidR="00A90E29" w:rsidRPr="00A90E29" w:rsidRDefault="00A90E29" w:rsidP="00A90E29">
            <w:pPr>
              <w:spacing w:after="0" w:line="240" w:lineRule="auto"/>
              <w:jc w:val="center"/>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47</w:t>
            </w:r>
          </w:p>
        </w:tc>
        <w:tc>
          <w:tcPr>
            <w:tcW w:w="6694" w:type="dxa"/>
            <w:tcBorders>
              <w:top w:val="single" w:sz="4" w:space="0" w:color="auto"/>
              <w:left w:val="nil"/>
              <w:bottom w:val="single" w:sz="8" w:space="0" w:color="auto"/>
              <w:right w:val="single" w:sz="4" w:space="0" w:color="auto"/>
            </w:tcBorders>
            <w:shd w:val="clear" w:color="auto" w:fill="auto"/>
            <w:vAlign w:val="center"/>
            <w:hideMark/>
          </w:tcPr>
          <w:p w14:paraId="1C9DC96D"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Enter values in USAID'S Development Information Solution</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6C4529F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3467107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70EF8044"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2F18A52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5F843A6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6EC189EF"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11D5941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499E9FA7"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06" w:type="dxa"/>
            <w:tcBorders>
              <w:top w:val="single" w:sz="4" w:space="0" w:color="auto"/>
              <w:left w:val="nil"/>
              <w:bottom w:val="single" w:sz="8" w:space="0" w:color="auto"/>
              <w:right w:val="single" w:sz="4" w:space="0" w:color="auto"/>
            </w:tcBorders>
            <w:shd w:val="clear" w:color="auto" w:fill="auto"/>
            <w:noWrap/>
            <w:vAlign w:val="center"/>
            <w:hideMark/>
          </w:tcPr>
          <w:p w14:paraId="655FA21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4" w:space="0" w:color="auto"/>
              <w:left w:val="nil"/>
              <w:bottom w:val="single" w:sz="8" w:space="0" w:color="auto"/>
              <w:right w:val="single" w:sz="4" w:space="0" w:color="auto"/>
            </w:tcBorders>
            <w:shd w:val="clear" w:color="auto" w:fill="auto"/>
            <w:noWrap/>
            <w:vAlign w:val="center"/>
            <w:hideMark/>
          </w:tcPr>
          <w:p w14:paraId="20D9E65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427" w:type="dxa"/>
            <w:tcBorders>
              <w:top w:val="single" w:sz="4" w:space="0" w:color="auto"/>
              <w:left w:val="nil"/>
              <w:bottom w:val="single" w:sz="8" w:space="0" w:color="auto"/>
              <w:right w:val="single" w:sz="4" w:space="0" w:color="auto"/>
            </w:tcBorders>
            <w:shd w:val="clear" w:color="auto" w:fill="auto"/>
            <w:noWrap/>
            <w:vAlign w:val="center"/>
            <w:hideMark/>
          </w:tcPr>
          <w:p w14:paraId="62670C05"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single" w:sz="8" w:space="0" w:color="auto"/>
              <w:right w:val="single" w:sz="4" w:space="0" w:color="auto"/>
            </w:tcBorders>
            <w:shd w:val="clear" w:color="auto" w:fill="auto"/>
            <w:noWrap/>
            <w:vAlign w:val="center"/>
            <w:hideMark/>
          </w:tcPr>
          <w:p w14:paraId="2645094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single" w:sz="8" w:space="0" w:color="auto"/>
              <w:right w:val="single" w:sz="4" w:space="0" w:color="auto"/>
            </w:tcBorders>
            <w:shd w:val="clear" w:color="auto" w:fill="auto"/>
            <w:noWrap/>
            <w:vAlign w:val="center"/>
            <w:hideMark/>
          </w:tcPr>
          <w:p w14:paraId="41821DD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single" w:sz="8" w:space="0" w:color="auto"/>
              <w:right w:val="single" w:sz="4" w:space="0" w:color="auto"/>
            </w:tcBorders>
            <w:shd w:val="clear" w:color="auto" w:fill="auto"/>
            <w:noWrap/>
            <w:vAlign w:val="center"/>
            <w:hideMark/>
          </w:tcPr>
          <w:p w14:paraId="37BED52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single" w:sz="8" w:space="0" w:color="auto"/>
              <w:right w:val="single" w:sz="4" w:space="0" w:color="auto"/>
            </w:tcBorders>
            <w:shd w:val="clear" w:color="auto" w:fill="auto"/>
            <w:noWrap/>
            <w:vAlign w:val="center"/>
            <w:hideMark/>
          </w:tcPr>
          <w:p w14:paraId="2F035D02"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single" w:sz="8" w:space="0" w:color="auto"/>
              <w:right w:val="single" w:sz="4" w:space="0" w:color="auto"/>
            </w:tcBorders>
            <w:shd w:val="clear" w:color="auto" w:fill="auto"/>
            <w:noWrap/>
            <w:vAlign w:val="center"/>
            <w:hideMark/>
          </w:tcPr>
          <w:p w14:paraId="2F13DF88"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single" w:sz="4" w:space="0" w:color="auto"/>
              <w:left w:val="nil"/>
              <w:bottom w:val="single" w:sz="8" w:space="0" w:color="auto"/>
              <w:right w:val="single" w:sz="4" w:space="0" w:color="auto"/>
            </w:tcBorders>
            <w:shd w:val="clear" w:color="auto" w:fill="auto"/>
            <w:noWrap/>
            <w:vAlign w:val="center"/>
            <w:hideMark/>
          </w:tcPr>
          <w:p w14:paraId="28733B06"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nil"/>
              <w:bottom w:val="single" w:sz="8" w:space="0" w:color="auto"/>
              <w:right w:val="nil"/>
            </w:tcBorders>
            <w:shd w:val="clear" w:color="auto" w:fill="auto"/>
            <w:noWrap/>
            <w:vAlign w:val="center"/>
            <w:hideMark/>
          </w:tcPr>
          <w:p w14:paraId="67AC2E1E"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8" w:space="0" w:color="auto"/>
              <w:right w:val="nil"/>
            </w:tcBorders>
            <w:shd w:val="clear" w:color="auto" w:fill="auto"/>
            <w:noWrap/>
            <w:vAlign w:val="center"/>
            <w:hideMark/>
          </w:tcPr>
          <w:p w14:paraId="5372260A"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c>
          <w:tcPr>
            <w:tcW w:w="396" w:type="dxa"/>
            <w:tcBorders>
              <w:top w:val="nil"/>
              <w:left w:val="single" w:sz="4" w:space="0" w:color="auto"/>
              <w:bottom w:val="single" w:sz="8" w:space="0" w:color="auto"/>
              <w:right w:val="single" w:sz="4" w:space="0" w:color="auto"/>
            </w:tcBorders>
            <w:shd w:val="thinDiagCross" w:color="FFFFFF" w:fill="D37D28"/>
            <w:noWrap/>
            <w:vAlign w:val="center"/>
            <w:hideMark/>
          </w:tcPr>
          <w:p w14:paraId="5D2A321C" w14:textId="77777777" w:rsidR="00A90E29" w:rsidRPr="00A90E29" w:rsidRDefault="00A90E29" w:rsidP="00A90E29">
            <w:pPr>
              <w:spacing w:after="0" w:line="240" w:lineRule="auto"/>
              <w:rPr>
                <w:rFonts w:ascii="Gill Sans MT" w:eastAsia="Times New Roman" w:hAnsi="Gill Sans MT" w:cs="Calibri"/>
                <w:color w:val="000000"/>
                <w:sz w:val="18"/>
                <w:szCs w:val="18"/>
              </w:rPr>
            </w:pPr>
            <w:r w:rsidRPr="00A90E29">
              <w:rPr>
                <w:rFonts w:ascii="Gill Sans MT" w:eastAsia="Times New Roman" w:hAnsi="Gill Sans MT" w:cs="Calibri"/>
                <w:color w:val="000000"/>
                <w:sz w:val="18"/>
                <w:szCs w:val="18"/>
              </w:rPr>
              <w:t> </w:t>
            </w:r>
          </w:p>
        </w:tc>
      </w:tr>
      <w:tr w:rsidR="00A90E29" w:rsidRPr="00A90E29" w14:paraId="4ED5443B" w14:textId="77777777" w:rsidTr="00A248ED">
        <w:trPr>
          <w:trHeight w:val="87"/>
        </w:trPr>
        <w:tc>
          <w:tcPr>
            <w:tcW w:w="396" w:type="dxa"/>
            <w:tcBorders>
              <w:top w:val="nil"/>
              <w:left w:val="nil"/>
              <w:bottom w:val="nil"/>
              <w:right w:val="nil"/>
            </w:tcBorders>
            <w:shd w:val="clear" w:color="auto" w:fill="auto"/>
            <w:noWrap/>
            <w:vAlign w:val="bottom"/>
            <w:hideMark/>
          </w:tcPr>
          <w:p w14:paraId="4C5A534B" w14:textId="77777777" w:rsidR="00A90E29" w:rsidRPr="00A90E29" w:rsidRDefault="00A90E29" w:rsidP="00A90E29">
            <w:pPr>
              <w:spacing w:after="0" w:line="240" w:lineRule="auto"/>
              <w:rPr>
                <w:rFonts w:ascii="Times New Roman" w:eastAsia="Times New Roman" w:hAnsi="Times New Roman"/>
                <w:sz w:val="20"/>
                <w:szCs w:val="20"/>
              </w:rPr>
            </w:pPr>
          </w:p>
        </w:tc>
        <w:tc>
          <w:tcPr>
            <w:tcW w:w="6694" w:type="dxa"/>
            <w:tcBorders>
              <w:top w:val="nil"/>
              <w:left w:val="nil"/>
              <w:bottom w:val="nil"/>
              <w:right w:val="nil"/>
            </w:tcBorders>
            <w:shd w:val="clear" w:color="auto" w:fill="auto"/>
            <w:noWrap/>
            <w:vAlign w:val="bottom"/>
            <w:hideMark/>
          </w:tcPr>
          <w:p w14:paraId="403A34CB"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140833B4"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19B43FB5"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32FCC8E3"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26B386E8"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504B2EF9"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6F55E53D"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4D484CBF"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69B51154" w14:textId="77777777" w:rsidR="00A90E29" w:rsidRPr="00A90E29" w:rsidRDefault="00A90E29" w:rsidP="00A90E29">
            <w:pPr>
              <w:spacing w:after="0" w:line="240" w:lineRule="auto"/>
              <w:rPr>
                <w:rFonts w:ascii="Times New Roman" w:eastAsia="Times New Roman" w:hAnsi="Times New Roman"/>
                <w:sz w:val="20"/>
                <w:szCs w:val="20"/>
              </w:rPr>
            </w:pPr>
          </w:p>
        </w:tc>
        <w:tc>
          <w:tcPr>
            <w:tcW w:w="306" w:type="dxa"/>
            <w:tcBorders>
              <w:top w:val="nil"/>
              <w:left w:val="nil"/>
              <w:bottom w:val="nil"/>
              <w:right w:val="nil"/>
            </w:tcBorders>
            <w:shd w:val="clear" w:color="auto" w:fill="auto"/>
            <w:noWrap/>
            <w:vAlign w:val="bottom"/>
            <w:hideMark/>
          </w:tcPr>
          <w:p w14:paraId="6266AA77" w14:textId="77777777" w:rsidR="00A90E29" w:rsidRPr="00A90E29" w:rsidRDefault="00A90E29" w:rsidP="00A90E29">
            <w:pPr>
              <w:spacing w:after="0" w:line="240" w:lineRule="auto"/>
              <w:rPr>
                <w:rFonts w:ascii="Times New Roman" w:eastAsia="Times New Roman" w:hAnsi="Times New Roman"/>
                <w:sz w:val="20"/>
                <w:szCs w:val="20"/>
              </w:rPr>
            </w:pPr>
          </w:p>
        </w:tc>
        <w:tc>
          <w:tcPr>
            <w:tcW w:w="427" w:type="dxa"/>
            <w:tcBorders>
              <w:top w:val="nil"/>
              <w:left w:val="nil"/>
              <w:bottom w:val="nil"/>
              <w:right w:val="nil"/>
            </w:tcBorders>
            <w:shd w:val="clear" w:color="auto" w:fill="auto"/>
            <w:noWrap/>
            <w:vAlign w:val="bottom"/>
            <w:hideMark/>
          </w:tcPr>
          <w:p w14:paraId="17A6871A" w14:textId="77777777" w:rsidR="00A90E29" w:rsidRPr="00A90E29" w:rsidRDefault="00A90E29" w:rsidP="00A90E29">
            <w:pPr>
              <w:spacing w:after="0" w:line="240" w:lineRule="auto"/>
              <w:rPr>
                <w:rFonts w:ascii="Times New Roman" w:eastAsia="Times New Roman" w:hAnsi="Times New Roman"/>
                <w:sz w:val="20"/>
                <w:szCs w:val="20"/>
              </w:rPr>
            </w:pPr>
          </w:p>
        </w:tc>
        <w:tc>
          <w:tcPr>
            <w:tcW w:w="427" w:type="dxa"/>
            <w:tcBorders>
              <w:top w:val="nil"/>
              <w:left w:val="nil"/>
              <w:bottom w:val="nil"/>
              <w:right w:val="nil"/>
            </w:tcBorders>
            <w:shd w:val="clear" w:color="auto" w:fill="auto"/>
            <w:noWrap/>
            <w:vAlign w:val="bottom"/>
            <w:hideMark/>
          </w:tcPr>
          <w:p w14:paraId="6A99AB30"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244939DD"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283D9C91"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5EAC32E0"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0F28B12A"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2721606A"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467C9946"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3510F94F"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67390E3C" w14:textId="77777777" w:rsidR="00A90E29" w:rsidRPr="00A90E29" w:rsidRDefault="00A90E29" w:rsidP="00A90E29">
            <w:pPr>
              <w:spacing w:after="0" w:line="240" w:lineRule="auto"/>
              <w:rPr>
                <w:rFonts w:ascii="Times New Roman" w:eastAsia="Times New Roman" w:hAnsi="Times New Roman"/>
                <w:sz w:val="20"/>
                <w:szCs w:val="20"/>
              </w:rPr>
            </w:pPr>
          </w:p>
        </w:tc>
        <w:tc>
          <w:tcPr>
            <w:tcW w:w="396" w:type="dxa"/>
            <w:tcBorders>
              <w:top w:val="nil"/>
              <w:left w:val="nil"/>
              <w:bottom w:val="nil"/>
              <w:right w:val="nil"/>
            </w:tcBorders>
            <w:shd w:val="clear" w:color="auto" w:fill="auto"/>
            <w:noWrap/>
            <w:vAlign w:val="bottom"/>
            <w:hideMark/>
          </w:tcPr>
          <w:p w14:paraId="12E3F907" w14:textId="77777777" w:rsidR="00A90E29" w:rsidRPr="00A90E29" w:rsidRDefault="00A90E29" w:rsidP="00A90E29">
            <w:pPr>
              <w:spacing w:after="0" w:line="240" w:lineRule="auto"/>
              <w:rPr>
                <w:rFonts w:ascii="Times New Roman" w:eastAsia="Times New Roman" w:hAnsi="Times New Roman"/>
                <w:sz w:val="20"/>
                <w:szCs w:val="20"/>
              </w:rPr>
            </w:pPr>
          </w:p>
        </w:tc>
      </w:tr>
      <w:tr w:rsidR="00A90E29" w:rsidRPr="00A90E29" w14:paraId="3CF0D69B" w14:textId="77777777" w:rsidTr="00A248ED">
        <w:trPr>
          <w:trHeight w:val="600"/>
        </w:trPr>
        <w:tc>
          <w:tcPr>
            <w:tcW w:w="14262" w:type="dxa"/>
            <w:gridSpan w:val="22"/>
            <w:tcBorders>
              <w:top w:val="nil"/>
              <w:left w:val="nil"/>
              <w:bottom w:val="nil"/>
              <w:right w:val="nil"/>
            </w:tcBorders>
            <w:shd w:val="clear" w:color="auto" w:fill="auto"/>
            <w:hideMark/>
          </w:tcPr>
          <w:p w14:paraId="00D3042D" w14:textId="77777777" w:rsidR="00A248ED" w:rsidRDefault="00A248ED" w:rsidP="00A90E29">
            <w:pPr>
              <w:spacing w:after="0" w:line="240" w:lineRule="auto"/>
              <w:rPr>
                <w:rFonts w:ascii="Gill Sans MT" w:eastAsia="Times New Roman" w:hAnsi="Gill Sans MT" w:cs="Calibri"/>
                <w:color w:val="000000"/>
                <w:sz w:val="18"/>
                <w:szCs w:val="18"/>
              </w:rPr>
            </w:pPr>
            <w:r w:rsidRPr="00A248ED">
              <w:rPr>
                <w:rFonts w:ascii="Gill Sans MT" w:eastAsia="Times New Roman" w:hAnsi="Gill Sans MT" w:cs="Calibri"/>
                <w:color w:val="000000"/>
                <w:sz w:val="18"/>
                <w:szCs w:val="18"/>
              </w:rPr>
              <w:t xml:space="preserve">Notes: IRB – institutional review board; RFP – request for proposal; PSU – primary sampling unit; CAPI – computer-assisted personal interviewing; </w:t>
            </w:r>
            <w:proofErr w:type="spellStart"/>
            <w:r w:rsidRPr="00A248ED">
              <w:rPr>
                <w:rFonts w:ascii="Gill Sans MT" w:eastAsia="Times New Roman" w:hAnsi="Gill Sans MT" w:cs="Calibri"/>
                <w:color w:val="000000"/>
                <w:sz w:val="18"/>
                <w:szCs w:val="18"/>
              </w:rPr>
              <w:t>CSPro</w:t>
            </w:r>
            <w:proofErr w:type="spellEnd"/>
            <w:r w:rsidRPr="00A248ED">
              <w:rPr>
                <w:rFonts w:ascii="Gill Sans MT" w:eastAsia="Times New Roman" w:hAnsi="Gill Sans MT" w:cs="Calibri"/>
                <w:color w:val="000000"/>
                <w:sz w:val="18"/>
                <w:szCs w:val="18"/>
              </w:rPr>
              <w:t xml:space="preserve"> – census and survey processing system; PII – personally identifiable information</w:t>
            </w:r>
          </w:p>
          <w:p w14:paraId="66A7583C" w14:textId="4C5C025A" w:rsidR="00A90E29" w:rsidRPr="00A90E29" w:rsidRDefault="00A90E29" w:rsidP="00A90E29">
            <w:pPr>
              <w:spacing w:after="0" w:line="240" w:lineRule="auto"/>
              <w:rPr>
                <w:rFonts w:ascii="Gill Sans MT" w:eastAsia="Times New Roman" w:hAnsi="Gill Sans MT" w:cs="Calibri"/>
                <w:sz w:val="18"/>
                <w:szCs w:val="18"/>
              </w:rPr>
            </w:pPr>
            <w:r w:rsidRPr="00A90E29">
              <w:rPr>
                <w:rFonts w:ascii="Gill Sans MT" w:eastAsia="Times New Roman" w:hAnsi="Gill Sans MT" w:cs="Calibri"/>
                <w:sz w:val="18"/>
                <w:szCs w:val="18"/>
              </w:rPr>
              <w:t>This Gantt chart is predicated on the use of existing core survey documentation (questionnaire, manuals, data entry program, etc.) that need only be customized for country-specific details. Addition of new questions, modules, or procedures will require considered revision and extension of the timeline represented here.</w:t>
            </w:r>
          </w:p>
        </w:tc>
      </w:tr>
    </w:tbl>
    <w:p w14:paraId="41DAB1D2" w14:textId="42E876F3" w:rsidR="00C87E91" w:rsidRPr="003B5E3E" w:rsidRDefault="00C87E91" w:rsidP="007604EC">
      <w:pPr>
        <w:rPr>
          <w:rFonts w:ascii="Gill Sans MT" w:hAnsi="Gill Sans MT"/>
          <w:sz w:val="24"/>
          <w:szCs w:val="24"/>
        </w:rPr>
      </w:pPr>
      <w:bookmarkStart w:id="219" w:name="_GoBack"/>
      <w:bookmarkEnd w:id="219"/>
    </w:p>
    <w:sectPr w:rsidR="00C87E91" w:rsidRPr="003B5E3E" w:rsidSect="00E471B4">
      <w:pgSz w:w="15840" w:h="12240" w:orient="landscape"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CF" w:date="2021-04-06T12:44:00Z" w:initials="ICF">
    <w:p w14:paraId="623A8FF7" w14:textId="7122311F" w:rsidR="00CD3F29" w:rsidRDefault="00CD3F29">
      <w:pPr>
        <w:pStyle w:val="CommentText"/>
      </w:pPr>
      <w:r>
        <w:rPr>
          <w:rStyle w:val="CommentReference"/>
        </w:rPr>
        <w:annotationRef/>
      </w:r>
      <w:r>
        <w:t>Note: Updated font colors and heading styles to be consistent with the other documents because this one didn’t follow the same style.</w:t>
      </w:r>
    </w:p>
  </w:comment>
  <w:comment w:id="1" w:author="Kiersten Johnson" w:date="2021-04-29T12:37:00Z" w:initials="KJ">
    <w:p w14:paraId="7A2B37E1" w14:textId="1D68512B" w:rsidR="00CD3F29" w:rsidRDefault="00CD3F29" w:rsidP="00760FA7">
      <w:pPr>
        <w:pStyle w:val="CommentText"/>
      </w:pPr>
      <w:r>
        <w:rPr>
          <w:rStyle w:val="CommentReference"/>
        </w:rPr>
        <w:annotationRef/>
      </w:r>
      <w:r>
        <w:t>Great - thank you!</w:t>
      </w:r>
    </w:p>
  </w:comment>
  <w:comment w:id="8" w:author="USAID/RFS" w:date="2021-05-07T09:03:00Z" w:initials="USAID/RFS">
    <w:p w14:paraId="2231E526" w14:textId="77777777" w:rsidR="00D63D11" w:rsidRDefault="00D63D11" w:rsidP="00D63D11">
      <w:pPr>
        <w:pStyle w:val="CommentText"/>
        <w:rPr>
          <w:rFonts w:ascii="Gill Sans MT" w:hAnsi="Gill Sans MT"/>
          <w:b/>
        </w:rPr>
      </w:pPr>
      <w:r>
        <w:rPr>
          <w:rStyle w:val="CommentReference"/>
        </w:rPr>
        <w:annotationRef/>
      </w:r>
    </w:p>
    <w:p w14:paraId="585D8758" w14:textId="528A642D" w:rsidR="00D63D11" w:rsidRPr="00DE4992" w:rsidRDefault="00D63D11" w:rsidP="00D63D11">
      <w:pPr>
        <w:pStyle w:val="CommentText"/>
        <w:rPr>
          <w:rFonts w:ascii="Gill Sans MT" w:hAnsi="Gill Sans MT"/>
          <w:b/>
        </w:rPr>
      </w:pPr>
      <w:r w:rsidRPr="00DE4992">
        <w:rPr>
          <w:rFonts w:ascii="Gill Sans MT" w:hAnsi="Gill Sans MT"/>
          <w:b/>
        </w:rPr>
        <w:t>INSTRUCTIONS:</w:t>
      </w:r>
    </w:p>
    <w:p w14:paraId="171E0F0B" w14:textId="77777777" w:rsidR="00D63D11" w:rsidRDefault="00D63D11" w:rsidP="00D63D11">
      <w:pPr>
        <w:pStyle w:val="CommentText"/>
        <w:rPr>
          <w:rFonts w:ascii="Gill Sans MT" w:hAnsi="Gill Sans MT"/>
        </w:rPr>
      </w:pPr>
    </w:p>
    <w:p w14:paraId="7D002BCE" w14:textId="7733C4D3" w:rsidR="00D63D11" w:rsidRDefault="00D63D11" w:rsidP="00D63D11">
      <w:pPr>
        <w:pStyle w:val="CommentText"/>
      </w:pPr>
      <w:r w:rsidRPr="00DE4992">
        <w:rPr>
          <w:rFonts w:ascii="Gill Sans MT" w:hAnsi="Gill Sans MT"/>
        </w:rPr>
        <w:t>When the final country-specific draft has been approved, delete these instructions</w:t>
      </w:r>
      <w:r>
        <w:rPr>
          <w:rFonts w:ascii="Gill Sans MT" w:hAnsi="Gill Sans MT"/>
        </w:rPr>
        <w:t>.</w:t>
      </w:r>
    </w:p>
  </w:comment>
  <w:comment w:id="24" w:author="ICF" w:date="2021-03-30T08:50:00Z" w:initials="ICF">
    <w:p w14:paraId="532261CF" w14:textId="3124FD27" w:rsidR="00CD3F29" w:rsidRDefault="00CD3F29">
      <w:pPr>
        <w:pStyle w:val="CommentText"/>
      </w:pPr>
      <w:r>
        <w:rPr>
          <w:rStyle w:val="CommentReference"/>
        </w:rPr>
        <w:annotationRef/>
      </w:r>
      <w:r>
        <w:t>Updated list of indicators to include those in the EOI but did not use track changes</w:t>
      </w:r>
    </w:p>
  </w:comment>
  <w:comment w:id="26" w:author="USAID/RFS" w:date="2021-05-07T09:16:00Z" w:initials="USAID/RFS">
    <w:p w14:paraId="2C2216AB" w14:textId="77777777" w:rsidR="00B36D4E" w:rsidRDefault="00B36D4E">
      <w:pPr>
        <w:pStyle w:val="CommentText"/>
      </w:pPr>
      <w:r>
        <w:rPr>
          <w:rStyle w:val="CommentReference"/>
        </w:rPr>
        <w:annotationRef/>
      </w:r>
    </w:p>
    <w:p w14:paraId="32CC5E30" w14:textId="77777777" w:rsidR="00B36D4E" w:rsidRDefault="00B36D4E" w:rsidP="00B36D4E">
      <w:pPr>
        <w:pStyle w:val="CommentText"/>
        <w:rPr>
          <w:rFonts w:ascii="Gill Sans MT" w:hAnsi="Gill Sans MT"/>
          <w:b/>
        </w:rPr>
      </w:pPr>
      <w:r>
        <w:rPr>
          <w:rFonts w:ascii="Gill Sans MT" w:hAnsi="Gill Sans MT"/>
          <w:b/>
        </w:rPr>
        <w:t xml:space="preserve">INSTRUCTIONS: </w:t>
      </w:r>
    </w:p>
    <w:p w14:paraId="65461686" w14:textId="77777777" w:rsidR="00B36D4E" w:rsidRDefault="00B36D4E" w:rsidP="00B36D4E">
      <w:pPr>
        <w:pStyle w:val="CommentText"/>
        <w:rPr>
          <w:rFonts w:ascii="Gill Sans MT" w:hAnsi="Gill Sans MT"/>
        </w:rPr>
      </w:pPr>
    </w:p>
    <w:p w14:paraId="4CDB10A2" w14:textId="77777777" w:rsidR="00B36D4E" w:rsidRDefault="00B36D4E" w:rsidP="00B36D4E">
      <w:pPr>
        <w:pStyle w:val="CommentText"/>
        <w:rPr>
          <w:rFonts w:ascii="Gill Sans MT" w:hAnsi="Gill Sans MT"/>
        </w:rPr>
      </w:pPr>
      <w:r w:rsidRPr="00F1254E">
        <w:rPr>
          <w:rFonts w:ascii="Gill Sans MT" w:hAnsi="Gill Sans MT"/>
        </w:rPr>
        <w:t xml:space="preserve">If the Mission requests collection of other data, describe the additional modules here. If there are no additional </w:t>
      </w:r>
      <w:r>
        <w:rPr>
          <w:rFonts w:ascii="Gill Sans MT" w:hAnsi="Gill Sans MT"/>
        </w:rPr>
        <w:t>M</w:t>
      </w:r>
      <w:r w:rsidRPr="00F1254E">
        <w:rPr>
          <w:rFonts w:ascii="Gill Sans MT" w:hAnsi="Gill Sans MT"/>
        </w:rPr>
        <w:t>ission-specific indicators or modules</w:t>
      </w:r>
      <w:r>
        <w:rPr>
          <w:rFonts w:ascii="Gill Sans MT" w:hAnsi="Gill Sans MT"/>
        </w:rPr>
        <w:t xml:space="preserve">, </w:t>
      </w:r>
      <w:r w:rsidRPr="00F1254E">
        <w:rPr>
          <w:rFonts w:ascii="Gill Sans MT" w:hAnsi="Gill Sans MT"/>
        </w:rPr>
        <w:t>delete subsection</w:t>
      </w:r>
      <w:r>
        <w:rPr>
          <w:rFonts w:ascii="Gill Sans MT" w:hAnsi="Gill Sans MT"/>
        </w:rPr>
        <w:t xml:space="preserve"> 2.2.</w:t>
      </w:r>
    </w:p>
    <w:p w14:paraId="0B19FDA8" w14:textId="77777777" w:rsidR="00B36D4E" w:rsidRDefault="00B36D4E" w:rsidP="00B36D4E">
      <w:pPr>
        <w:pStyle w:val="CommentText"/>
      </w:pPr>
    </w:p>
    <w:p w14:paraId="722084F5" w14:textId="19AA0F85" w:rsidR="00B36D4E" w:rsidRDefault="00B36D4E">
      <w:pPr>
        <w:pStyle w:val="CommentText"/>
      </w:pPr>
    </w:p>
  </w:comment>
  <w:comment w:id="27" w:author="Kiersten Johnson" w:date="2021-04-29T16:06:00Z" w:initials="KJ">
    <w:p w14:paraId="1A00B449" w14:textId="5031420D" w:rsidR="00CD3F29" w:rsidRDefault="00CD3F29" w:rsidP="005A3EBB">
      <w:pPr>
        <w:pStyle w:val="CommentText"/>
      </w:pPr>
      <w:r>
        <w:rPr>
          <w:rStyle w:val="CommentReference"/>
        </w:rPr>
        <w:annotationRef/>
      </w:r>
      <w:r>
        <w:t>Would you be so kind as to change all of the instances of comments attributed to "BFS" to "RFS," as has been done elsewhere in the document? Thank you!</w:t>
      </w:r>
    </w:p>
  </w:comment>
  <w:comment w:id="30" w:author="ICF" w:date="2021-04-01T10:22:00Z" w:initials="ICF">
    <w:p w14:paraId="3A692A3E" w14:textId="77777777" w:rsidR="00CD3F29" w:rsidRPr="00F30CA4" w:rsidRDefault="00CD3F29">
      <w:pPr>
        <w:pStyle w:val="CommentText"/>
        <w:rPr>
          <w:b/>
          <w:bCs/>
        </w:rPr>
      </w:pPr>
      <w:r>
        <w:rPr>
          <w:rStyle w:val="CommentReference"/>
        </w:rPr>
        <w:annotationRef/>
      </w:r>
      <w:r w:rsidRPr="00F30CA4">
        <w:rPr>
          <w:b/>
          <w:bCs/>
          <w:highlight w:val="yellow"/>
        </w:rPr>
        <w:t>RFS:</w:t>
      </w:r>
    </w:p>
    <w:p w14:paraId="118AB58A" w14:textId="77777777" w:rsidR="00CD3F29" w:rsidRDefault="00CD3F29">
      <w:pPr>
        <w:pStyle w:val="CommentText"/>
      </w:pPr>
    </w:p>
    <w:p w14:paraId="45C40440" w14:textId="58B8728F" w:rsidR="00CD3F29" w:rsidRDefault="00CD3F29">
      <w:pPr>
        <w:pStyle w:val="CommentText"/>
      </w:pPr>
      <w:r>
        <w:t>Removed this table but can add back in if there will be secondary baseline data sources included.</w:t>
      </w:r>
    </w:p>
  </w:comment>
  <w:comment w:id="31" w:author="Kiersten Johnson" w:date="2021-04-29T13:28:00Z" w:initials="KJ">
    <w:p w14:paraId="66A6C31E" w14:textId="5B3F8B39" w:rsidR="00CD3F29" w:rsidRDefault="00CD3F29" w:rsidP="00A57CC2">
      <w:pPr>
        <w:pStyle w:val="CommentText"/>
      </w:pPr>
      <w:r>
        <w:rPr>
          <w:rStyle w:val="CommentReference"/>
        </w:rPr>
        <w:annotationRef/>
      </w:r>
      <w:r>
        <w:t>This is for dates and seasons of each survey, which could still differ between baseline and midline even if secondary data weren't used.  I think we need to keep it.</w:t>
      </w:r>
    </w:p>
  </w:comment>
  <w:comment w:id="32" w:author="USAID/RFS" w:date="2021-05-07T09:16:00Z" w:initials="USAID/RFS">
    <w:p w14:paraId="569C3744" w14:textId="42010E9C" w:rsidR="00EF1C5E" w:rsidRDefault="00BD5DBC">
      <w:pPr>
        <w:pStyle w:val="CommentText"/>
      </w:pPr>
      <w:r>
        <w:rPr>
          <w:rStyle w:val="CommentReference"/>
        </w:rPr>
        <w:annotationRef/>
      </w:r>
      <w:r>
        <w:t>Agreed</w:t>
      </w:r>
      <w:r w:rsidR="00071C2C">
        <w:t xml:space="preserve">. </w:t>
      </w:r>
    </w:p>
    <w:p w14:paraId="3D9A4785" w14:textId="18DC89EC" w:rsidR="00EF1C5E" w:rsidRDefault="00EF1C5E">
      <w:pPr>
        <w:pStyle w:val="CommentText"/>
      </w:pPr>
      <w:r>
        <w:t>3</w:t>
      </w:r>
      <w:r w:rsidRPr="00EF1C5E">
        <w:rPr>
          <w:vertAlign w:val="superscript"/>
        </w:rPr>
        <w:t>rd</w:t>
      </w:r>
      <w:r>
        <w:t xml:space="preserve"> column should be midline </w:t>
      </w:r>
    </w:p>
    <w:p w14:paraId="5FA3F095" w14:textId="57369F10" w:rsidR="00EF1C5E" w:rsidRDefault="00EF1C5E">
      <w:pPr>
        <w:pStyle w:val="CommentText"/>
      </w:pPr>
      <w:r>
        <w:t>KBJ: Interim or midline?</w:t>
      </w:r>
    </w:p>
    <w:p w14:paraId="477675D1" w14:textId="16A61401" w:rsidR="00BD5DBC" w:rsidRDefault="00071C2C">
      <w:pPr>
        <w:pStyle w:val="CommentText"/>
      </w:pPr>
      <w:r>
        <w:t xml:space="preserve">Should we limit this list to the midline indicators </w:t>
      </w:r>
      <w:r w:rsidR="0012031A">
        <w:t>- yes</w:t>
      </w:r>
    </w:p>
  </w:comment>
  <w:comment w:id="35" w:author="USAID/RFS" w:date="2021-05-11T01:08:00Z" w:initials="USAID/RFS">
    <w:p w14:paraId="0256E4C5" w14:textId="3CDD56AC" w:rsidR="00F01E94" w:rsidRDefault="00F01E94">
      <w:pPr>
        <w:pStyle w:val="CommentText"/>
      </w:pPr>
      <w:r>
        <w:rPr>
          <w:rStyle w:val="CommentReference"/>
        </w:rPr>
        <w:annotationRef/>
      </w:r>
    </w:p>
    <w:p w14:paraId="5A9315CF" w14:textId="77777777" w:rsidR="00F01E94" w:rsidRPr="00F01E94" w:rsidRDefault="00F01E94" w:rsidP="00F01E94">
      <w:pPr>
        <w:pStyle w:val="CommentText"/>
        <w:rPr>
          <w:rFonts w:ascii="Gill Sans MT" w:hAnsi="Gill Sans MT"/>
          <w:b/>
          <w:bCs/>
        </w:rPr>
      </w:pPr>
    </w:p>
    <w:p w14:paraId="57B8818A" w14:textId="77777777" w:rsidR="00F01E94" w:rsidRPr="00F01E94" w:rsidRDefault="00F01E94" w:rsidP="00F01E94">
      <w:pPr>
        <w:pStyle w:val="CommentText"/>
        <w:rPr>
          <w:rFonts w:ascii="Gill Sans MT" w:hAnsi="Gill Sans MT"/>
          <w:b/>
          <w:bCs/>
        </w:rPr>
      </w:pPr>
      <w:r w:rsidRPr="00F01E94">
        <w:rPr>
          <w:rFonts w:ascii="Gill Sans MT" w:hAnsi="Gill Sans MT"/>
          <w:b/>
          <w:bCs/>
        </w:rPr>
        <w:t>INSTRUCTIONS:</w:t>
      </w:r>
    </w:p>
    <w:p w14:paraId="5C4E65B8" w14:textId="77777777" w:rsidR="00F01E94" w:rsidRPr="00F01E94" w:rsidRDefault="00F01E94" w:rsidP="00F01E94">
      <w:pPr>
        <w:pStyle w:val="CommentText"/>
        <w:rPr>
          <w:rFonts w:ascii="Gill Sans MT" w:hAnsi="Gill Sans MT"/>
          <w:b/>
          <w:bCs/>
        </w:rPr>
      </w:pPr>
    </w:p>
    <w:p w14:paraId="267F3142" w14:textId="4457A373" w:rsidR="00F01E94" w:rsidRDefault="00F01E94" w:rsidP="00F01E94">
      <w:pPr>
        <w:pStyle w:val="CommentText"/>
      </w:pPr>
      <w:r w:rsidRPr="00F01E94">
        <w:rPr>
          <w:rFonts w:ascii="Gill Sans MT" w:hAnsi="Gill Sans MT"/>
        </w:rPr>
        <w:t xml:space="preserve">Fill in the year(s) in which phase two </w:t>
      </w:r>
      <w:r w:rsidR="00336C4E">
        <w:rPr>
          <w:rFonts w:ascii="Gill Sans MT" w:hAnsi="Gill Sans MT"/>
        </w:rPr>
        <w:t>baseline</w:t>
      </w:r>
      <w:r w:rsidRPr="00F01E94">
        <w:rPr>
          <w:rFonts w:ascii="Gill Sans MT" w:hAnsi="Gill Sans MT"/>
        </w:rPr>
        <w:t xml:space="preserve"> data collecti</w:t>
      </w:r>
      <w:r w:rsidR="00336C4E">
        <w:rPr>
          <w:rFonts w:ascii="Gill Sans MT" w:hAnsi="Gill Sans MT"/>
        </w:rPr>
        <w:t>on occurred</w:t>
      </w:r>
      <w:r w:rsidRPr="00F01E94">
        <w:rPr>
          <w:rFonts w:ascii="Gill Sans MT" w:hAnsi="Gill Sans MT"/>
        </w:rPr>
        <w:t>.</w:t>
      </w:r>
    </w:p>
  </w:comment>
  <w:comment w:id="36" w:author="USAID/RFS" w:date="2021-05-11T01:06:00Z" w:initials="USAID/RFS">
    <w:p w14:paraId="5801B4F7" w14:textId="77777777" w:rsidR="00F01E94" w:rsidRPr="00F01E94" w:rsidRDefault="00F01E94">
      <w:pPr>
        <w:pStyle w:val="CommentText"/>
        <w:rPr>
          <w:rFonts w:ascii="Gill Sans MT" w:hAnsi="Gill Sans MT"/>
          <w:b/>
          <w:bCs/>
        </w:rPr>
      </w:pPr>
      <w:r w:rsidRPr="00F01E94">
        <w:rPr>
          <w:rStyle w:val="CommentReference"/>
          <w:rFonts w:ascii="Gill Sans MT" w:hAnsi="Gill Sans MT"/>
          <w:b/>
          <w:bCs/>
        </w:rPr>
        <w:annotationRef/>
      </w:r>
    </w:p>
    <w:p w14:paraId="3EA46A0A" w14:textId="77777777" w:rsidR="00F01E94" w:rsidRPr="00F01E94" w:rsidRDefault="00F01E94">
      <w:pPr>
        <w:pStyle w:val="CommentText"/>
        <w:rPr>
          <w:rFonts w:ascii="Gill Sans MT" w:hAnsi="Gill Sans MT"/>
          <w:b/>
          <w:bCs/>
        </w:rPr>
      </w:pPr>
      <w:r w:rsidRPr="00F01E94">
        <w:rPr>
          <w:rFonts w:ascii="Gill Sans MT" w:hAnsi="Gill Sans MT"/>
          <w:b/>
          <w:bCs/>
        </w:rPr>
        <w:t>INSTRUCTIONS:</w:t>
      </w:r>
    </w:p>
    <w:p w14:paraId="381B202C" w14:textId="77777777" w:rsidR="00F01E94" w:rsidRPr="00F01E94" w:rsidRDefault="00F01E94">
      <w:pPr>
        <w:pStyle w:val="CommentText"/>
        <w:rPr>
          <w:rFonts w:ascii="Gill Sans MT" w:hAnsi="Gill Sans MT"/>
          <w:b/>
          <w:bCs/>
        </w:rPr>
      </w:pPr>
    </w:p>
    <w:p w14:paraId="00B240A3" w14:textId="5BA8D7A8" w:rsidR="00F01E94" w:rsidRPr="00F01E94" w:rsidRDefault="00F01E94">
      <w:pPr>
        <w:pStyle w:val="CommentText"/>
        <w:rPr>
          <w:rFonts w:ascii="Gill Sans MT" w:hAnsi="Gill Sans MT"/>
        </w:rPr>
      </w:pPr>
      <w:r w:rsidRPr="00F01E94">
        <w:rPr>
          <w:rFonts w:ascii="Gill Sans MT" w:hAnsi="Gill Sans MT"/>
        </w:rPr>
        <w:t>Fill in the year(s) in which phase two midline data collection is planned.</w:t>
      </w:r>
    </w:p>
  </w:comment>
  <w:comment w:id="48" w:author="USAID/RFS" w:date="2021-05-11T01:10:00Z" w:initials="USAID/RFS">
    <w:p w14:paraId="6855690F" w14:textId="77777777" w:rsidR="009F0C40" w:rsidRDefault="009F0C40">
      <w:pPr>
        <w:pStyle w:val="CommentText"/>
      </w:pPr>
      <w:r>
        <w:rPr>
          <w:rStyle w:val="CommentReference"/>
        </w:rPr>
        <w:annotationRef/>
      </w:r>
    </w:p>
    <w:p w14:paraId="2FAC4628" w14:textId="77777777" w:rsidR="009F0C40" w:rsidRPr="005D36E0" w:rsidRDefault="009F0C40" w:rsidP="009F0C40">
      <w:pPr>
        <w:pStyle w:val="CommentText"/>
        <w:ind w:firstLine="180"/>
        <w:rPr>
          <w:rFonts w:ascii="Gill Sans MT" w:eastAsia="Times New Roman" w:hAnsi="Gill Sans MT"/>
          <w:b/>
          <w:sz w:val="22"/>
          <w:szCs w:val="22"/>
        </w:rPr>
      </w:pPr>
      <w:r w:rsidRPr="005D36E0">
        <w:rPr>
          <w:rFonts w:ascii="Gill Sans MT" w:eastAsia="Times New Roman" w:hAnsi="Gill Sans MT"/>
          <w:b/>
          <w:sz w:val="22"/>
          <w:szCs w:val="22"/>
        </w:rPr>
        <w:t xml:space="preserve">INSTRUCTIONS: </w:t>
      </w:r>
    </w:p>
    <w:p w14:paraId="7F0C40F9" w14:textId="77777777" w:rsidR="009F0C40" w:rsidRPr="005D36E0" w:rsidRDefault="009F0C40" w:rsidP="009F0C40">
      <w:pPr>
        <w:pStyle w:val="CommentText"/>
        <w:ind w:firstLine="180"/>
        <w:rPr>
          <w:rFonts w:ascii="Gill Sans MT" w:eastAsia="Times New Roman" w:hAnsi="Gill Sans MT"/>
          <w:sz w:val="22"/>
          <w:szCs w:val="22"/>
        </w:rPr>
      </w:pPr>
    </w:p>
    <w:p w14:paraId="1425857F" w14:textId="77777777" w:rsidR="009F0C40" w:rsidRDefault="009F0C40" w:rsidP="009F0C40">
      <w:pPr>
        <w:pStyle w:val="CommentText"/>
        <w:ind w:firstLine="180"/>
        <w:rPr>
          <w:rFonts w:ascii="Gill Sans MT" w:eastAsia="Times New Roman" w:hAnsi="Gill Sans MT"/>
          <w:sz w:val="22"/>
          <w:szCs w:val="22"/>
        </w:rPr>
      </w:pPr>
      <w:r w:rsidRPr="005D36E0">
        <w:rPr>
          <w:rFonts w:ascii="Gill Sans MT" w:eastAsia="Times New Roman" w:hAnsi="Gill Sans MT"/>
          <w:sz w:val="22"/>
          <w:szCs w:val="22"/>
        </w:rPr>
        <w:t xml:space="preserve">List each indicator for which data collection for the baseline and </w:t>
      </w:r>
      <w:r>
        <w:rPr>
          <w:rFonts w:ascii="Gill Sans MT" w:eastAsia="Times New Roman" w:hAnsi="Gill Sans MT"/>
          <w:sz w:val="22"/>
          <w:szCs w:val="22"/>
        </w:rPr>
        <w:t>midline</w:t>
      </w:r>
      <w:r w:rsidRPr="005D36E0">
        <w:rPr>
          <w:rFonts w:ascii="Gill Sans MT" w:eastAsia="Times New Roman" w:hAnsi="Gill Sans MT"/>
          <w:sz w:val="22"/>
          <w:szCs w:val="22"/>
        </w:rPr>
        <w:t xml:space="preserve"> were in different seasons.</w:t>
      </w:r>
    </w:p>
    <w:p w14:paraId="7E7F287B" w14:textId="77777777" w:rsidR="009F0C40" w:rsidRDefault="009F0C40" w:rsidP="009F0C40">
      <w:pPr>
        <w:pStyle w:val="CommentText"/>
        <w:ind w:firstLine="180"/>
        <w:rPr>
          <w:rFonts w:ascii="Gill Sans MT" w:eastAsia="Times New Roman" w:hAnsi="Gill Sans MT"/>
          <w:sz w:val="22"/>
          <w:szCs w:val="22"/>
        </w:rPr>
      </w:pPr>
    </w:p>
    <w:p w14:paraId="053A9DD1" w14:textId="6F410498" w:rsidR="009F0C40" w:rsidRDefault="009F0C40" w:rsidP="009F0C40">
      <w:pPr>
        <w:pStyle w:val="CommentText"/>
      </w:pPr>
      <w:r w:rsidRPr="00CD196D">
        <w:rPr>
          <w:highlight w:val="yellow"/>
        </w:rPr>
        <w:t>Delete if this section is not relevant (i.e., timing of ML and BL fieldwork were the same).</w:t>
      </w:r>
    </w:p>
  </w:comment>
  <w:comment w:id="50" w:author="USAID/RFS" w:date="2021-05-11T01:10:00Z" w:initials="USAID/RFS">
    <w:p w14:paraId="412CCAD7" w14:textId="77777777" w:rsidR="009F0C40" w:rsidRDefault="009F0C40">
      <w:pPr>
        <w:pStyle w:val="CommentText"/>
      </w:pPr>
      <w:r>
        <w:rPr>
          <w:rStyle w:val="CommentReference"/>
        </w:rPr>
        <w:annotationRef/>
      </w:r>
    </w:p>
    <w:p w14:paraId="6E6E748B" w14:textId="77777777" w:rsidR="009F0C40" w:rsidRPr="00F945FA" w:rsidRDefault="009F0C40" w:rsidP="009F0C40">
      <w:pPr>
        <w:pStyle w:val="CommentText"/>
        <w:rPr>
          <w:rFonts w:ascii="Gill Sans MT" w:hAnsi="Gill Sans MT"/>
          <w:b/>
        </w:rPr>
      </w:pPr>
      <w:r w:rsidRPr="00F945FA">
        <w:rPr>
          <w:rFonts w:ascii="Gill Sans MT" w:hAnsi="Gill Sans MT"/>
          <w:b/>
        </w:rPr>
        <w:t xml:space="preserve">INSTRUCTIONS: </w:t>
      </w:r>
    </w:p>
    <w:p w14:paraId="1E79DB8E" w14:textId="77777777" w:rsidR="009F0C40" w:rsidRDefault="009F0C40" w:rsidP="009F0C40">
      <w:pPr>
        <w:pStyle w:val="CommentText"/>
        <w:rPr>
          <w:rFonts w:ascii="Gill Sans MT" w:hAnsi="Gill Sans MT"/>
        </w:rPr>
      </w:pPr>
    </w:p>
    <w:p w14:paraId="43E88F28" w14:textId="77777777" w:rsidR="009F0C40" w:rsidRPr="00F945FA" w:rsidRDefault="009F0C40" w:rsidP="009F0C40">
      <w:pPr>
        <w:pStyle w:val="CommentText"/>
        <w:rPr>
          <w:rFonts w:ascii="Gill Sans MT" w:hAnsi="Gill Sans MT"/>
        </w:rPr>
      </w:pPr>
      <w:r w:rsidRPr="00F945FA">
        <w:rPr>
          <w:rFonts w:ascii="Gill Sans MT" w:hAnsi="Gill Sans MT"/>
        </w:rPr>
        <w:t>Customize the proposed schedule based on</w:t>
      </w:r>
      <w:r>
        <w:rPr>
          <w:rFonts w:ascii="Gill Sans MT" w:hAnsi="Gill Sans MT"/>
        </w:rPr>
        <w:t xml:space="preserve"> requirements in your country. </w:t>
      </w:r>
    </w:p>
    <w:p w14:paraId="4BC8D0B1" w14:textId="77777777" w:rsidR="009F0C40" w:rsidRDefault="009F0C40" w:rsidP="009F0C40">
      <w:pPr>
        <w:pStyle w:val="CommentText"/>
        <w:rPr>
          <w:rFonts w:ascii="Gill Sans MT" w:hAnsi="Gill Sans MT"/>
        </w:rPr>
      </w:pPr>
    </w:p>
    <w:p w14:paraId="0D1E9530" w14:textId="71FAE400" w:rsidR="009F0C40" w:rsidRDefault="009F0C40" w:rsidP="009F0C40">
      <w:pPr>
        <w:pStyle w:val="CommentText"/>
      </w:pPr>
      <w:r w:rsidRPr="00E611A4">
        <w:rPr>
          <w:rFonts w:ascii="Gill Sans MT" w:hAnsi="Gill Sans MT"/>
          <w:b/>
        </w:rPr>
        <w:t>Do not</w:t>
      </w:r>
      <w:r w:rsidRPr="00F945FA">
        <w:rPr>
          <w:rFonts w:ascii="Gill Sans MT" w:hAnsi="Gill Sans MT"/>
        </w:rPr>
        <w:t xml:space="preserve"> propose to complete any of the milestones in </w:t>
      </w:r>
      <w:r w:rsidRPr="00E611A4">
        <w:rPr>
          <w:rFonts w:ascii="Gill Sans MT" w:hAnsi="Gill Sans MT"/>
          <w:b/>
        </w:rPr>
        <w:t>less time</w:t>
      </w:r>
      <w:r w:rsidRPr="00F945FA">
        <w:rPr>
          <w:rFonts w:ascii="Gill Sans MT" w:hAnsi="Gill Sans MT"/>
        </w:rPr>
        <w:t xml:space="preserve"> than that </w:t>
      </w:r>
      <w:r>
        <w:rPr>
          <w:rFonts w:ascii="Gill Sans MT" w:hAnsi="Gill Sans MT"/>
        </w:rPr>
        <w:t>shown below</w:t>
      </w:r>
      <w:r w:rsidRPr="00F945FA">
        <w:rPr>
          <w:rFonts w:ascii="Gill Sans MT" w:hAnsi="Gill Sans MT"/>
        </w:rPr>
        <w:t>.</w:t>
      </w:r>
    </w:p>
  </w:comment>
  <w:comment w:id="55" w:author="USAID/RFS" w:date="2021-05-11T01:10:00Z" w:initials="USAID/RFS">
    <w:p w14:paraId="17BF45E9" w14:textId="77777777" w:rsidR="009F0C40" w:rsidRDefault="009F0C40">
      <w:pPr>
        <w:pStyle w:val="CommentText"/>
      </w:pPr>
      <w:r>
        <w:rPr>
          <w:rStyle w:val="CommentReference"/>
        </w:rPr>
        <w:annotationRef/>
      </w:r>
    </w:p>
    <w:p w14:paraId="1FE9BB90" w14:textId="77777777" w:rsidR="009F0C40" w:rsidRDefault="009F0C40" w:rsidP="009F0C40">
      <w:pPr>
        <w:pStyle w:val="CommentText"/>
        <w:rPr>
          <w:rFonts w:ascii="Gill Sans MT" w:hAnsi="Gill Sans MT"/>
          <w:b/>
        </w:rPr>
      </w:pPr>
      <w:r w:rsidRPr="00F945FA">
        <w:rPr>
          <w:rFonts w:ascii="Gill Sans MT" w:hAnsi="Gill Sans MT"/>
          <w:b/>
        </w:rPr>
        <w:t xml:space="preserve">INSTRUCTIONS: </w:t>
      </w:r>
    </w:p>
    <w:p w14:paraId="64CD3477" w14:textId="77777777" w:rsidR="009F0C40" w:rsidRDefault="009F0C40" w:rsidP="009F0C40">
      <w:pPr>
        <w:pStyle w:val="CommentText"/>
        <w:rPr>
          <w:rFonts w:ascii="Gill Sans MT" w:hAnsi="Gill Sans MT"/>
          <w:b/>
        </w:rPr>
      </w:pPr>
    </w:p>
    <w:p w14:paraId="2F629911" w14:textId="77777777" w:rsidR="009F0C40" w:rsidRPr="00F945FA" w:rsidRDefault="009F0C40" w:rsidP="009F0C40">
      <w:pPr>
        <w:pStyle w:val="CommentText"/>
        <w:rPr>
          <w:rFonts w:ascii="Gill Sans MT" w:hAnsi="Gill Sans MT"/>
          <w:b/>
        </w:rPr>
      </w:pPr>
      <w:r w:rsidRPr="00F945FA">
        <w:rPr>
          <w:rFonts w:ascii="Gill Sans MT" w:hAnsi="Gill Sans MT"/>
        </w:rPr>
        <w:t>Delete reference to any services that you will not subcontract in country.</w:t>
      </w:r>
    </w:p>
    <w:p w14:paraId="7496E0DD" w14:textId="77777777" w:rsidR="009F0C40" w:rsidRDefault="009F0C40" w:rsidP="009F0C40">
      <w:pPr>
        <w:pStyle w:val="CommentText"/>
        <w:rPr>
          <w:rFonts w:ascii="Gill Sans MT" w:hAnsi="Gill Sans MT"/>
        </w:rPr>
      </w:pPr>
    </w:p>
    <w:p w14:paraId="5B3D6742" w14:textId="77777777" w:rsidR="009F0C40" w:rsidRPr="00F945FA" w:rsidRDefault="009F0C40" w:rsidP="009F0C40">
      <w:pPr>
        <w:pStyle w:val="CommentText"/>
        <w:rPr>
          <w:rFonts w:ascii="Gill Sans MT" w:hAnsi="Gill Sans MT"/>
        </w:rPr>
      </w:pPr>
      <w:r w:rsidRPr="00F945FA">
        <w:rPr>
          <w:rFonts w:ascii="Gill Sans MT" w:hAnsi="Gill Sans MT"/>
        </w:rPr>
        <w:t xml:space="preserve">Note that </w:t>
      </w:r>
      <w:r>
        <w:rPr>
          <w:rFonts w:ascii="Gill Sans MT" w:hAnsi="Gill Sans MT"/>
        </w:rPr>
        <w:t>local</w:t>
      </w:r>
      <w:r w:rsidRPr="00F945FA">
        <w:rPr>
          <w:rFonts w:ascii="Gill Sans MT" w:hAnsi="Gill Sans MT"/>
        </w:rPr>
        <w:t xml:space="preserve"> subcontract</w:t>
      </w:r>
      <w:r>
        <w:rPr>
          <w:rFonts w:ascii="Gill Sans MT" w:hAnsi="Gill Sans MT"/>
        </w:rPr>
        <w:t>ors will need</w:t>
      </w:r>
      <w:r w:rsidRPr="00F945FA">
        <w:rPr>
          <w:rFonts w:ascii="Gill Sans MT" w:hAnsi="Gill Sans MT"/>
        </w:rPr>
        <w:t xml:space="preserve"> to submit a proposal, including a budget</w:t>
      </w:r>
      <w:r>
        <w:rPr>
          <w:rFonts w:ascii="Gill Sans MT" w:hAnsi="Gill Sans MT"/>
        </w:rPr>
        <w:t>, as part of this process; allocate time accordingly</w:t>
      </w:r>
      <w:r w:rsidRPr="00F945FA">
        <w:rPr>
          <w:rFonts w:ascii="Gill Sans MT" w:hAnsi="Gill Sans MT"/>
        </w:rPr>
        <w:t>.</w:t>
      </w:r>
    </w:p>
    <w:p w14:paraId="5DAF3B3F" w14:textId="77777777" w:rsidR="009F0C40" w:rsidRDefault="009F0C40" w:rsidP="009F0C40">
      <w:pPr>
        <w:pStyle w:val="CommentText"/>
        <w:rPr>
          <w:rFonts w:ascii="Gill Sans MT" w:hAnsi="Gill Sans MT"/>
        </w:rPr>
      </w:pPr>
    </w:p>
    <w:p w14:paraId="2680CBC9" w14:textId="77777777" w:rsidR="009F0C40" w:rsidRDefault="009F0C40" w:rsidP="009F0C40">
      <w:pPr>
        <w:pStyle w:val="CommentText"/>
        <w:rPr>
          <w:rFonts w:ascii="Gill Sans MT" w:hAnsi="Gill Sans MT"/>
        </w:rPr>
      </w:pPr>
      <w:r w:rsidRPr="00F945FA">
        <w:rPr>
          <w:rFonts w:ascii="Gill Sans MT" w:hAnsi="Gill Sans MT"/>
        </w:rPr>
        <w:t>Add time for translation of the RFP and of the subcontract if English is not the main language in the country.</w:t>
      </w:r>
    </w:p>
    <w:p w14:paraId="1AED7188" w14:textId="220AE9FD" w:rsidR="009F0C40" w:rsidRDefault="009F0C40">
      <w:pPr>
        <w:pStyle w:val="CommentText"/>
      </w:pPr>
    </w:p>
  </w:comment>
  <w:comment w:id="58" w:author="USAID/RFS" w:date="2021-05-11T01:11:00Z" w:initials="USAID/RFS">
    <w:p w14:paraId="22BA2202" w14:textId="77777777" w:rsidR="009F0C40" w:rsidRDefault="009F0C40">
      <w:pPr>
        <w:pStyle w:val="CommentText"/>
      </w:pPr>
      <w:r>
        <w:rPr>
          <w:rStyle w:val="CommentReference"/>
        </w:rPr>
        <w:annotationRef/>
      </w:r>
    </w:p>
    <w:p w14:paraId="59B76644" w14:textId="77777777" w:rsidR="009F0C40" w:rsidRDefault="009F0C40" w:rsidP="009F0C40">
      <w:pPr>
        <w:pStyle w:val="CommentText"/>
        <w:rPr>
          <w:rFonts w:ascii="Gill Sans MT" w:hAnsi="Gill Sans MT"/>
          <w:b/>
        </w:rPr>
      </w:pPr>
      <w:r w:rsidRPr="00FB7C07">
        <w:rPr>
          <w:rFonts w:ascii="Gill Sans MT" w:hAnsi="Gill Sans MT"/>
          <w:b/>
        </w:rPr>
        <w:t xml:space="preserve">INSTRUCTIONS: </w:t>
      </w:r>
    </w:p>
    <w:p w14:paraId="6BDB19BD" w14:textId="77777777" w:rsidR="009F0C40" w:rsidRDefault="009F0C40" w:rsidP="009F0C40">
      <w:pPr>
        <w:pStyle w:val="CommentText"/>
        <w:rPr>
          <w:rFonts w:ascii="Gill Sans MT" w:hAnsi="Gill Sans MT"/>
          <w:b/>
        </w:rPr>
      </w:pPr>
    </w:p>
    <w:p w14:paraId="5F053120" w14:textId="4F775C19" w:rsidR="009F0C40" w:rsidRDefault="009F0C40" w:rsidP="009F0C40">
      <w:pPr>
        <w:pStyle w:val="CommentText"/>
      </w:pPr>
      <w:r w:rsidRPr="00FB7C07">
        <w:rPr>
          <w:rFonts w:ascii="Gill Sans MT" w:hAnsi="Gill Sans MT"/>
        </w:rPr>
        <w:t>Provide the correct names of host country government agencies with which you met.</w:t>
      </w:r>
    </w:p>
  </w:comment>
  <w:comment w:id="59" w:author="USAID/RFS" w:date="2021-05-11T01:11:00Z" w:initials="USAID/RFS">
    <w:p w14:paraId="18C905ED" w14:textId="77777777" w:rsidR="009F0C40" w:rsidRDefault="009F0C40">
      <w:pPr>
        <w:pStyle w:val="CommentText"/>
      </w:pPr>
      <w:r>
        <w:rPr>
          <w:rStyle w:val="CommentReference"/>
        </w:rPr>
        <w:annotationRef/>
      </w:r>
    </w:p>
    <w:p w14:paraId="72F51B74" w14:textId="77777777" w:rsidR="009F0C40" w:rsidRDefault="009F0C40" w:rsidP="009F0C40">
      <w:pPr>
        <w:pStyle w:val="CommentText"/>
        <w:rPr>
          <w:rFonts w:ascii="Gill Sans MT" w:hAnsi="Gill Sans MT"/>
          <w:b/>
        </w:rPr>
      </w:pPr>
      <w:r w:rsidRPr="00FB7C07">
        <w:rPr>
          <w:rFonts w:ascii="Gill Sans MT" w:hAnsi="Gill Sans MT"/>
          <w:b/>
        </w:rPr>
        <w:t xml:space="preserve">INSTRUCTIONS: </w:t>
      </w:r>
    </w:p>
    <w:p w14:paraId="402B207C" w14:textId="77777777" w:rsidR="009F0C40" w:rsidRDefault="009F0C40" w:rsidP="009F0C40">
      <w:pPr>
        <w:pStyle w:val="CommentText"/>
        <w:rPr>
          <w:rFonts w:ascii="Gill Sans MT" w:hAnsi="Gill Sans MT"/>
          <w:b/>
        </w:rPr>
      </w:pPr>
    </w:p>
    <w:p w14:paraId="518A0BE3" w14:textId="77777777" w:rsidR="009F0C40" w:rsidRDefault="009F0C40" w:rsidP="009F0C40">
      <w:pPr>
        <w:pStyle w:val="CommentText"/>
        <w:rPr>
          <w:rFonts w:ascii="Gill Sans MT" w:hAnsi="Gill Sans MT"/>
        </w:rPr>
      </w:pPr>
      <w:r w:rsidRPr="00FB7C07">
        <w:rPr>
          <w:rFonts w:ascii="Gill Sans MT" w:hAnsi="Gill Sans MT"/>
        </w:rPr>
        <w:t xml:space="preserve">Select one of the approaches and </w:t>
      </w:r>
      <w:r w:rsidRPr="00A9370A">
        <w:rPr>
          <w:rFonts w:ascii="Gill Sans MT" w:hAnsi="Gill Sans MT"/>
        </w:rPr>
        <w:t>delete the other</w:t>
      </w:r>
      <w:r w:rsidRPr="00FB7C07">
        <w:rPr>
          <w:rFonts w:ascii="Gill Sans MT" w:hAnsi="Gill Sans MT"/>
        </w:rPr>
        <w:t>. Add any missing information/explanations as indicated.</w:t>
      </w:r>
    </w:p>
    <w:p w14:paraId="37F6F14F" w14:textId="77777777" w:rsidR="009F0C40" w:rsidRDefault="009F0C40" w:rsidP="009F0C40">
      <w:pPr>
        <w:pStyle w:val="CommentText"/>
        <w:rPr>
          <w:rFonts w:ascii="Gill Sans MT" w:hAnsi="Gill Sans MT"/>
        </w:rPr>
      </w:pPr>
    </w:p>
    <w:p w14:paraId="1794487B" w14:textId="77777777" w:rsidR="009F0C40" w:rsidRDefault="009F0C40" w:rsidP="009F0C40">
      <w:pPr>
        <w:pStyle w:val="CommentText"/>
        <w:rPr>
          <w:rFonts w:ascii="Gill Sans MT" w:hAnsi="Gill Sans MT"/>
        </w:rPr>
      </w:pPr>
      <w:r>
        <w:rPr>
          <w:rFonts w:ascii="Gill Sans MT" w:hAnsi="Gill Sans MT"/>
        </w:rPr>
        <w:t xml:space="preserve">In the first approach, name all organizations that were considered. </w:t>
      </w:r>
    </w:p>
    <w:p w14:paraId="65C250C9" w14:textId="6ABE1218" w:rsidR="009F0C40" w:rsidRDefault="009F0C40">
      <w:pPr>
        <w:pStyle w:val="CommentText"/>
      </w:pPr>
    </w:p>
  </w:comment>
  <w:comment w:id="60" w:author="USAID/RFS" w:date="2021-05-11T01:11:00Z" w:initials="USAID/RFS">
    <w:p w14:paraId="2A95B4AB" w14:textId="77777777" w:rsidR="009F0C40" w:rsidRDefault="009F0C40">
      <w:pPr>
        <w:pStyle w:val="CommentText"/>
      </w:pPr>
      <w:r>
        <w:rPr>
          <w:rStyle w:val="CommentReference"/>
        </w:rPr>
        <w:annotationRef/>
      </w:r>
    </w:p>
    <w:p w14:paraId="4C40BAE5" w14:textId="77777777" w:rsidR="009F0C40" w:rsidRDefault="009F0C40" w:rsidP="009F0C40">
      <w:pPr>
        <w:pStyle w:val="CommentText"/>
        <w:rPr>
          <w:rFonts w:ascii="Gill Sans MT" w:hAnsi="Gill Sans MT"/>
          <w:b/>
        </w:rPr>
      </w:pPr>
      <w:r w:rsidRPr="00FB7C07">
        <w:rPr>
          <w:rFonts w:ascii="Gill Sans MT" w:hAnsi="Gill Sans MT"/>
          <w:b/>
        </w:rPr>
        <w:t xml:space="preserve">INSTRUCTIONS: </w:t>
      </w:r>
    </w:p>
    <w:p w14:paraId="6A4EB490" w14:textId="77777777" w:rsidR="009F0C40" w:rsidRDefault="009F0C40" w:rsidP="009F0C40">
      <w:pPr>
        <w:pStyle w:val="CommentText"/>
        <w:rPr>
          <w:rFonts w:ascii="Gill Sans MT" w:hAnsi="Gill Sans MT"/>
        </w:rPr>
      </w:pPr>
    </w:p>
    <w:p w14:paraId="3136FEFD" w14:textId="6871DC31" w:rsidR="009F0C40" w:rsidRDefault="009F0C40" w:rsidP="009F0C40">
      <w:pPr>
        <w:pStyle w:val="CommentText"/>
      </w:pPr>
      <w:r>
        <w:rPr>
          <w:rFonts w:ascii="Gill Sans MT" w:hAnsi="Gill Sans MT"/>
        </w:rPr>
        <w:t>Adjust according to sample size calculations</w:t>
      </w:r>
      <w:r w:rsidRPr="00FB7C07">
        <w:rPr>
          <w:rFonts w:ascii="Gill Sans MT" w:hAnsi="Gill Sans MT"/>
        </w:rPr>
        <w:t>.</w:t>
      </w:r>
    </w:p>
  </w:comment>
  <w:comment w:id="61" w:author="USAID/RFS" w:date="2021-05-11T01:11:00Z" w:initials="USAID/RFS">
    <w:p w14:paraId="2568A2F3" w14:textId="77777777" w:rsidR="009F0C40" w:rsidRDefault="009F0C40">
      <w:pPr>
        <w:pStyle w:val="CommentText"/>
      </w:pPr>
      <w:r>
        <w:rPr>
          <w:rStyle w:val="CommentReference"/>
        </w:rPr>
        <w:annotationRef/>
      </w:r>
    </w:p>
    <w:p w14:paraId="3A400BE9" w14:textId="77777777" w:rsidR="009F0C40" w:rsidRDefault="009F0C40" w:rsidP="009F0C40">
      <w:pPr>
        <w:pStyle w:val="CommentText"/>
        <w:rPr>
          <w:rFonts w:ascii="Gill Sans MT" w:hAnsi="Gill Sans MT"/>
          <w:b/>
        </w:rPr>
      </w:pPr>
      <w:r w:rsidRPr="00123D8B">
        <w:rPr>
          <w:rFonts w:ascii="Gill Sans MT" w:hAnsi="Gill Sans MT"/>
          <w:b/>
        </w:rPr>
        <w:t xml:space="preserve">INSTRUCTIONS: </w:t>
      </w:r>
    </w:p>
    <w:p w14:paraId="4615B5FF" w14:textId="77777777" w:rsidR="009F0C40" w:rsidRDefault="009F0C40" w:rsidP="009F0C40">
      <w:pPr>
        <w:pStyle w:val="CommentText"/>
        <w:rPr>
          <w:rFonts w:ascii="Gill Sans MT" w:hAnsi="Gill Sans MT"/>
          <w:b/>
        </w:rPr>
      </w:pPr>
    </w:p>
    <w:p w14:paraId="71667530" w14:textId="49F3D4FF" w:rsidR="009F0C40" w:rsidRDefault="009F0C40" w:rsidP="009F0C40">
      <w:pPr>
        <w:pStyle w:val="CommentText"/>
      </w:pPr>
      <w:r w:rsidRPr="00123D8B">
        <w:rPr>
          <w:rFonts w:ascii="Gill Sans MT" w:hAnsi="Gill Sans MT"/>
        </w:rPr>
        <w:t>Add any special country-specific criteria.</w:t>
      </w:r>
    </w:p>
  </w:comment>
  <w:comment w:id="63" w:author="USAID/RFS" w:date="2021-05-11T01:12:00Z" w:initials="USAID/RFS">
    <w:p w14:paraId="2346609D" w14:textId="77777777" w:rsidR="009F0C40" w:rsidRDefault="009F0C40">
      <w:pPr>
        <w:pStyle w:val="CommentText"/>
      </w:pPr>
      <w:r>
        <w:rPr>
          <w:rStyle w:val="CommentReference"/>
        </w:rPr>
        <w:annotationRef/>
      </w:r>
    </w:p>
    <w:p w14:paraId="5DF52B4B" w14:textId="77777777" w:rsidR="009F0C40" w:rsidRDefault="009F0C40" w:rsidP="009F0C40">
      <w:pPr>
        <w:pStyle w:val="CommentText"/>
        <w:rPr>
          <w:rFonts w:ascii="Gill Sans MT" w:hAnsi="Gill Sans MT"/>
          <w:b/>
        </w:rPr>
      </w:pPr>
      <w:r w:rsidRPr="00496FF8">
        <w:rPr>
          <w:rFonts w:ascii="Gill Sans MT" w:hAnsi="Gill Sans MT"/>
          <w:b/>
        </w:rPr>
        <w:t xml:space="preserve">INSTRUCTIONS: </w:t>
      </w:r>
    </w:p>
    <w:p w14:paraId="218AC84B" w14:textId="77777777" w:rsidR="009F0C40" w:rsidRDefault="009F0C40" w:rsidP="009F0C40">
      <w:pPr>
        <w:pStyle w:val="CommentText"/>
        <w:rPr>
          <w:rFonts w:ascii="Gill Sans MT" w:hAnsi="Gill Sans MT"/>
          <w:b/>
        </w:rPr>
      </w:pPr>
    </w:p>
    <w:p w14:paraId="463716F7" w14:textId="6432BC3C" w:rsidR="009F0C40" w:rsidRDefault="009F0C40" w:rsidP="009F0C40">
      <w:pPr>
        <w:pStyle w:val="CommentText"/>
      </w:pPr>
      <w:r w:rsidRPr="00496FF8">
        <w:rPr>
          <w:rFonts w:ascii="Gill Sans MT" w:hAnsi="Gill Sans MT"/>
        </w:rPr>
        <w:t xml:space="preserve">Insert a paragraph on the </w:t>
      </w:r>
      <w:r>
        <w:rPr>
          <w:rFonts w:ascii="Gill Sans MT" w:hAnsi="Gill Sans MT"/>
        </w:rPr>
        <w:t>P2-</w:t>
      </w:r>
      <w:r w:rsidRPr="00496FF8">
        <w:rPr>
          <w:rFonts w:ascii="Gill Sans MT" w:hAnsi="Gill Sans MT"/>
        </w:rPr>
        <w:t>ZOI.</w:t>
      </w:r>
    </w:p>
  </w:comment>
  <w:comment w:id="64" w:author="USAID/RFS" w:date="2021-05-11T01:12:00Z" w:initials="USAID/RFS">
    <w:p w14:paraId="5CEC411A" w14:textId="77777777" w:rsidR="009F0C40" w:rsidRDefault="009F0C40">
      <w:pPr>
        <w:pStyle w:val="CommentText"/>
      </w:pPr>
      <w:r>
        <w:rPr>
          <w:rStyle w:val="CommentReference"/>
        </w:rPr>
        <w:annotationRef/>
      </w:r>
    </w:p>
    <w:p w14:paraId="6E8A681F" w14:textId="77777777" w:rsidR="009F0C40" w:rsidRPr="00FF7654" w:rsidRDefault="009F0C40" w:rsidP="009F0C40">
      <w:pPr>
        <w:pStyle w:val="CommentText"/>
        <w:rPr>
          <w:rFonts w:ascii="Gill Sans MT" w:hAnsi="Gill Sans MT"/>
          <w:b/>
        </w:rPr>
      </w:pPr>
      <w:r w:rsidRPr="00FF7654">
        <w:rPr>
          <w:rFonts w:ascii="Gill Sans MT" w:hAnsi="Gill Sans MT"/>
          <w:b/>
        </w:rPr>
        <w:t>INSTRUCTIONS:</w:t>
      </w:r>
    </w:p>
    <w:p w14:paraId="4EC959C2" w14:textId="77777777" w:rsidR="009F0C40" w:rsidRPr="00FF7654" w:rsidRDefault="009F0C40" w:rsidP="009F0C40">
      <w:pPr>
        <w:pStyle w:val="CommentText"/>
        <w:rPr>
          <w:rFonts w:ascii="Gill Sans MT" w:hAnsi="Gill Sans MT"/>
        </w:rPr>
      </w:pPr>
    </w:p>
    <w:p w14:paraId="4297B89C" w14:textId="1D8541EB" w:rsidR="009F0C40" w:rsidRDefault="009F0C40" w:rsidP="009F0C40">
      <w:pPr>
        <w:pStyle w:val="CommentText"/>
      </w:pPr>
      <w:r w:rsidRPr="00FF7654">
        <w:rPr>
          <w:rStyle w:val="CommentReference"/>
          <w:rFonts w:ascii="Gill Sans MT" w:hAnsi="Gill Sans MT"/>
        </w:rPr>
        <w:annotationRef/>
      </w:r>
      <w:r w:rsidRPr="00FF7654">
        <w:rPr>
          <w:rFonts w:ascii="Gill Sans MT" w:hAnsi="Gill Sans MT"/>
        </w:rPr>
        <w:t xml:space="preserve">Insert a table that provides the list of lowest relevant level of administrative units in the </w:t>
      </w:r>
      <w:r>
        <w:rPr>
          <w:rFonts w:ascii="Gill Sans MT" w:hAnsi="Gill Sans MT"/>
        </w:rPr>
        <w:t>P2-</w:t>
      </w:r>
      <w:r w:rsidRPr="00FF7654">
        <w:rPr>
          <w:rFonts w:ascii="Gill Sans MT" w:hAnsi="Gill Sans MT"/>
        </w:rPr>
        <w:t>ZOI.</w:t>
      </w:r>
    </w:p>
  </w:comment>
  <w:comment w:id="65" w:author="USAID/RFS" w:date="2021-05-11T01:12:00Z" w:initials="USAID/RFS">
    <w:p w14:paraId="246A199E" w14:textId="77777777" w:rsidR="009F0C40" w:rsidRDefault="009F0C40">
      <w:pPr>
        <w:pStyle w:val="CommentText"/>
      </w:pPr>
      <w:r>
        <w:rPr>
          <w:rStyle w:val="CommentReference"/>
        </w:rPr>
        <w:annotationRef/>
      </w:r>
    </w:p>
    <w:p w14:paraId="15659246" w14:textId="77777777" w:rsidR="009F0C40" w:rsidRDefault="009F0C40" w:rsidP="009F0C40">
      <w:pPr>
        <w:pStyle w:val="CommentText"/>
        <w:rPr>
          <w:rFonts w:ascii="Gill Sans MT" w:hAnsi="Gill Sans MT"/>
          <w:b/>
        </w:rPr>
      </w:pPr>
      <w:r w:rsidRPr="00496FF8">
        <w:rPr>
          <w:rFonts w:ascii="Gill Sans MT" w:hAnsi="Gill Sans MT"/>
          <w:b/>
        </w:rPr>
        <w:t xml:space="preserve">INSTRUCTIONS: </w:t>
      </w:r>
    </w:p>
    <w:p w14:paraId="74A95308" w14:textId="77777777" w:rsidR="009F0C40" w:rsidRDefault="009F0C40" w:rsidP="009F0C40">
      <w:pPr>
        <w:pStyle w:val="CommentText"/>
        <w:rPr>
          <w:rFonts w:ascii="Gill Sans MT" w:hAnsi="Gill Sans MT"/>
          <w:b/>
        </w:rPr>
      </w:pPr>
    </w:p>
    <w:p w14:paraId="05825C63" w14:textId="1EE33E50" w:rsidR="009F0C40" w:rsidRDefault="009F0C40" w:rsidP="009F0C40">
      <w:pPr>
        <w:pStyle w:val="CommentText"/>
      </w:pPr>
      <w:r w:rsidRPr="00496FF8">
        <w:rPr>
          <w:rFonts w:ascii="Gill Sans MT" w:hAnsi="Gill Sans MT"/>
        </w:rPr>
        <w:t xml:space="preserve">Insert a map of the </w:t>
      </w:r>
      <w:r>
        <w:rPr>
          <w:rFonts w:ascii="Gill Sans MT" w:hAnsi="Gill Sans MT"/>
        </w:rPr>
        <w:t>P2-</w:t>
      </w:r>
      <w:r w:rsidRPr="00496FF8">
        <w:rPr>
          <w:rFonts w:ascii="Gill Sans MT" w:hAnsi="Gill Sans MT"/>
        </w:rPr>
        <w:t>ZOI.</w:t>
      </w:r>
    </w:p>
  </w:comment>
  <w:comment w:id="69" w:author="USAID/RFS" w:date="2021-04-05T11:29:00Z" w:initials="ICF">
    <w:p w14:paraId="45E92A96" w14:textId="6623BFFD" w:rsidR="00CD3F29" w:rsidRPr="00A738AD" w:rsidRDefault="00CD3F29" w:rsidP="00A738AD">
      <w:pPr>
        <w:pStyle w:val="CommentText"/>
        <w:rPr>
          <w:rFonts w:ascii="Gill Sans MT" w:hAnsi="Gill Sans MT"/>
          <w:b/>
          <w:bCs/>
        </w:rPr>
      </w:pPr>
      <w:r w:rsidRPr="00A738AD">
        <w:rPr>
          <w:rStyle w:val="CommentReference"/>
          <w:b/>
          <w:bCs/>
        </w:rPr>
        <w:annotationRef/>
      </w:r>
      <w:r w:rsidRPr="00AD28CE">
        <w:rPr>
          <w:rFonts w:ascii="Gill Sans MT" w:hAnsi="Gill Sans MT"/>
          <w:b/>
          <w:bCs/>
          <w:highlight w:val="yellow"/>
        </w:rPr>
        <w:t>RFS: Added for review.</w:t>
      </w:r>
    </w:p>
    <w:p w14:paraId="557EA39A" w14:textId="77777777" w:rsidR="00CD3F29" w:rsidRDefault="00CD3F29" w:rsidP="00A738AD">
      <w:pPr>
        <w:pStyle w:val="CommentText"/>
        <w:rPr>
          <w:rFonts w:ascii="Gill Sans MT" w:hAnsi="Gill Sans MT"/>
          <w:b/>
        </w:rPr>
      </w:pPr>
      <w:r>
        <w:rPr>
          <w:rStyle w:val="CommentReference"/>
        </w:rPr>
        <w:annotationRef/>
      </w:r>
    </w:p>
    <w:p w14:paraId="1D138626" w14:textId="5EB15E61" w:rsidR="00CD3F29" w:rsidRPr="00F73F56" w:rsidRDefault="00CD3F29" w:rsidP="00A738AD">
      <w:pPr>
        <w:pStyle w:val="CommentText"/>
        <w:rPr>
          <w:rFonts w:ascii="Gill Sans MT" w:hAnsi="Gill Sans MT"/>
          <w:b/>
        </w:rPr>
      </w:pPr>
      <w:r w:rsidRPr="00F73F56">
        <w:rPr>
          <w:rFonts w:ascii="Gill Sans MT" w:hAnsi="Gill Sans MT"/>
          <w:b/>
        </w:rPr>
        <w:t>INSTRUCTIONS:</w:t>
      </w:r>
    </w:p>
    <w:p w14:paraId="110E287D" w14:textId="77777777" w:rsidR="00CD3F29" w:rsidRPr="00F73F56" w:rsidRDefault="00CD3F29" w:rsidP="00A738AD">
      <w:pPr>
        <w:pStyle w:val="CommentText"/>
        <w:rPr>
          <w:rFonts w:ascii="Gill Sans MT" w:hAnsi="Gill Sans MT"/>
        </w:rPr>
      </w:pPr>
    </w:p>
    <w:p w14:paraId="29E59DDA" w14:textId="301FEDCD" w:rsidR="00CD3F29" w:rsidRDefault="00CD3F29" w:rsidP="00A738AD">
      <w:pPr>
        <w:pStyle w:val="CommentText"/>
      </w:pPr>
      <w:r>
        <w:t xml:space="preserve">Add a sentence if segmentation was not done. </w:t>
      </w:r>
    </w:p>
  </w:comment>
  <w:comment w:id="70" w:author="Kiersten Johnson" w:date="2021-04-29T15:26:00Z" w:initials="KJ">
    <w:p w14:paraId="45428FFD" w14:textId="3003576B" w:rsidR="00CD3F29" w:rsidRDefault="00CD3F29" w:rsidP="00E47357">
      <w:pPr>
        <w:pStyle w:val="CommentText"/>
      </w:pPr>
      <w:r>
        <w:rPr>
          <w:rStyle w:val="CommentReference"/>
        </w:rPr>
        <w:annotationRef/>
      </w:r>
      <w:r>
        <w:t>These instructions don't seem very clear to me - what should the sentence say?</w:t>
      </w:r>
    </w:p>
  </w:comment>
  <w:comment w:id="71" w:author="USAID/RFS" w:date="2021-05-07T12:31:00Z" w:initials="USAID/RFS">
    <w:p w14:paraId="7C3CD0AA" w14:textId="5FE05089" w:rsidR="00E5094D" w:rsidRDefault="00E5094D">
      <w:pPr>
        <w:pStyle w:val="CommentText"/>
      </w:pPr>
      <w:r>
        <w:rPr>
          <w:rStyle w:val="CommentReference"/>
        </w:rPr>
        <w:annotationRef/>
      </w:r>
      <w:r>
        <w:t>Example, situations</w:t>
      </w:r>
      <w:r w:rsidR="005F4D8C">
        <w:t>—Revised 5/11</w:t>
      </w:r>
      <w:r w:rsidR="00F4390D">
        <w:t>, please revision in the table as well.</w:t>
      </w:r>
    </w:p>
  </w:comment>
  <w:comment w:id="115" w:author="USAID/RFS" w:date="2021-04-02T13:06:00Z" w:initials="ICF">
    <w:p w14:paraId="072FC5DF" w14:textId="77777777" w:rsidR="00CD3F29" w:rsidRDefault="00CD3F29" w:rsidP="00506225">
      <w:pPr>
        <w:pStyle w:val="CommentText"/>
        <w:rPr>
          <w:rFonts w:ascii="Gill Sans MT" w:hAnsi="Gill Sans MT"/>
          <w:b/>
        </w:rPr>
      </w:pPr>
    </w:p>
    <w:p w14:paraId="68EAE97E" w14:textId="1B0E1B08" w:rsidR="00CD3F29" w:rsidRPr="00F73F56" w:rsidRDefault="00CD3F29" w:rsidP="00506225">
      <w:pPr>
        <w:pStyle w:val="CommentText"/>
        <w:rPr>
          <w:rFonts w:ascii="Gill Sans MT" w:hAnsi="Gill Sans MT"/>
          <w:b/>
        </w:rPr>
      </w:pPr>
      <w:r>
        <w:rPr>
          <w:rStyle w:val="CommentReference"/>
        </w:rPr>
        <w:annotationRef/>
      </w:r>
      <w:r w:rsidRPr="00F73F56">
        <w:rPr>
          <w:rFonts w:ascii="Gill Sans MT" w:hAnsi="Gill Sans MT"/>
          <w:b/>
        </w:rPr>
        <w:t>INSTRUCTIONS:</w:t>
      </w:r>
    </w:p>
    <w:p w14:paraId="170C69AE" w14:textId="77777777" w:rsidR="00CD3F29" w:rsidRPr="00F73F56" w:rsidRDefault="00CD3F29" w:rsidP="00506225">
      <w:pPr>
        <w:pStyle w:val="CommentText"/>
        <w:rPr>
          <w:rFonts w:ascii="Gill Sans MT" w:hAnsi="Gill Sans MT"/>
        </w:rPr>
      </w:pPr>
    </w:p>
    <w:p w14:paraId="2853F227" w14:textId="483C3D3C" w:rsidR="00CD3F29" w:rsidRDefault="00CD3F29" w:rsidP="00506225">
      <w:pPr>
        <w:pStyle w:val="CommentText"/>
      </w:pPr>
      <w:r w:rsidRPr="00F73F56">
        <w:rPr>
          <w:rFonts w:ascii="Gill Sans MT" w:hAnsi="Gill Sans MT"/>
        </w:rPr>
        <w:t xml:space="preserve">Table </w:t>
      </w:r>
      <w:r>
        <w:rPr>
          <w:rFonts w:ascii="Gill Sans MT" w:hAnsi="Gill Sans MT"/>
        </w:rPr>
        <w:t>3</w:t>
      </w:r>
      <w:r w:rsidRPr="00F73F56">
        <w:rPr>
          <w:rFonts w:ascii="Gill Sans MT" w:hAnsi="Gill Sans MT"/>
        </w:rPr>
        <w:t xml:space="preserve"> should be completed by the contractor with the actual parameters used and sample size results.</w:t>
      </w:r>
    </w:p>
  </w:comment>
  <w:comment w:id="122" w:author="USAID/RFS" w:date="2021-04-02T13:07:00Z" w:initials="ICF">
    <w:p w14:paraId="5926F380" w14:textId="77777777" w:rsidR="00CD3F29" w:rsidRDefault="00CD3F29">
      <w:pPr>
        <w:pStyle w:val="CommentText"/>
      </w:pPr>
      <w:r>
        <w:rPr>
          <w:rStyle w:val="CommentReference"/>
        </w:rPr>
        <w:annotationRef/>
      </w:r>
    </w:p>
    <w:p w14:paraId="3441F515" w14:textId="77777777" w:rsidR="00CD3F29" w:rsidRPr="00F73F56" w:rsidRDefault="00CD3F29" w:rsidP="006F2ED2">
      <w:pPr>
        <w:pStyle w:val="CommentText"/>
        <w:rPr>
          <w:rFonts w:ascii="Gill Sans MT" w:hAnsi="Gill Sans MT"/>
          <w:b/>
        </w:rPr>
      </w:pPr>
      <w:r w:rsidRPr="00F73F56">
        <w:rPr>
          <w:rFonts w:ascii="Gill Sans MT" w:hAnsi="Gill Sans MT"/>
          <w:b/>
        </w:rPr>
        <w:t>INSTRUCTIONS:</w:t>
      </w:r>
    </w:p>
    <w:p w14:paraId="6163E771" w14:textId="77777777" w:rsidR="00CD3F29" w:rsidRPr="00F73F56" w:rsidRDefault="00CD3F29" w:rsidP="006F2ED2">
      <w:pPr>
        <w:pStyle w:val="CommentText"/>
        <w:rPr>
          <w:rFonts w:ascii="Gill Sans MT" w:hAnsi="Gill Sans MT"/>
        </w:rPr>
      </w:pPr>
    </w:p>
    <w:p w14:paraId="006C0FFD" w14:textId="44759FCC" w:rsidR="00CD3F29" w:rsidRDefault="00CD3F29" w:rsidP="006F2ED2">
      <w:pPr>
        <w:pStyle w:val="CommentText"/>
      </w:pPr>
      <w:r w:rsidRPr="00F73F56">
        <w:rPr>
          <w:rFonts w:ascii="Gill Sans MT" w:hAnsi="Gill Sans MT"/>
        </w:rPr>
        <w:t xml:space="preserve">Table </w:t>
      </w:r>
      <w:r>
        <w:rPr>
          <w:rFonts w:ascii="Gill Sans MT" w:hAnsi="Gill Sans MT"/>
        </w:rPr>
        <w:t>4</w:t>
      </w:r>
      <w:r w:rsidRPr="00F73F56">
        <w:rPr>
          <w:rFonts w:ascii="Gill Sans MT" w:hAnsi="Gill Sans MT"/>
        </w:rPr>
        <w:t xml:space="preserve"> should be completed by the contractor.</w:t>
      </w:r>
    </w:p>
  </w:comment>
  <w:comment w:id="126" w:author="USAID/RFS" w:date="2021-04-05T15:02:00Z" w:initials="ICF">
    <w:p w14:paraId="1B953768" w14:textId="77777777" w:rsidR="00CD3F29" w:rsidRDefault="00CD3F29" w:rsidP="00163414">
      <w:pPr>
        <w:pStyle w:val="CommentText"/>
      </w:pPr>
      <w:r>
        <w:rPr>
          <w:rStyle w:val="CommentReference"/>
        </w:rPr>
        <w:annotationRef/>
      </w:r>
    </w:p>
    <w:p w14:paraId="7632855A" w14:textId="77777777" w:rsidR="00CD3F29" w:rsidRDefault="00CD3F29" w:rsidP="00163414">
      <w:pPr>
        <w:pStyle w:val="CommentText"/>
        <w:rPr>
          <w:rFonts w:ascii="Gill Sans MT" w:hAnsi="Gill Sans MT"/>
          <w:b/>
        </w:rPr>
      </w:pPr>
      <w:r w:rsidRPr="00F73F56">
        <w:rPr>
          <w:rFonts w:ascii="Gill Sans MT" w:hAnsi="Gill Sans MT"/>
          <w:b/>
        </w:rPr>
        <w:t>INSTRUCTIONS:</w:t>
      </w:r>
    </w:p>
    <w:p w14:paraId="3320CF9F" w14:textId="77777777" w:rsidR="00CD3F29" w:rsidRDefault="00CD3F29" w:rsidP="00163414">
      <w:pPr>
        <w:pStyle w:val="CommentText"/>
        <w:rPr>
          <w:rFonts w:ascii="Gill Sans MT" w:hAnsi="Gill Sans MT"/>
          <w:b/>
        </w:rPr>
      </w:pPr>
    </w:p>
    <w:p w14:paraId="7D2A8175" w14:textId="61D50F8B" w:rsidR="00CD3F29" w:rsidRDefault="00CD3F29" w:rsidP="00163414">
      <w:pPr>
        <w:pStyle w:val="CommentText"/>
        <w:rPr>
          <w:rFonts w:ascii="Gill Sans MT" w:hAnsi="Gill Sans MT"/>
        </w:rPr>
      </w:pPr>
      <w:r>
        <w:rPr>
          <w:rFonts w:ascii="Gill Sans MT" w:hAnsi="Gill Sans MT"/>
        </w:rPr>
        <w:t xml:space="preserve">Besides the calculated sample size, it is recommended that a minimum overall sample size be adopted for the survey as it is possible that the overall sample size determined for the survey can turn out to be small for these types of surveys. The </w:t>
      </w:r>
      <w:r>
        <w:rPr>
          <w:rFonts w:ascii="Gill Sans MT" w:eastAsia="Cabin" w:hAnsi="Gill Sans MT"/>
        </w:rPr>
        <w:t xml:space="preserve">Feed the Future Sampling Guide </w:t>
      </w:r>
      <w:r>
        <w:rPr>
          <w:rFonts w:ascii="Gill Sans MT" w:hAnsi="Gill Sans MT"/>
        </w:rPr>
        <w:t>recommends a minimum overall sample size of at least 1,050 households to ensure reasonable precision for sub-populations as well as sub-project-level geographic areas, if required, for internal monitoring needs</w:t>
      </w:r>
    </w:p>
    <w:p w14:paraId="623157EA" w14:textId="77777777" w:rsidR="00CD3F29" w:rsidRDefault="00CD3F29" w:rsidP="00163414">
      <w:pPr>
        <w:pStyle w:val="CommentText"/>
        <w:rPr>
          <w:rFonts w:ascii="Gill Sans MT" w:hAnsi="Gill Sans MT"/>
        </w:rPr>
      </w:pPr>
    </w:p>
    <w:p w14:paraId="3A29459D" w14:textId="645ABB3C" w:rsidR="00CD3F29" w:rsidRDefault="00CD3F29" w:rsidP="00163414">
      <w:pPr>
        <w:pStyle w:val="CommentText"/>
      </w:pPr>
      <w:r>
        <w:rPr>
          <w:rFonts w:ascii="Gill Sans MT" w:hAnsi="Gill Sans MT"/>
        </w:rPr>
        <w:t>If the calculated sample size is less than the adopted overall sample size, use the adopted overall sample size as the final sample size for the survey and update the narrative accordingly.</w:t>
      </w:r>
    </w:p>
  </w:comment>
  <w:comment w:id="130" w:author="Kiersten Johnson" w:date="2021-04-29T16:29:00Z" w:initials="KJ">
    <w:p w14:paraId="70CD123D" w14:textId="76993880" w:rsidR="00CD3F29" w:rsidRDefault="00CD3F29" w:rsidP="00723FCA">
      <w:pPr>
        <w:pStyle w:val="CommentText"/>
      </w:pPr>
      <w:r>
        <w:rPr>
          <w:rStyle w:val="CommentReference"/>
        </w:rPr>
        <w:annotationRef/>
      </w:r>
      <w:r>
        <w:t xml:space="preserve">Do we have assent/consent for </w:t>
      </w:r>
      <w:proofErr w:type="gramStart"/>
      <w:r>
        <w:t>15-17 year old</w:t>
      </w:r>
      <w:proofErr w:type="gramEnd"/>
      <w:r>
        <w:t xml:space="preserve"> farmers in the IC section of the questionnaire?</w:t>
      </w:r>
    </w:p>
  </w:comment>
  <w:comment w:id="131" w:author="USAID/RFS" w:date="2021-05-07T09:22:00Z" w:initials="USAID/RFS">
    <w:p w14:paraId="31E2FFA3" w14:textId="518C840F" w:rsidR="0009446C" w:rsidRDefault="0009446C">
      <w:pPr>
        <w:pStyle w:val="CommentText"/>
      </w:pPr>
      <w:r>
        <w:rPr>
          <w:rStyle w:val="CommentReference"/>
        </w:rPr>
        <w:annotationRef/>
      </w:r>
      <w:r w:rsidR="000B4448">
        <w:t>Not a separate IC—the same IC is read to the 15-17-year old</w:t>
      </w:r>
    </w:p>
  </w:comment>
  <w:comment w:id="134" w:author="USAID/RFS" w:date="2021-05-11T01:27:00Z" w:initials="USAID/RFS">
    <w:p w14:paraId="29F3B5D9" w14:textId="4F040A44" w:rsidR="0041455A" w:rsidRDefault="0041455A" w:rsidP="0041455A">
      <w:pPr>
        <w:pStyle w:val="CommentText"/>
        <w:rPr>
          <w:rFonts w:ascii="Gill Sans MT" w:hAnsi="Gill Sans MT"/>
          <w:b/>
        </w:rPr>
      </w:pPr>
      <w:r>
        <w:rPr>
          <w:rStyle w:val="CommentReference"/>
        </w:rPr>
        <w:annotationRef/>
      </w:r>
      <w:r>
        <w:rPr>
          <w:rStyle w:val="CommentReference"/>
        </w:rPr>
        <w:annotationRef/>
      </w:r>
    </w:p>
    <w:p w14:paraId="0593FEC8" w14:textId="77777777" w:rsidR="0041455A" w:rsidRDefault="0041455A" w:rsidP="0041455A">
      <w:pPr>
        <w:pStyle w:val="CommentText"/>
        <w:rPr>
          <w:rFonts w:ascii="Gill Sans MT" w:hAnsi="Gill Sans MT"/>
          <w:b/>
        </w:rPr>
      </w:pPr>
      <w:r>
        <w:rPr>
          <w:rStyle w:val="CommentReference"/>
        </w:rPr>
        <w:annotationRef/>
      </w:r>
      <w:r w:rsidRPr="00F945FA">
        <w:rPr>
          <w:rFonts w:ascii="Gill Sans MT" w:hAnsi="Gill Sans MT"/>
          <w:b/>
        </w:rPr>
        <w:t xml:space="preserve">INSTRUCTIONS: </w:t>
      </w:r>
    </w:p>
    <w:p w14:paraId="19A1F3EF" w14:textId="77777777" w:rsidR="0041455A" w:rsidRDefault="0041455A" w:rsidP="0041455A">
      <w:pPr>
        <w:pStyle w:val="CommentText"/>
        <w:rPr>
          <w:rFonts w:ascii="Gill Sans MT" w:hAnsi="Gill Sans MT"/>
          <w:b/>
        </w:rPr>
      </w:pPr>
    </w:p>
    <w:p w14:paraId="7B171EFE" w14:textId="7312C620" w:rsidR="0041455A" w:rsidRPr="0041455A" w:rsidRDefault="0041455A">
      <w:pPr>
        <w:pStyle w:val="CommentText"/>
        <w:rPr>
          <w:rFonts w:ascii="Gill Sans MT" w:hAnsi="Gill Sans MT"/>
        </w:rPr>
      </w:pPr>
      <w:r>
        <w:rPr>
          <w:rFonts w:ascii="Gill Sans MT" w:hAnsi="Gill Sans MT"/>
        </w:rPr>
        <w:t>Use this</w:t>
      </w:r>
      <w:r w:rsidRPr="00F945FA">
        <w:rPr>
          <w:rFonts w:ascii="Gill Sans MT" w:hAnsi="Gill Sans MT"/>
        </w:rPr>
        <w:t xml:space="preserve"> section to address any country-specific ethical issues or concerns, as necessary.</w:t>
      </w:r>
      <w:r>
        <w:rPr>
          <w:rFonts w:ascii="Gill Sans MT" w:hAnsi="Gill Sans MT"/>
        </w:rPr>
        <w:t xml:space="preserve"> If none, delete this section.</w:t>
      </w:r>
    </w:p>
  </w:comment>
  <w:comment w:id="137" w:author="USAID/RFS" w:date="2021-05-11T01:28:00Z" w:initials="USAID/RFS">
    <w:p w14:paraId="7267D474" w14:textId="77777777" w:rsidR="00140841" w:rsidRDefault="00140841" w:rsidP="00140841">
      <w:pPr>
        <w:pStyle w:val="CommentText"/>
        <w:rPr>
          <w:rFonts w:ascii="Gill Sans MT" w:hAnsi="Gill Sans MT"/>
          <w:b/>
        </w:rPr>
      </w:pPr>
      <w:r>
        <w:rPr>
          <w:rStyle w:val="CommentReference"/>
        </w:rPr>
        <w:annotationRef/>
      </w:r>
    </w:p>
    <w:p w14:paraId="3198D6C3" w14:textId="7789895E" w:rsidR="00140841" w:rsidRDefault="00140841" w:rsidP="00140841">
      <w:pPr>
        <w:pStyle w:val="CommentText"/>
        <w:rPr>
          <w:rFonts w:ascii="Gill Sans MT" w:hAnsi="Gill Sans MT"/>
          <w:b/>
        </w:rPr>
      </w:pPr>
      <w:r w:rsidRPr="00FC325F">
        <w:rPr>
          <w:rFonts w:ascii="Gill Sans MT" w:hAnsi="Gill Sans MT"/>
          <w:b/>
        </w:rPr>
        <w:t xml:space="preserve">INSTRUCTIONS: </w:t>
      </w:r>
    </w:p>
    <w:p w14:paraId="4F73C12B" w14:textId="77777777" w:rsidR="00140841" w:rsidRDefault="00140841" w:rsidP="00140841">
      <w:pPr>
        <w:pStyle w:val="CommentText"/>
        <w:rPr>
          <w:rFonts w:ascii="Gill Sans MT" w:hAnsi="Gill Sans MT"/>
          <w:b/>
        </w:rPr>
      </w:pPr>
    </w:p>
    <w:p w14:paraId="55B97446" w14:textId="26C66FA8" w:rsidR="00140841" w:rsidRDefault="00140841" w:rsidP="00140841">
      <w:pPr>
        <w:pStyle w:val="CommentText"/>
      </w:pPr>
      <w:r w:rsidRPr="00FC325F">
        <w:rPr>
          <w:rFonts w:ascii="Gill Sans MT" w:hAnsi="Gill Sans MT"/>
        </w:rPr>
        <w:t>List any additional modules or questions that have been added to the survey for your country.</w:t>
      </w:r>
    </w:p>
  </w:comment>
  <w:comment w:id="138" w:author="ICF" w:date="2021-04-05T11:39:00Z" w:initials="ICF">
    <w:p w14:paraId="3A12E2CB" w14:textId="77777777" w:rsidR="00CD3F29" w:rsidRPr="00A22D90" w:rsidRDefault="00CD3F29">
      <w:pPr>
        <w:pStyle w:val="CommentText"/>
        <w:rPr>
          <w:b/>
          <w:bCs/>
        </w:rPr>
      </w:pPr>
      <w:r>
        <w:rPr>
          <w:rStyle w:val="CommentReference"/>
        </w:rPr>
        <w:annotationRef/>
      </w:r>
      <w:r w:rsidRPr="00A22D90">
        <w:rPr>
          <w:b/>
          <w:bCs/>
          <w:highlight w:val="yellow"/>
        </w:rPr>
        <w:t>RFS:</w:t>
      </w:r>
    </w:p>
    <w:p w14:paraId="0E22CB07" w14:textId="77777777" w:rsidR="00CD3F29" w:rsidRDefault="00CD3F29">
      <w:pPr>
        <w:pStyle w:val="CommentText"/>
        <w:rPr>
          <w:b/>
          <w:bCs/>
        </w:rPr>
      </w:pPr>
    </w:p>
    <w:p w14:paraId="189AFE3D" w14:textId="2DFA4122" w:rsidR="00CD3F29" w:rsidRPr="00A22D90" w:rsidRDefault="00CD3F29">
      <w:pPr>
        <w:pStyle w:val="CommentText"/>
        <w:rPr>
          <w:b/>
          <w:bCs/>
        </w:rPr>
      </w:pPr>
      <w:r>
        <w:t>As requested in the EOI, we have added this statement for your review.</w:t>
      </w:r>
    </w:p>
  </w:comment>
  <w:comment w:id="139" w:author="Kiersten Johnson" w:date="2021-04-29T16:33:00Z" w:initials="KJ">
    <w:p w14:paraId="27A7350A" w14:textId="7A9C63C3" w:rsidR="00CD3F29" w:rsidRDefault="00CD3F29" w:rsidP="00DB0C7C">
      <w:pPr>
        <w:pStyle w:val="CommentText"/>
      </w:pPr>
      <w:r>
        <w:rPr>
          <w:rStyle w:val="CommentReference"/>
        </w:rPr>
        <w:annotationRef/>
      </w:r>
      <w:r>
        <w:t>Thank you</w:t>
      </w:r>
    </w:p>
  </w:comment>
  <w:comment w:id="140" w:author="USAID/RFS" w:date="2021-05-11T01:28:00Z" w:initials="USAID/RFS">
    <w:p w14:paraId="22DCD535" w14:textId="77777777" w:rsidR="00140841" w:rsidRDefault="00140841">
      <w:pPr>
        <w:pStyle w:val="CommentText"/>
      </w:pPr>
      <w:r>
        <w:rPr>
          <w:rStyle w:val="CommentReference"/>
        </w:rPr>
        <w:annotationRef/>
      </w:r>
    </w:p>
    <w:p w14:paraId="0CEC1B03" w14:textId="77777777" w:rsidR="00140841" w:rsidRDefault="00140841" w:rsidP="00140841">
      <w:pPr>
        <w:pStyle w:val="CommentText"/>
        <w:rPr>
          <w:rFonts w:ascii="Gill Sans MT" w:hAnsi="Gill Sans MT"/>
          <w:b/>
        </w:rPr>
      </w:pPr>
      <w:r w:rsidRPr="00FC325F">
        <w:rPr>
          <w:rFonts w:ascii="Gill Sans MT" w:hAnsi="Gill Sans MT"/>
          <w:b/>
        </w:rPr>
        <w:t xml:space="preserve">INSTRUCTIONS: </w:t>
      </w:r>
    </w:p>
    <w:p w14:paraId="58D503E0" w14:textId="77777777" w:rsidR="00140841" w:rsidRDefault="00140841" w:rsidP="00140841">
      <w:pPr>
        <w:pStyle w:val="CommentText"/>
        <w:rPr>
          <w:rFonts w:ascii="Gill Sans MT" w:hAnsi="Gill Sans MT"/>
          <w:b/>
        </w:rPr>
      </w:pPr>
    </w:p>
    <w:p w14:paraId="7F0294A5" w14:textId="77777777" w:rsidR="00140841" w:rsidRDefault="00140841" w:rsidP="00140841">
      <w:pPr>
        <w:pStyle w:val="CommentText"/>
        <w:rPr>
          <w:rFonts w:ascii="Gill Sans MT" w:hAnsi="Gill Sans MT"/>
        </w:rPr>
      </w:pPr>
      <w:r w:rsidRPr="00FC325F">
        <w:rPr>
          <w:rFonts w:ascii="Gill Sans MT" w:hAnsi="Gill Sans MT"/>
        </w:rPr>
        <w:t>The protocol must be revised to include the final instrument once it is finalized &amp; approved.</w:t>
      </w:r>
    </w:p>
    <w:p w14:paraId="637068DC" w14:textId="7200C6F0" w:rsidR="00140841" w:rsidRDefault="00140841">
      <w:pPr>
        <w:pStyle w:val="CommentText"/>
      </w:pPr>
    </w:p>
  </w:comment>
  <w:comment w:id="141" w:author="USAID/RFS" w:date="2021-05-11T01:28:00Z" w:initials="USAID/RFS">
    <w:p w14:paraId="48135A67" w14:textId="77777777" w:rsidR="00140841" w:rsidRDefault="00140841">
      <w:pPr>
        <w:pStyle w:val="CommentText"/>
      </w:pPr>
      <w:r>
        <w:rPr>
          <w:rStyle w:val="CommentReference"/>
        </w:rPr>
        <w:annotationRef/>
      </w:r>
    </w:p>
    <w:p w14:paraId="297FEB60" w14:textId="77777777" w:rsidR="00140841" w:rsidRDefault="00140841" w:rsidP="00140841">
      <w:pPr>
        <w:pStyle w:val="CommentText"/>
        <w:rPr>
          <w:rFonts w:ascii="Gill Sans MT" w:hAnsi="Gill Sans MT"/>
          <w:b/>
        </w:rPr>
      </w:pPr>
      <w:r w:rsidRPr="00FC325F">
        <w:rPr>
          <w:rFonts w:ascii="Gill Sans MT" w:hAnsi="Gill Sans MT"/>
          <w:b/>
        </w:rPr>
        <w:t xml:space="preserve">INSTRUCTIONS: </w:t>
      </w:r>
    </w:p>
    <w:p w14:paraId="2B758011" w14:textId="77777777" w:rsidR="00140841" w:rsidRDefault="00140841" w:rsidP="00140841">
      <w:pPr>
        <w:pStyle w:val="CommentText"/>
        <w:rPr>
          <w:rFonts w:ascii="Gill Sans MT" w:hAnsi="Gill Sans MT"/>
          <w:b/>
        </w:rPr>
      </w:pPr>
    </w:p>
    <w:p w14:paraId="55BEDCDF" w14:textId="77777777" w:rsidR="00140841" w:rsidRDefault="00140841" w:rsidP="00140841">
      <w:pPr>
        <w:pStyle w:val="CommentText"/>
        <w:rPr>
          <w:rFonts w:ascii="Gill Sans MT" w:hAnsi="Gill Sans MT"/>
        </w:rPr>
      </w:pPr>
      <w:r w:rsidRPr="00FC325F">
        <w:rPr>
          <w:rFonts w:ascii="Gill Sans MT" w:hAnsi="Gill Sans MT"/>
        </w:rPr>
        <w:t>Delete this</w:t>
      </w:r>
      <w:r>
        <w:rPr>
          <w:rFonts w:ascii="Gill Sans MT" w:hAnsi="Gill Sans MT"/>
        </w:rPr>
        <w:t xml:space="preserve"> first</w:t>
      </w:r>
      <w:r w:rsidRPr="00FC325F">
        <w:rPr>
          <w:rFonts w:ascii="Gill Sans MT" w:hAnsi="Gill Sans MT"/>
        </w:rPr>
        <w:t xml:space="preserve"> paragraph</w:t>
      </w:r>
      <w:r>
        <w:rPr>
          <w:rFonts w:ascii="Gill Sans MT" w:hAnsi="Gill Sans MT"/>
        </w:rPr>
        <w:t xml:space="preserve"> ONLY</w:t>
      </w:r>
      <w:r w:rsidRPr="00FC325F">
        <w:rPr>
          <w:rFonts w:ascii="Gill Sans MT" w:hAnsi="Gill Sans MT"/>
        </w:rPr>
        <w:t xml:space="preserve"> if the national language is English.</w:t>
      </w:r>
    </w:p>
    <w:p w14:paraId="162C48E8" w14:textId="77777777" w:rsidR="00140841" w:rsidRDefault="00140841" w:rsidP="00140841">
      <w:pPr>
        <w:pStyle w:val="CommentText"/>
        <w:rPr>
          <w:rFonts w:ascii="Gill Sans MT" w:hAnsi="Gill Sans MT"/>
        </w:rPr>
      </w:pPr>
    </w:p>
    <w:p w14:paraId="18B9472B" w14:textId="3BF5A35B" w:rsidR="00140841" w:rsidRDefault="00140841" w:rsidP="00140841">
      <w:pPr>
        <w:pStyle w:val="CommentText"/>
      </w:pPr>
      <w:r>
        <w:rPr>
          <w:rFonts w:ascii="Gill Sans MT" w:hAnsi="Gill Sans MT"/>
        </w:rPr>
        <w:t>Ensure that the second paragraph is not also deleted.</w:t>
      </w:r>
    </w:p>
  </w:comment>
  <w:comment w:id="142" w:author="USAID/RFS" w:date="2021-05-11T01:28:00Z" w:initials="USAID/RFS">
    <w:p w14:paraId="559D248C" w14:textId="77777777" w:rsidR="00140841" w:rsidRDefault="00140841">
      <w:pPr>
        <w:pStyle w:val="CommentText"/>
      </w:pPr>
      <w:r>
        <w:rPr>
          <w:rStyle w:val="CommentReference"/>
        </w:rPr>
        <w:annotationRef/>
      </w:r>
    </w:p>
    <w:p w14:paraId="088FE33B" w14:textId="77777777" w:rsidR="00140841" w:rsidRDefault="00140841" w:rsidP="00140841">
      <w:pPr>
        <w:pStyle w:val="CommentText"/>
        <w:rPr>
          <w:rFonts w:ascii="Gill Sans MT" w:hAnsi="Gill Sans MT"/>
          <w:b/>
        </w:rPr>
      </w:pPr>
      <w:r w:rsidRPr="00FC325F">
        <w:rPr>
          <w:rFonts w:ascii="Gill Sans MT" w:hAnsi="Gill Sans MT"/>
          <w:b/>
        </w:rPr>
        <w:t xml:space="preserve">INSTRUCTIONS: </w:t>
      </w:r>
    </w:p>
    <w:p w14:paraId="130D1625" w14:textId="77777777" w:rsidR="00140841" w:rsidRDefault="00140841" w:rsidP="00140841">
      <w:pPr>
        <w:pStyle w:val="CommentText"/>
        <w:rPr>
          <w:rFonts w:ascii="Gill Sans MT" w:hAnsi="Gill Sans MT"/>
          <w:b/>
        </w:rPr>
      </w:pPr>
    </w:p>
    <w:p w14:paraId="78173665" w14:textId="77777777" w:rsidR="00140841" w:rsidRDefault="00140841" w:rsidP="00140841">
      <w:pPr>
        <w:pStyle w:val="CommentText"/>
        <w:rPr>
          <w:rFonts w:ascii="Gill Sans MT" w:hAnsi="Gill Sans MT"/>
        </w:rPr>
      </w:pPr>
      <w:r w:rsidRPr="00FC325F">
        <w:rPr>
          <w:rFonts w:ascii="Gill Sans MT" w:hAnsi="Gill Sans MT"/>
        </w:rPr>
        <w:t>List the local languages into which the instrument will be translated.</w:t>
      </w:r>
    </w:p>
    <w:p w14:paraId="6A61977D" w14:textId="6690A1D4" w:rsidR="00140841" w:rsidRDefault="00140841">
      <w:pPr>
        <w:pStyle w:val="CommentText"/>
      </w:pPr>
    </w:p>
  </w:comment>
  <w:comment w:id="159" w:author="USAID/RFS" w:date="2021-05-11T01:29:00Z" w:initials="USAID/RFS">
    <w:p w14:paraId="7141D946" w14:textId="77777777" w:rsidR="00140841" w:rsidRDefault="00140841">
      <w:pPr>
        <w:pStyle w:val="CommentText"/>
      </w:pPr>
      <w:r>
        <w:rPr>
          <w:rStyle w:val="CommentReference"/>
        </w:rPr>
        <w:annotationRef/>
      </w:r>
    </w:p>
    <w:p w14:paraId="063939FC" w14:textId="77777777" w:rsidR="00140841" w:rsidRDefault="00140841" w:rsidP="00140841">
      <w:pPr>
        <w:pStyle w:val="CommentText"/>
        <w:rPr>
          <w:rFonts w:ascii="Gill Sans MT" w:hAnsi="Gill Sans MT"/>
          <w:b/>
        </w:rPr>
      </w:pPr>
      <w:r w:rsidRPr="000E6E1C">
        <w:rPr>
          <w:rFonts w:ascii="Gill Sans MT" w:hAnsi="Gill Sans MT"/>
          <w:b/>
        </w:rPr>
        <w:t xml:space="preserve">INSTRUCTIONS: </w:t>
      </w:r>
    </w:p>
    <w:p w14:paraId="5C722D38" w14:textId="77777777" w:rsidR="00140841" w:rsidRDefault="00140841" w:rsidP="00140841">
      <w:pPr>
        <w:pStyle w:val="CommentText"/>
        <w:rPr>
          <w:rFonts w:ascii="Gill Sans MT" w:hAnsi="Gill Sans MT"/>
          <w:b/>
        </w:rPr>
      </w:pPr>
    </w:p>
    <w:p w14:paraId="233DB1C9" w14:textId="77777777" w:rsidR="00140841" w:rsidRDefault="00140841" w:rsidP="00140841">
      <w:pPr>
        <w:pStyle w:val="CommentText"/>
        <w:rPr>
          <w:rFonts w:ascii="Gill Sans MT" w:hAnsi="Gill Sans MT"/>
        </w:rPr>
      </w:pPr>
      <w:r w:rsidRPr="000E6E1C">
        <w:rPr>
          <w:rFonts w:ascii="Gill Sans MT" w:hAnsi="Gill Sans MT"/>
        </w:rPr>
        <w:t xml:space="preserve">Insert whether an introductory letter will be provided by a host country government agency or another </w:t>
      </w:r>
      <w:r>
        <w:rPr>
          <w:rFonts w:ascii="Gill Sans MT" w:hAnsi="Gill Sans MT"/>
        </w:rPr>
        <w:t>entity</w:t>
      </w:r>
      <w:r w:rsidRPr="000E6E1C">
        <w:rPr>
          <w:rFonts w:ascii="Gill Sans MT" w:hAnsi="Gill Sans MT"/>
        </w:rPr>
        <w:t>.</w:t>
      </w:r>
    </w:p>
    <w:p w14:paraId="50FF9AD6" w14:textId="5AA118D0" w:rsidR="00140841" w:rsidRDefault="00140841">
      <w:pPr>
        <w:pStyle w:val="CommentText"/>
      </w:pPr>
    </w:p>
  </w:comment>
  <w:comment w:id="160" w:author="ICF" w:date="2021-04-05T11:40:00Z" w:initials="ICF">
    <w:p w14:paraId="7D5E86EE" w14:textId="77777777" w:rsidR="00CD3F29" w:rsidRDefault="00CD3F29">
      <w:pPr>
        <w:pStyle w:val="CommentText"/>
        <w:rPr>
          <w:b/>
          <w:bCs/>
        </w:rPr>
      </w:pPr>
      <w:r w:rsidRPr="00955221">
        <w:rPr>
          <w:b/>
          <w:bCs/>
          <w:highlight w:val="yellow"/>
        </w:rPr>
        <w:t>RFS:</w:t>
      </w:r>
    </w:p>
    <w:p w14:paraId="65245B4C" w14:textId="77777777" w:rsidR="00CD3F29" w:rsidRDefault="00CD3F29">
      <w:pPr>
        <w:pStyle w:val="CommentText"/>
        <w:rPr>
          <w:b/>
          <w:bCs/>
        </w:rPr>
      </w:pPr>
    </w:p>
    <w:p w14:paraId="23AC1C13" w14:textId="4A05734D" w:rsidR="00CD3F29" w:rsidRPr="00955221" w:rsidRDefault="00CD3F29">
      <w:pPr>
        <w:pStyle w:val="CommentText"/>
        <w:rPr>
          <w:b/>
          <w:bCs/>
        </w:rPr>
      </w:pPr>
      <w:r>
        <w:rPr>
          <w:rStyle w:val="CommentReference"/>
        </w:rPr>
        <w:annotationRef/>
      </w:r>
      <w:r>
        <w:t xml:space="preserve">Will there be a new link for midline materials? </w:t>
      </w:r>
    </w:p>
  </w:comment>
  <w:comment w:id="161" w:author="Kiersten Johnson" w:date="2021-04-29T16:45:00Z" w:initials="KJ">
    <w:p w14:paraId="6129886A" w14:textId="1476B82E" w:rsidR="00CD3F29" w:rsidRDefault="00CD3F29" w:rsidP="006E38DE">
      <w:pPr>
        <w:pStyle w:val="CommentText"/>
      </w:pPr>
      <w:r>
        <w:rPr>
          <w:rStyle w:val="CommentReference"/>
        </w:rPr>
        <w:annotationRef/>
      </w:r>
      <w:r>
        <w:t xml:space="preserve">Yes - let me request a meeting with </w:t>
      </w:r>
      <w:proofErr w:type="spellStart"/>
      <w:r>
        <w:t>Agrilinks</w:t>
      </w:r>
      <w:proofErr w:type="spellEnd"/>
      <w:r>
        <w:t xml:space="preserve"> colleagues.</w:t>
      </w:r>
    </w:p>
  </w:comment>
  <w:comment w:id="162" w:author="USAID/RFS" w:date="2021-05-07T09:23:00Z" w:initials="USAID/RFS">
    <w:p w14:paraId="7EF53089" w14:textId="6095C791" w:rsidR="009F234D" w:rsidRDefault="009F234D">
      <w:pPr>
        <w:pStyle w:val="CommentText"/>
      </w:pPr>
      <w:r>
        <w:rPr>
          <w:rStyle w:val="CommentReference"/>
        </w:rPr>
        <w:annotationRef/>
      </w:r>
      <w:r w:rsidR="00140841">
        <w:t>Need to replace it with the Midline Guidance documents link</w:t>
      </w:r>
    </w:p>
  </w:comment>
  <w:comment w:id="164" w:author="ICF" w:date="2021-04-06T13:09:00Z" w:initials="ICF">
    <w:p w14:paraId="7F34E160" w14:textId="6541EF02" w:rsidR="00CD3F29" w:rsidRDefault="00CD3F29" w:rsidP="00736937">
      <w:pPr>
        <w:pStyle w:val="CommentText"/>
        <w:rPr>
          <w:b/>
          <w:bCs/>
        </w:rPr>
      </w:pPr>
      <w:r w:rsidRPr="00736937">
        <w:rPr>
          <w:b/>
          <w:bCs/>
          <w:highlight w:val="yellow"/>
        </w:rPr>
        <w:t>RFS:</w:t>
      </w:r>
    </w:p>
    <w:p w14:paraId="2D7B12AB" w14:textId="77777777" w:rsidR="00CD3F29" w:rsidRPr="00736937" w:rsidRDefault="00CD3F29" w:rsidP="00736937">
      <w:pPr>
        <w:pStyle w:val="CommentText"/>
        <w:rPr>
          <w:b/>
          <w:bCs/>
        </w:rPr>
      </w:pPr>
    </w:p>
    <w:p w14:paraId="7F44CDE1" w14:textId="583DBD0E" w:rsidR="00CD3F29" w:rsidRDefault="00CD3F29" w:rsidP="00736937">
      <w:pPr>
        <w:pStyle w:val="CommentText"/>
      </w:pPr>
      <w:r>
        <w:rPr>
          <w:rStyle w:val="CommentReference"/>
        </w:rPr>
        <w:annotationRef/>
      </w:r>
      <w:r>
        <w:t>We suggest making this a 6-week period as 5 weeks has not been realistic based on our experience in Mali and Uganda:</w:t>
      </w:r>
    </w:p>
    <w:p w14:paraId="0D9B3909" w14:textId="77777777" w:rsidR="00CD3F29" w:rsidRDefault="00CD3F29" w:rsidP="00736937">
      <w:pPr>
        <w:pStyle w:val="CommentText"/>
      </w:pPr>
      <w:r>
        <w:t>Week 1-2—TOT</w:t>
      </w:r>
    </w:p>
    <w:p w14:paraId="16E7D155" w14:textId="77777777" w:rsidR="00CD3F29" w:rsidRDefault="00CD3F29" w:rsidP="00736937">
      <w:pPr>
        <w:pStyle w:val="CommentText"/>
      </w:pPr>
      <w:r>
        <w:t>Week 3—CAPI pretest &amp; Changes to the questionnaire</w:t>
      </w:r>
    </w:p>
    <w:p w14:paraId="56567328" w14:textId="77777777" w:rsidR="00CD3F29" w:rsidRDefault="00CD3F29" w:rsidP="00736937">
      <w:pPr>
        <w:pStyle w:val="CommentText"/>
      </w:pPr>
      <w:r>
        <w:t>Week 4-5 (most of the times it is 5 because the sub-contractor needs to get the logistics in place)—interviewer’s training</w:t>
      </w:r>
    </w:p>
    <w:p w14:paraId="0D1719A6" w14:textId="4D8CB819" w:rsidR="00CD3F29" w:rsidRDefault="00CD3F29" w:rsidP="00736937">
      <w:pPr>
        <w:pStyle w:val="CommentText"/>
      </w:pPr>
      <w:r>
        <w:t>Week 6—pilot testing</w:t>
      </w:r>
    </w:p>
  </w:comment>
  <w:comment w:id="165" w:author="Kiersten Johnson" w:date="2021-05-01T11:32:00Z" w:initials="KJ">
    <w:p w14:paraId="3B328029" w14:textId="4E9198D9" w:rsidR="00CD3F29" w:rsidRDefault="00CD3F29" w:rsidP="00CD3F29">
      <w:pPr>
        <w:pStyle w:val="CommentText"/>
      </w:pPr>
      <w:r>
        <w:rPr>
          <w:rStyle w:val="CommentReference"/>
        </w:rPr>
        <w:annotationRef/>
      </w:r>
      <w:r>
        <w:t>Agree</w:t>
      </w:r>
    </w:p>
  </w:comment>
  <w:comment w:id="166" w:author="USAID/RFS" w:date="2021-05-11T01:30:00Z" w:initials="USAID/RFS">
    <w:p w14:paraId="13462FA7" w14:textId="77777777" w:rsidR="00140841" w:rsidRDefault="00140841">
      <w:pPr>
        <w:pStyle w:val="CommentText"/>
      </w:pPr>
      <w:r>
        <w:rPr>
          <w:rStyle w:val="CommentReference"/>
        </w:rPr>
        <w:annotationRef/>
      </w:r>
    </w:p>
    <w:p w14:paraId="069EE413" w14:textId="77777777" w:rsidR="00140841" w:rsidRDefault="00140841" w:rsidP="00140841">
      <w:pPr>
        <w:pStyle w:val="CommentText"/>
        <w:rPr>
          <w:rFonts w:ascii="Gill Sans MT" w:hAnsi="Gill Sans MT"/>
          <w:b/>
        </w:rPr>
      </w:pPr>
      <w:r w:rsidRPr="001D4E76">
        <w:rPr>
          <w:rFonts w:ascii="Gill Sans MT" w:hAnsi="Gill Sans MT"/>
          <w:b/>
        </w:rPr>
        <w:t xml:space="preserve">INSTRUCTIONS: </w:t>
      </w:r>
    </w:p>
    <w:p w14:paraId="18A06E8B" w14:textId="77777777" w:rsidR="00140841" w:rsidRDefault="00140841" w:rsidP="00140841">
      <w:pPr>
        <w:pStyle w:val="CommentText"/>
        <w:rPr>
          <w:rFonts w:ascii="Gill Sans MT" w:hAnsi="Gill Sans MT"/>
          <w:b/>
        </w:rPr>
      </w:pPr>
    </w:p>
    <w:p w14:paraId="5DBD8277" w14:textId="77777777" w:rsidR="00140841" w:rsidRDefault="00140841" w:rsidP="00140841">
      <w:pPr>
        <w:pStyle w:val="CommentText"/>
        <w:rPr>
          <w:rFonts w:ascii="Gill Sans MT" w:hAnsi="Gill Sans MT"/>
        </w:rPr>
      </w:pPr>
      <w:r w:rsidRPr="001D4E76">
        <w:rPr>
          <w:rFonts w:ascii="Gill Sans MT" w:hAnsi="Gill Sans MT"/>
        </w:rPr>
        <w:t>Add any country-specific modules.</w:t>
      </w:r>
    </w:p>
    <w:p w14:paraId="3A126425" w14:textId="73B57493" w:rsidR="00140841" w:rsidRDefault="00140841">
      <w:pPr>
        <w:pStyle w:val="CommentText"/>
      </w:pPr>
    </w:p>
  </w:comment>
  <w:comment w:id="167" w:author="USAID/RFS" w:date="2021-05-11T01:30:00Z" w:initials="USAID/RFS">
    <w:p w14:paraId="1BA4AF58" w14:textId="77777777" w:rsidR="00140841" w:rsidRDefault="00140841">
      <w:pPr>
        <w:pStyle w:val="CommentText"/>
      </w:pPr>
      <w:r>
        <w:rPr>
          <w:rStyle w:val="CommentReference"/>
        </w:rPr>
        <w:annotationRef/>
      </w:r>
    </w:p>
    <w:p w14:paraId="17E78D86" w14:textId="77777777" w:rsidR="00140841" w:rsidRDefault="00140841" w:rsidP="00140841">
      <w:pPr>
        <w:pStyle w:val="CommentText"/>
        <w:rPr>
          <w:rFonts w:ascii="Gill Sans MT" w:hAnsi="Gill Sans MT"/>
          <w:b/>
        </w:rPr>
      </w:pPr>
      <w:r w:rsidRPr="001D4E76">
        <w:rPr>
          <w:rFonts w:ascii="Gill Sans MT" w:hAnsi="Gill Sans MT"/>
          <w:b/>
        </w:rPr>
        <w:t xml:space="preserve">INSTRUCTIONS: </w:t>
      </w:r>
    </w:p>
    <w:p w14:paraId="292D1D41" w14:textId="77777777" w:rsidR="00140841" w:rsidRDefault="00140841" w:rsidP="00140841">
      <w:pPr>
        <w:pStyle w:val="CommentText"/>
        <w:rPr>
          <w:rFonts w:ascii="Gill Sans MT" w:hAnsi="Gill Sans MT"/>
          <w:b/>
        </w:rPr>
      </w:pPr>
    </w:p>
    <w:p w14:paraId="42C81CB5" w14:textId="77777777" w:rsidR="00140841" w:rsidRDefault="00140841" w:rsidP="00140841">
      <w:pPr>
        <w:pStyle w:val="CommentText"/>
        <w:rPr>
          <w:rFonts w:ascii="Gill Sans MT" w:hAnsi="Gill Sans MT"/>
        </w:rPr>
      </w:pPr>
      <w:r w:rsidRPr="001D4E76">
        <w:rPr>
          <w:rFonts w:ascii="Gill Sans MT" w:hAnsi="Gill Sans MT"/>
        </w:rPr>
        <w:t>Add any country-specific modules.</w:t>
      </w:r>
    </w:p>
    <w:p w14:paraId="63B2F81D" w14:textId="6E4657D6" w:rsidR="00140841" w:rsidRDefault="00140841">
      <w:pPr>
        <w:pStyle w:val="CommentText"/>
      </w:pPr>
    </w:p>
  </w:comment>
  <w:comment w:id="169" w:author="Kiersten Johnson" w:date="2021-05-01T11:43:00Z" w:initials="KJ">
    <w:p w14:paraId="4611A6ED" w14:textId="2300CB6A" w:rsidR="003B5E3E" w:rsidRDefault="003B5E3E" w:rsidP="003B5E3E">
      <w:pPr>
        <w:pStyle w:val="CommentText"/>
      </w:pPr>
      <w:r>
        <w:rPr>
          <w:rStyle w:val="CommentReference"/>
        </w:rPr>
        <w:annotationRef/>
      </w:r>
      <w:r>
        <w:t>I don't think this whole paragraph should have been deleted, unless I am misunderstanding. Kindly check.</w:t>
      </w:r>
    </w:p>
  </w:comment>
  <w:comment w:id="170" w:author="USAID/RFS" w:date="2021-05-07T09:23:00Z" w:initials="USAID/RFS">
    <w:p w14:paraId="52D2FDF3" w14:textId="7A552541" w:rsidR="00ED46A1" w:rsidRDefault="00ED46A1">
      <w:pPr>
        <w:pStyle w:val="CommentText"/>
      </w:pPr>
      <w:r>
        <w:rPr>
          <w:rStyle w:val="CommentReference"/>
        </w:rPr>
        <w:annotationRef/>
      </w:r>
      <w:r>
        <w:t>Ag modules are part of the third bullet. Also, since Ag measurements are not part of midline surveys, we removed this…</w:t>
      </w:r>
    </w:p>
  </w:comment>
  <w:comment w:id="175" w:author="USAID/RFS" w:date="2021-05-11T01:31:00Z" w:initials="USAID/RFS">
    <w:p w14:paraId="59566717" w14:textId="77777777" w:rsidR="00140841" w:rsidRDefault="00140841">
      <w:pPr>
        <w:pStyle w:val="CommentText"/>
      </w:pPr>
      <w:r>
        <w:rPr>
          <w:rStyle w:val="CommentReference"/>
        </w:rPr>
        <w:annotationRef/>
      </w:r>
    </w:p>
    <w:p w14:paraId="62BDD59D" w14:textId="77777777" w:rsidR="00140841" w:rsidRDefault="00140841" w:rsidP="00140841">
      <w:pPr>
        <w:pStyle w:val="CommentText"/>
        <w:rPr>
          <w:rFonts w:ascii="Gill Sans MT" w:hAnsi="Gill Sans MT"/>
          <w:b/>
        </w:rPr>
      </w:pPr>
      <w:r w:rsidRPr="00B97589">
        <w:rPr>
          <w:rFonts w:ascii="Gill Sans MT" w:hAnsi="Gill Sans MT"/>
          <w:b/>
        </w:rPr>
        <w:t xml:space="preserve">INSTRUCTIONS: </w:t>
      </w:r>
    </w:p>
    <w:p w14:paraId="27B8D655" w14:textId="77777777" w:rsidR="00140841" w:rsidRDefault="00140841" w:rsidP="00140841">
      <w:pPr>
        <w:pStyle w:val="CommentText"/>
        <w:rPr>
          <w:rFonts w:ascii="Gill Sans MT" w:hAnsi="Gill Sans MT"/>
          <w:b/>
        </w:rPr>
      </w:pPr>
    </w:p>
    <w:p w14:paraId="3688D46B" w14:textId="79033CBD" w:rsidR="00140841" w:rsidRDefault="00140841" w:rsidP="00140841">
      <w:pPr>
        <w:pStyle w:val="CommentText"/>
      </w:pPr>
      <w:r>
        <w:rPr>
          <w:rFonts w:ascii="Gill Sans MT" w:hAnsi="Gill Sans MT"/>
        </w:rPr>
        <w:t>I</w:t>
      </w:r>
      <w:r w:rsidRPr="00B97589">
        <w:rPr>
          <w:rFonts w:ascii="Gill Sans MT" w:hAnsi="Gill Sans MT"/>
        </w:rPr>
        <w:t>dentify an entity with duty free status (like the USAID Mission or an implementing partner with duty free status) to facilitate customs clearance. Delete the entities that are NOT receiving the shipment.</w:t>
      </w:r>
    </w:p>
  </w:comment>
  <w:comment w:id="178" w:author="USAID/RFS" w:date="2021-05-11T01:31:00Z" w:initials="USAID/RFS">
    <w:p w14:paraId="630267C6" w14:textId="77777777" w:rsidR="00140841" w:rsidRDefault="00140841">
      <w:pPr>
        <w:pStyle w:val="CommentText"/>
      </w:pPr>
      <w:r>
        <w:rPr>
          <w:rStyle w:val="CommentReference"/>
        </w:rPr>
        <w:annotationRef/>
      </w:r>
    </w:p>
    <w:p w14:paraId="6E54011A" w14:textId="77777777" w:rsidR="00140841" w:rsidRDefault="00140841" w:rsidP="00140841">
      <w:pPr>
        <w:pStyle w:val="CommentText"/>
        <w:rPr>
          <w:rFonts w:ascii="Gill Sans MT" w:hAnsi="Gill Sans MT"/>
          <w:b/>
        </w:rPr>
      </w:pPr>
      <w:r w:rsidRPr="00D01B90">
        <w:rPr>
          <w:rFonts w:ascii="Gill Sans MT" w:hAnsi="Gill Sans MT"/>
          <w:b/>
        </w:rPr>
        <w:t xml:space="preserve">INSTRUCTIONS: </w:t>
      </w:r>
    </w:p>
    <w:p w14:paraId="27BB396F" w14:textId="77777777" w:rsidR="00140841" w:rsidRDefault="00140841" w:rsidP="00140841">
      <w:pPr>
        <w:pStyle w:val="CommentText"/>
        <w:rPr>
          <w:rFonts w:ascii="Gill Sans MT" w:hAnsi="Gill Sans MT"/>
          <w:b/>
        </w:rPr>
      </w:pPr>
    </w:p>
    <w:p w14:paraId="7506546C" w14:textId="54971BE2" w:rsidR="00140841" w:rsidRDefault="00140841" w:rsidP="00140841">
      <w:pPr>
        <w:pStyle w:val="CommentText"/>
      </w:pPr>
      <w:r w:rsidRPr="00D01B90">
        <w:rPr>
          <w:rFonts w:ascii="Gill Sans MT" w:hAnsi="Gill Sans MT"/>
        </w:rPr>
        <w:t>Customize this to the field requirements and appropriate technologies, if any, in your country.</w:t>
      </w:r>
    </w:p>
  </w:comment>
  <w:comment w:id="182" w:author="ICF" w:date="2021-04-01T13:51:00Z" w:initials="ICF">
    <w:p w14:paraId="12370EE0" w14:textId="77777777" w:rsidR="00CD3F29" w:rsidRPr="000F3C83" w:rsidRDefault="00CD3F29">
      <w:pPr>
        <w:pStyle w:val="CommentText"/>
        <w:rPr>
          <w:b/>
          <w:bCs/>
        </w:rPr>
      </w:pPr>
      <w:r>
        <w:rPr>
          <w:rStyle w:val="CommentReference"/>
        </w:rPr>
        <w:annotationRef/>
      </w:r>
      <w:r w:rsidRPr="000F3C83">
        <w:rPr>
          <w:b/>
          <w:bCs/>
          <w:highlight w:val="yellow"/>
        </w:rPr>
        <w:t>RFS:</w:t>
      </w:r>
    </w:p>
    <w:p w14:paraId="3E2E28A9" w14:textId="77777777" w:rsidR="00CD3F29" w:rsidRDefault="00CD3F29">
      <w:pPr>
        <w:pStyle w:val="CommentText"/>
      </w:pPr>
    </w:p>
    <w:p w14:paraId="676686AC" w14:textId="77777777" w:rsidR="00CD3F29" w:rsidRDefault="00CD3F29">
      <w:pPr>
        <w:pStyle w:val="CommentText"/>
      </w:pPr>
      <w:r>
        <w:t xml:space="preserve">This is a placeholder. Do you have a preferred name for the </w:t>
      </w:r>
      <w:proofErr w:type="spellStart"/>
      <w:r>
        <w:t>GtS</w:t>
      </w:r>
      <w:proofErr w:type="spellEnd"/>
      <w:r>
        <w:t xml:space="preserve"> updated for midline?</w:t>
      </w:r>
      <w:r w:rsidR="00EF0325">
        <w:t xml:space="preserve"> </w:t>
      </w:r>
    </w:p>
    <w:p w14:paraId="68F6F8B1" w14:textId="77777777" w:rsidR="00EF0325" w:rsidRDefault="00EF0325">
      <w:pPr>
        <w:pStyle w:val="CommentText"/>
      </w:pPr>
    </w:p>
    <w:p w14:paraId="08F633C1" w14:textId="50A570E5" w:rsidR="00EF0325" w:rsidRDefault="00EF0325">
      <w:pPr>
        <w:pStyle w:val="CommentText"/>
      </w:pPr>
      <w:r>
        <w:rPr>
          <w:highlight w:val="green"/>
        </w:rPr>
        <w:t xml:space="preserve">5-11-2021 </w:t>
      </w:r>
      <w:r w:rsidRPr="00EF0325">
        <w:rPr>
          <w:highlight w:val="green"/>
        </w:rPr>
        <w:t>Highlighted until further guidance.</w:t>
      </w:r>
    </w:p>
  </w:comment>
  <w:comment w:id="183" w:author="Kiersten Johnson" w:date="2021-05-02T09:47:00Z" w:initials="KJ">
    <w:p w14:paraId="4A816507" w14:textId="2BD4A415" w:rsidR="003279E3" w:rsidRDefault="003279E3" w:rsidP="00E171A6">
      <w:pPr>
        <w:pStyle w:val="CommentText"/>
      </w:pPr>
      <w:r>
        <w:rPr>
          <w:rStyle w:val="CommentReference"/>
        </w:rPr>
        <w:annotationRef/>
      </w:r>
      <w:r w:rsidR="00E171A6">
        <w:t xml:space="preserve">What do you think about doing a midline supplement to the main </w:t>
      </w:r>
      <w:proofErr w:type="spellStart"/>
      <w:r w:rsidR="00E171A6">
        <w:t>GtS</w:t>
      </w:r>
      <w:proofErr w:type="spellEnd"/>
      <w:r w:rsidR="00E171A6">
        <w:t xml:space="preserve">? Something that highlights differences from the main </w:t>
      </w:r>
      <w:proofErr w:type="spellStart"/>
      <w:r w:rsidR="00E171A6">
        <w:t>GtS</w:t>
      </w:r>
      <w:proofErr w:type="spellEnd"/>
      <w:r w:rsidR="00E171A6">
        <w:t>, and provides syntax for anything new?  Let's only do this if it makes sense, i.e., if differences are minimal and uncomplicated.  Otherwise, we can call it Guide to Feed the Future Statistics -- 2021-2022 Midline Surveys or similar (it will need to be dated, assuming that there will be future midlines).</w:t>
      </w:r>
    </w:p>
  </w:comment>
  <w:comment w:id="189" w:author="ICF" w:date="2021-04-01T13:52:00Z" w:initials="ICF">
    <w:p w14:paraId="579ECA3B" w14:textId="53FA2170" w:rsidR="00CD3F29" w:rsidRPr="00710B9A" w:rsidRDefault="00CD3F29">
      <w:pPr>
        <w:pStyle w:val="CommentText"/>
      </w:pPr>
      <w:r w:rsidRPr="00EF0325">
        <w:rPr>
          <w:rStyle w:val="CommentReference"/>
          <w:highlight w:val="green"/>
        </w:rPr>
        <w:t xml:space="preserve">Need to insert a reference to where the midline </w:t>
      </w:r>
      <w:proofErr w:type="spellStart"/>
      <w:r w:rsidRPr="00EF0325">
        <w:rPr>
          <w:rStyle w:val="CommentReference"/>
          <w:highlight w:val="green"/>
        </w:rPr>
        <w:t>GtS</w:t>
      </w:r>
      <w:proofErr w:type="spellEnd"/>
      <w:r w:rsidRPr="00EF0325">
        <w:rPr>
          <w:rStyle w:val="CommentReference"/>
          <w:highlight w:val="green"/>
        </w:rPr>
        <w:t xml:space="preserve"> and syntax will be made available.</w:t>
      </w:r>
    </w:p>
  </w:comment>
  <w:comment w:id="204" w:author="USAID/RFS" w:date="2021-05-11T01:35:00Z" w:initials="USAID/RFS">
    <w:p w14:paraId="3176577F" w14:textId="77777777" w:rsidR="006F10C8" w:rsidRDefault="006F10C8">
      <w:pPr>
        <w:pStyle w:val="CommentText"/>
      </w:pPr>
      <w:r>
        <w:rPr>
          <w:rStyle w:val="CommentReference"/>
        </w:rPr>
        <w:annotationRef/>
      </w:r>
    </w:p>
    <w:p w14:paraId="24077569" w14:textId="77777777" w:rsidR="006F10C8" w:rsidRDefault="006F10C8" w:rsidP="006F10C8">
      <w:pPr>
        <w:pStyle w:val="CommentText"/>
        <w:rPr>
          <w:rFonts w:ascii="Gill Sans MT" w:hAnsi="Gill Sans MT"/>
          <w:b/>
        </w:rPr>
      </w:pPr>
      <w:r w:rsidRPr="00F945FA">
        <w:rPr>
          <w:rFonts w:ascii="Gill Sans MT" w:hAnsi="Gill Sans MT"/>
          <w:b/>
        </w:rPr>
        <w:t xml:space="preserve">INSTRUCTIONS: </w:t>
      </w:r>
    </w:p>
    <w:p w14:paraId="4D30018E" w14:textId="77777777" w:rsidR="006F10C8" w:rsidRDefault="006F10C8" w:rsidP="006F10C8">
      <w:pPr>
        <w:pStyle w:val="CommentText"/>
        <w:rPr>
          <w:rFonts w:ascii="Gill Sans MT" w:hAnsi="Gill Sans MT"/>
        </w:rPr>
      </w:pPr>
    </w:p>
    <w:p w14:paraId="3FF8D752" w14:textId="45B87835" w:rsidR="006F10C8" w:rsidRDefault="006F10C8" w:rsidP="006F10C8">
      <w:pPr>
        <w:pStyle w:val="CommentText"/>
      </w:pPr>
      <w:r w:rsidRPr="00F945FA">
        <w:rPr>
          <w:rFonts w:ascii="Gill Sans MT" w:hAnsi="Gill Sans MT"/>
        </w:rPr>
        <w:t>Delete if not relevant.</w:t>
      </w:r>
    </w:p>
  </w:comment>
  <w:comment w:id="205" w:author="ICF" w:date="2021-04-01T19:30:00Z" w:initials="ICF">
    <w:p w14:paraId="6BEC2BB6" w14:textId="1D9F2B51" w:rsidR="00CD3F29" w:rsidRDefault="00CD3F29">
      <w:pPr>
        <w:pStyle w:val="CommentText"/>
      </w:pPr>
      <w:r>
        <w:rPr>
          <w:rStyle w:val="CommentReference"/>
        </w:rPr>
        <w:annotationRef/>
      </w:r>
      <w:r>
        <w:t>Moved this paragraph from the Data Analysis section.</w:t>
      </w:r>
    </w:p>
  </w:comment>
  <w:comment w:id="207" w:author="Young-Turner, Cindy" w:date="2021-04-05T17:39:00Z" w:initials="YTC">
    <w:p w14:paraId="2115E3C2" w14:textId="3C28446F" w:rsidR="00CD3F29" w:rsidRDefault="00CD3F29">
      <w:pPr>
        <w:pStyle w:val="CommentText"/>
      </w:pPr>
      <w:r>
        <w:rPr>
          <w:rStyle w:val="CommentReference"/>
        </w:rPr>
        <w:annotationRef/>
      </w:r>
      <w:r>
        <w:t>This seems like it should be a separate section, rather than part of section 5.</w:t>
      </w:r>
    </w:p>
  </w:comment>
  <w:comment w:id="208" w:author="Kiersten Johnson" w:date="2021-05-02T10:01:00Z" w:initials="KJ">
    <w:p w14:paraId="6717DEEC" w14:textId="181515D6" w:rsidR="00E171A6" w:rsidRDefault="00E171A6" w:rsidP="00E171A6">
      <w:pPr>
        <w:pStyle w:val="CommentText"/>
      </w:pPr>
      <w:r>
        <w:rPr>
          <w:rStyle w:val="CommentReference"/>
        </w:rPr>
        <w:annotationRef/>
      </w:r>
      <w:r>
        <w:t>Agree</w:t>
      </w:r>
    </w:p>
  </w:comment>
  <w:comment w:id="212" w:author="USAID/RFS" w:date="2021-05-11T01:35:00Z" w:initials="USAID/RFS">
    <w:p w14:paraId="5DC6F44D" w14:textId="77777777" w:rsidR="0044236A" w:rsidRDefault="0044236A">
      <w:pPr>
        <w:pStyle w:val="CommentText"/>
      </w:pPr>
      <w:r>
        <w:rPr>
          <w:rStyle w:val="CommentReference"/>
        </w:rPr>
        <w:annotationRef/>
      </w:r>
    </w:p>
    <w:p w14:paraId="349722F0" w14:textId="77777777" w:rsidR="0044236A" w:rsidRDefault="0044236A" w:rsidP="0044236A">
      <w:pPr>
        <w:pStyle w:val="CommentText"/>
        <w:rPr>
          <w:rFonts w:ascii="Gill Sans MT" w:hAnsi="Gill Sans MT"/>
          <w:b/>
        </w:rPr>
      </w:pPr>
      <w:r w:rsidRPr="00B263CE">
        <w:rPr>
          <w:rFonts w:ascii="Gill Sans MT" w:hAnsi="Gill Sans MT"/>
          <w:b/>
        </w:rPr>
        <w:t xml:space="preserve">INSTRUCTIONS: </w:t>
      </w:r>
    </w:p>
    <w:p w14:paraId="2524196C" w14:textId="77777777" w:rsidR="0044236A" w:rsidRDefault="0044236A" w:rsidP="0044236A">
      <w:pPr>
        <w:pStyle w:val="CommentText"/>
        <w:rPr>
          <w:rFonts w:ascii="Gill Sans MT" w:hAnsi="Gill Sans MT"/>
          <w:b/>
        </w:rPr>
      </w:pPr>
    </w:p>
    <w:p w14:paraId="0E8F99C0" w14:textId="74EFFB9A" w:rsidR="0044236A" w:rsidRDefault="0044236A" w:rsidP="0044236A">
      <w:pPr>
        <w:pStyle w:val="CommentText"/>
      </w:pPr>
      <w:r w:rsidRPr="00B263CE">
        <w:rPr>
          <w:rFonts w:ascii="Gill Sans MT" w:hAnsi="Gill Sans MT"/>
        </w:rPr>
        <w:t>Add the name and a few sentences about each person listed here. Include the highest academic degree, years of experience, experience in the country, and experience with surveys.</w:t>
      </w:r>
    </w:p>
  </w:comment>
  <w:comment w:id="216" w:author="USAID/RFS" w:date="2021-05-11T01:35:00Z" w:initials="USAID/RFS">
    <w:p w14:paraId="3852D191" w14:textId="77777777" w:rsidR="0044236A" w:rsidRDefault="0044236A">
      <w:pPr>
        <w:pStyle w:val="CommentText"/>
      </w:pPr>
      <w:r>
        <w:rPr>
          <w:rStyle w:val="CommentReference"/>
        </w:rPr>
        <w:annotationRef/>
      </w:r>
    </w:p>
    <w:p w14:paraId="5C3E71A1" w14:textId="77777777" w:rsidR="0044236A" w:rsidRDefault="0044236A" w:rsidP="0044236A">
      <w:pPr>
        <w:pStyle w:val="CommentText"/>
        <w:rPr>
          <w:rFonts w:ascii="Gill Sans MT" w:hAnsi="Gill Sans MT"/>
          <w:b/>
        </w:rPr>
      </w:pPr>
      <w:r w:rsidRPr="0070104C">
        <w:rPr>
          <w:rFonts w:ascii="Gill Sans MT" w:hAnsi="Gill Sans MT"/>
          <w:b/>
        </w:rPr>
        <w:t xml:space="preserve">INSTRUCTIONS: </w:t>
      </w:r>
    </w:p>
    <w:p w14:paraId="629A120A" w14:textId="77777777" w:rsidR="0044236A" w:rsidRDefault="0044236A" w:rsidP="0044236A">
      <w:pPr>
        <w:pStyle w:val="CommentText"/>
        <w:rPr>
          <w:rFonts w:ascii="Gill Sans MT" w:hAnsi="Gill Sans MT"/>
          <w:b/>
        </w:rPr>
      </w:pPr>
    </w:p>
    <w:p w14:paraId="684E1D91" w14:textId="4BB300B2" w:rsidR="0044236A" w:rsidRDefault="0044236A" w:rsidP="0044236A">
      <w:pPr>
        <w:pStyle w:val="CommentText"/>
      </w:pPr>
      <w:r w:rsidRPr="0070104C">
        <w:rPr>
          <w:rFonts w:ascii="Gill Sans MT" w:hAnsi="Gill Sans MT"/>
        </w:rPr>
        <w:t xml:space="preserve">Reference </w:t>
      </w:r>
      <w:r>
        <w:rPr>
          <w:rFonts w:ascii="Gill Sans MT" w:eastAsia="Cabin" w:hAnsi="Gill Sans MT"/>
          <w:sz w:val="24"/>
          <w:szCs w:val="24"/>
        </w:rPr>
        <w:t xml:space="preserve">Feed the Future ZOI Midline Survey </w:t>
      </w:r>
      <w:r w:rsidRPr="0070104C">
        <w:rPr>
          <w:rFonts w:ascii="Gill Sans MT" w:hAnsi="Gill Sans MT"/>
        </w:rPr>
        <w:t>instrument customized for your country her</w:t>
      </w:r>
      <w:r>
        <w:rPr>
          <w:rFonts w:ascii="Gill Sans MT" w:hAnsi="Gill Sans MT"/>
        </w:rPr>
        <w:t>e</w:t>
      </w:r>
      <w:r w:rsidRPr="0070104C">
        <w:rPr>
          <w:rFonts w:ascii="Gill Sans MT" w:hAnsi="Gill Sans MT"/>
        </w:rPr>
        <w:t xml:space="preserve"> and include with the protocol as a separate document.</w:t>
      </w:r>
    </w:p>
  </w:comment>
  <w:comment w:id="218" w:author="USAID/RFS" w:date="2021-04-06T13:16:00Z" w:initials="ICF">
    <w:p w14:paraId="5F5518A5" w14:textId="77777777" w:rsidR="00CD3F29" w:rsidRPr="006842EB" w:rsidRDefault="00CD3F29">
      <w:pPr>
        <w:pStyle w:val="CommentText"/>
        <w:rPr>
          <w:rFonts w:ascii="Gill Sans MT" w:hAnsi="Gill Sans MT"/>
        </w:rPr>
      </w:pPr>
      <w:r w:rsidRPr="006842EB">
        <w:rPr>
          <w:rStyle w:val="CommentReference"/>
          <w:rFonts w:ascii="Gill Sans MT" w:hAnsi="Gill Sans MT"/>
        </w:rPr>
        <w:annotationRef/>
      </w:r>
    </w:p>
    <w:p w14:paraId="3C0D3A5E" w14:textId="77777777" w:rsidR="00CD3F29" w:rsidRPr="006842EB" w:rsidRDefault="00CD3F29">
      <w:pPr>
        <w:pStyle w:val="CommentText"/>
        <w:rPr>
          <w:rFonts w:ascii="Gill Sans MT" w:hAnsi="Gill Sans MT"/>
          <w:b/>
          <w:bCs/>
        </w:rPr>
      </w:pPr>
      <w:r w:rsidRPr="006842EB">
        <w:rPr>
          <w:rFonts w:ascii="Gill Sans MT" w:hAnsi="Gill Sans MT"/>
          <w:b/>
          <w:bCs/>
        </w:rPr>
        <w:t>INSTRUCTIONS:</w:t>
      </w:r>
    </w:p>
    <w:p w14:paraId="3E0A1E32" w14:textId="77777777" w:rsidR="00CD3F29" w:rsidRPr="006842EB" w:rsidRDefault="00CD3F29">
      <w:pPr>
        <w:pStyle w:val="CommentText"/>
        <w:rPr>
          <w:rFonts w:ascii="Gill Sans MT" w:hAnsi="Gill Sans MT"/>
          <w:b/>
          <w:bCs/>
        </w:rPr>
      </w:pPr>
    </w:p>
    <w:p w14:paraId="66239554" w14:textId="0AFB0A0B" w:rsidR="00CD3F29" w:rsidRPr="006842EB" w:rsidRDefault="00CD3F29">
      <w:pPr>
        <w:pStyle w:val="CommentText"/>
        <w:rPr>
          <w:rFonts w:ascii="Gill Sans MT" w:hAnsi="Gill Sans MT"/>
        </w:rPr>
      </w:pPr>
      <w:r w:rsidRPr="006842EB">
        <w:rPr>
          <w:rFonts w:ascii="Gill Sans MT" w:hAnsi="Gill Sans MT"/>
        </w:rPr>
        <w:t>Replace the ZOI Midline Survey template Gantt chart with the Gantt chart customized for this survey, if they differ.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23A8FF7" w15:done="1"/>
  <w15:commentEx w15:paraId="7A2B37E1" w15:paraIdParent="623A8FF7" w15:done="1"/>
  <w15:commentEx w15:paraId="7D002BCE" w15:done="0"/>
  <w15:commentEx w15:paraId="532261CF" w15:done="1"/>
  <w15:commentEx w15:paraId="722084F5" w15:done="0"/>
  <w15:commentEx w15:paraId="1A00B449" w15:done="1"/>
  <w15:commentEx w15:paraId="45C40440" w15:done="1"/>
  <w15:commentEx w15:paraId="66A6C31E" w15:paraIdParent="45C40440" w15:done="1"/>
  <w15:commentEx w15:paraId="477675D1" w15:paraIdParent="45C40440" w15:done="1"/>
  <w15:commentEx w15:paraId="267F3142" w15:done="0"/>
  <w15:commentEx w15:paraId="00B240A3" w15:done="0"/>
  <w15:commentEx w15:paraId="053A9DD1" w15:done="0"/>
  <w15:commentEx w15:paraId="0D1E9530" w15:done="0"/>
  <w15:commentEx w15:paraId="1AED7188" w15:done="0"/>
  <w15:commentEx w15:paraId="5F053120" w15:done="0"/>
  <w15:commentEx w15:paraId="65C250C9" w15:done="0"/>
  <w15:commentEx w15:paraId="3136FEFD" w15:done="0"/>
  <w15:commentEx w15:paraId="71667530" w15:done="0"/>
  <w15:commentEx w15:paraId="463716F7" w15:done="0"/>
  <w15:commentEx w15:paraId="4297B89C" w15:done="0"/>
  <w15:commentEx w15:paraId="05825C63" w15:done="0"/>
  <w15:commentEx w15:paraId="29E59DDA" w15:done="0"/>
  <w15:commentEx w15:paraId="45428FFD" w15:paraIdParent="29E59DDA" w15:done="0"/>
  <w15:commentEx w15:paraId="7C3CD0AA" w15:paraIdParent="29E59DDA" w15:done="0"/>
  <w15:commentEx w15:paraId="2853F227" w15:done="0"/>
  <w15:commentEx w15:paraId="006C0FFD" w15:done="0"/>
  <w15:commentEx w15:paraId="3A29459D" w15:done="0"/>
  <w15:commentEx w15:paraId="70CD123D" w15:done="1"/>
  <w15:commentEx w15:paraId="31E2FFA3" w15:paraIdParent="70CD123D" w15:done="1"/>
  <w15:commentEx w15:paraId="7B171EFE" w15:done="0"/>
  <w15:commentEx w15:paraId="55B97446" w15:done="0"/>
  <w15:commentEx w15:paraId="189AFE3D" w15:done="1"/>
  <w15:commentEx w15:paraId="27A7350A" w15:paraIdParent="189AFE3D" w15:done="1"/>
  <w15:commentEx w15:paraId="637068DC" w15:done="0"/>
  <w15:commentEx w15:paraId="18B9472B" w15:done="0"/>
  <w15:commentEx w15:paraId="6A61977D" w15:done="0"/>
  <w15:commentEx w15:paraId="50FF9AD6" w15:done="0"/>
  <w15:commentEx w15:paraId="23AC1C13" w15:done="0"/>
  <w15:commentEx w15:paraId="6129886A" w15:paraIdParent="23AC1C13" w15:done="0"/>
  <w15:commentEx w15:paraId="7EF53089" w15:paraIdParent="23AC1C13" w15:done="0"/>
  <w15:commentEx w15:paraId="0D1719A6" w15:done="1"/>
  <w15:commentEx w15:paraId="3B328029" w15:paraIdParent="0D1719A6" w15:done="1"/>
  <w15:commentEx w15:paraId="3A126425" w15:done="0"/>
  <w15:commentEx w15:paraId="63B2F81D" w15:done="0"/>
  <w15:commentEx w15:paraId="4611A6ED" w15:done="1"/>
  <w15:commentEx w15:paraId="52D2FDF3" w15:paraIdParent="4611A6ED" w15:done="1"/>
  <w15:commentEx w15:paraId="3688D46B" w15:done="0"/>
  <w15:commentEx w15:paraId="7506546C" w15:done="0"/>
  <w15:commentEx w15:paraId="08F633C1" w15:done="0"/>
  <w15:commentEx w15:paraId="4A816507" w15:paraIdParent="08F633C1" w15:done="1"/>
  <w15:commentEx w15:paraId="579ECA3B" w15:done="0"/>
  <w15:commentEx w15:paraId="3FF8D752" w15:done="0"/>
  <w15:commentEx w15:paraId="6BEC2BB6" w15:done="1"/>
  <w15:commentEx w15:paraId="2115E3C2" w15:done="1"/>
  <w15:commentEx w15:paraId="6717DEEC" w15:paraIdParent="2115E3C2" w15:done="1"/>
  <w15:commentEx w15:paraId="0E8F99C0" w15:done="0"/>
  <w15:commentEx w15:paraId="684E1D91" w15:done="0"/>
  <w15:commentEx w15:paraId="662395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6D610" w16cex:dateUtc="2021-04-06T16:44:00Z"/>
  <w16cex:commentExtensible w16cex:durableId="243526EF" w16cex:dateUtc="2021-04-29T16:37:00Z"/>
  <w16cex:commentExtensible w16cex:durableId="243F8101" w16cex:dateUtc="2021-05-07T13:03:00Z"/>
  <w16cex:commentExtensible w16cex:durableId="240D64CD" w16cex:dateUtc="2021-03-30T12:50:00Z"/>
  <w16cex:commentExtensible w16cex:durableId="243F83EC" w16cex:dateUtc="2021-05-07T13:16:00Z"/>
  <w16cex:commentExtensible w16cex:durableId="24355812" w16cex:dateUtc="2021-04-29T20:06:00Z"/>
  <w16cex:commentExtensible w16cex:durableId="24101D7C" w16cex:dateUtc="2021-04-01T14:22:00Z"/>
  <w16cex:commentExtensible w16cex:durableId="243532F9" w16cex:dateUtc="2021-04-29T17:28:00Z"/>
  <w16cex:commentExtensible w16cex:durableId="243F8408" w16cex:dateUtc="2021-05-07T13:16:00Z"/>
  <w16cex:commentExtensible w16cex:durableId="24445774" w16cex:dateUtc="2021-05-11T05:08:00Z"/>
  <w16cex:commentExtensible w16cex:durableId="2444572A" w16cex:dateUtc="2021-05-11T05:06:00Z"/>
  <w16cex:commentExtensible w16cex:durableId="244457F9" w16cex:dateUtc="2021-05-11T05:10:00Z"/>
  <w16cex:commentExtensible w16cex:durableId="2444580D" w16cex:dateUtc="2021-05-11T05:10:00Z"/>
  <w16cex:commentExtensible w16cex:durableId="2444581C" w16cex:dateUtc="2021-05-11T05:10:00Z"/>
  <w16cex:commentExtensible w16cex:durableId="24445836" w16cex:dateUtc="2021-05-11T05:11:00Z"/>
  <w16cex:commentExtensible w16cex:durableId="24445844" w16cex:dateUtc="2021-05-11T05:11:00Z"/>
  <w16cex:commentExtensible w16cex:durableId="24445851" w16cex:dateUtc="2021-05-11T05:11:00Z"/>
  <w16cex:commentExtensible w16cex:durableId="2444585E" w16cex:dateUtc="2021-05-11T05:11:00Z"/>
  <w16cex:commentExtensible w16cex:durableId="24445869" w16cex:dateUtc="2021-05-11T05:12:00Z"/>
  <w16cex:commentExtensible w16cex:durableId="24445874" w16cex:dateUtc="2021-05-11T05:12:00Z"/>
  <w16cex:commentExtensible w16cex:durableId="24445882" w16cex:dateUtc="2021-05-11T05:12:00Z"/>
  <w16cex:commentExtensible w16cex:durableId="24157337" w16cex:dateUtc="2021-04-05T15:29:00Z"/>
  <w16cex:commentExtensible w16cex:durableId="24354EB5" w16cex:dateUtc="2021-04-29T19:26:00Z"/>
  <w16cex:commentExtensible w16cex:durableId="243FB1AB" w16cex:dateUtc="2021-05-07T16:31:00Z"/>
  <w16cex:commentExtensible w16cex:durableId="24119552" w16cex:dateUtc="2021-04-02T17:06:00Z"/>
  <w16cex:commentExtensible w16cex:durableId="2411957C" w16cex:dateUtc="2021-04-02T17:07:00Z"/>
  <w16cex:commentExtensible w16cex:durableId="2415A4FC" w16cex:dateUtc="2021-04-05T19:02:00Z"/>
  <w16cex:commentExtensible w16cex:durableId="24355D50" w16cex:dateUtc="2021-04-29T20:29:00Z"/>
  <w16cex:commentExtensible w16cex:durableId="243F853E" w16cex:dateUtc="2021-05-07T13:22:00Z"/>
  <w16cex:commentExtensible w16cex:durableId="24445BED" w16cex:dateUtc="2021-05-11T05:27:00Z"/>
  <w16cex:commentExtensible w16cex:durableId="24445C28" w16cex:dateUtc="2021-05-11T05:28:00Z"/>
  <w16cex:commentExtensible w16cex:durableId="24157567" w16cex:dateUtc="2021-04-05T15:39:00Z"/>
  <w16cex:commentExtensible w16cex:durableId="24355E6A" w16cex:dateUtc="2021-04-29T20:33:00Z"/>
  <w16cex:commentExtensible w16cex:durableId="24445C3C" w16cex:dateUtc="2021-05-11T05:28:00Z"/>
  <w16cex:commentExtensible w16cex:durableId="24445C4D" w16cex:dateUtc="2021-05-11T05:28:00Z"/>
  <w16cex:commentExtensible w16cex:durableId="24445C5B" w16cex:dateUtc="2021-05-11T05:28:00Z"/>
  <w16cex:commentExtensible w16cex:durableId="24445C69" w16cex:dateUtc="2021-05-11T05:29:00Z"/>
  <w16cex:commentExtensible w16cex:durableId="24157592" w16cex:dateUtc="2021-04-05T15:40:00Z"/>
  <w16cex:commentExtensible w16cex:durableId="2435612A" w16cex:dateUtc="2021-04-29T20:45:00Z"/>
  <w16cex:commentExtensible w16cex:durableId="243F858A" w16cex:dateUtc="2021-05-07T13:23:00Z"/>
  <w16cex:commentExtensible w16cex:durableId="2416DBEF" w16cex:dateUtc="2021-04-06T17:09:00Z"/>
  <w16cex:commentExtensible w16cex:durableId="2437BAB0" w16cex:dateUtc="2021-05-01T15:32:00Z"/>
  <w16cex:commentExtensible w16cex:durableId="24445CAC" w16cex:dateUtc="2021-05-11T05:30:00Z"/>
  <w16cex:commentExtensible w16cex:durableId="24445CB9" w16cex:dateUtc="2021-05-11T05:30:00Z"/>
  <w16cex:commentExtensible w16cex:durableId="2437BD6D" w16cex:dateUtc="2021-05-01T15:43:00Z"/>
  <w16cex:commentExtensible w16cex:durableId="243F85A2" w16cex:dateUtc="2021-05-07T13:23:00Z"/>
  <w16cex:commentExtensible w16cex:durableId="24445CD4" w16cex:dateUtc="2021-05-11T05:31:00Z"/>
  <w16cex:commentExtensible w16cex:durableId="24445CE3" w16cex:dateUtc="2021-05-11T05:31:00Z"/>
  <w16cex:commentExtensible w16cex:durableId="24104E6B" w16cex:dateUtc="2021-04-01T17:51:00Z"/>
  <w16cex:commentExtensible w16cex:durableId="2438F3A2" w16cex:dateUtc="2021-05-02T13:47:00Z"/>
  <w16cex:commentExtensible w16cex:durableId="24104EA4" w16cex:dateUtc="2021-04-01T17:52:00Z"/>
  <w16cex:commentExtensible w16cex:durableId="24445DCB" w16cex:dateUtc="2021-05-11T05:35:00Z"/>
  <w16cex:commentExtensible w16cex:durableId="24109DE7" w16cex:dateUtc="2021-04-01T23:30:00Z"/>
  <w16cex:commentExtensible w16cex:durableId="2415C9B5" w16cex:dateUtc="2021-04-05T21:39:00Z"/>
  <w16cex:commentExtensible w16cex:durableId="2438F6FE" w16cex:dateUtc="2021-05-02T14:01:00Z"/>
  <w16cex:commentExtensible w16cex:durableId="24445DE5" w16cex:dateUtc="2021-05-11T05:35:00Z"/>
  <w16cex:commentExtensible w16cex:durableId="24445DF2" w16cex:dateUtc="2021-05-11T05:35:00Z"/>
  <w16cex:commentExtensible w16cex:durableId="2416DDA9" w16cex:dateUtc="2021-04-06T1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23A8FF7" w16cid:durableId="2416D610"/>
  <w16cid:commentId w16cid:paraId="7A2B37E1" w16cid:durableId="243526EF"/>
  <w16cid:commentId w16cid:paraId="7D002BCE" w16cid:durableId="243F8101"/>
  <w16cid:commentId w16cid:paraId="532261CF" w16cid:durableId="240D64CD"/>
  <w16cid:commentId w16cid:paraId="722084F5" w16cid:durableId="243F83EC"/>
  <w16cid:commentId w16cid:paraId="1A00B449" w16cid:durableId="24355812"/>
  <w16cid:commentId w16cid:paraId="45C40440" w16cid:durableId="24101D7C"/>
  <w16cid:commentId w16cid:paraId="66A6C31E" w16cid:durableId="243532F9"/>
  <w16cid:commentId w16cid:paraId="477675D1" w16cid:durableId="243F8408"/>
  <w16cid:commentId w16cid:paraId="267F3142" w16cid:durableId="24445774"/>
  <w16cid:commentId w16cid:paraId="00B240A3" w16cid:durableId="2444572A"/>
  <w16cid:commentId w16cid:paraId="053A9DD1" w16cid:durableId="244457F9"/>
  <w16cid:commentId w16cid:paraId="0D1E9530" w16cid:durableId="2444580D"/>
  <w16cid:commentId w16cid:paraId="1AED7188" w16cid:durableId="2444581C"/>
  <w16cid:commentId w16cid:paraId="5F053120" w16cid:durableId="24445836"/>
  <w16cid:commentId w16cid:paraId="65C250C9" w16cid:durableId="24445844"/>
  <w16cid:commentId w16cid:paraId="3136FEFD" w16cid:durableId="24445851"/>
  <w16cid:commentId w16cid:paraId="71667530" w16cid:durableId="2444585E"/>
  <w16cid:commentId w16cid:paraId="463716F7" w16cid:durableId="24445869"/>
  <w16cid:commentId w16cid:paraId="4297B89C" w16cid:durableId="24445874"/>
  <w16cid:commentId w16cid:paraId="05825C63" w16cid:durableId="24445882"/>
  <w16cid:commentId w16cid:paraId="29E59DDA" w16cid:durableId="24157337"/>
  <w16cid:commentId w16cid:paraId="45428FFD" w16cid:durableId="24354EB5"/>
  <w16cid:commentId w16cid:paraId="7C3CD0AA" w16cid:durableId="243FB1AB"/>
  <w16cid:commentId w16cid:paraId="2853F227" w16cid:durableId="24119552"/>
  <w16cid:commentId w16cid:paraId="006C0FFD" w16cid:durableId="2411957C"/>
  <w16cid:commentId w16cid:paraId="3A29459D" w16cid:durableId="2415A4FC"/>
  <w16cid:commentId w16cid:paraId="70CD123D" w16cid:durableId="24355D50"/>
  <w16cid:commentId w16cid:paraId="31E2FFA3" w16cid:durableId="243F853E"/>
  <w16cid:commentId w16cid:paraId="7B171EFE" w16cid:durableId="24445BED"/>
  <w16cid:commentId w16cid:paraId="55B97446" w16cid:durableId="24445C28"/>
  <w16cid:commentId w16cid:paraId="189AFE3D" w16cid:durableId="24157567"/>
  <w16cid:commentId w16cid:paraId="27A7350A" w16cid:durableId="24355E6A"/>
  <w16cid:commentId w16cid:paraId="637068DC" w16cid:durableId="24445C3C"/>
  <w16cid:commentId w16cid:paraId="18B9472B" w16cid:durableId="24445C4D"/>
  <w16cid:commentId w16cid:paraId="6A61977D" w16cid:durableId="24445C5B"/>
  <w16cid:commentId w16cid:paraId="50FF9AD6" w16cid:durableId="24445C69"/>
  <w16cid:commentId w16cid:paraId="23AC1C13" w16cid:durableId="24157592"/>
  <w16cid:commentId w16cid:paraId="6129886A" w16cid:durableId="2435612A"/>
  <w16cid:commentId w16cid:paraId="7EF53089" w16cid:durableId="243F858A"/>
  <w16cid:commentId w16cid:paraId="0D1719A6" w16cid:durableId="2416DBEF"/>
  <w16cid:commentId w16cid:paraId="3B328029" w16cid:durableId="2437BAB0"/>
  <w16cid:commentId w16cid:paraId="3A126425" w16cid:durableId="24445CAC"/>
  <w16cid:commentId w16cid:paraId="63B2F81D" w16cid:durableId="24445CB9"/>
  <w16cid:commentId w16cid:paraId="4611A6ED" w16cid:durableId="2437BD6D"/>
  <w16cid:commentId w16cid:paraId="52D2FDF3" w16cid:durableId="243F85A2"/>
  <w16cid:commentId w16cid:paraId="3688D46B" w16cid:durableId="24445CD4"/>
  <w16cid:commentId w16cid:paraId="7506546C" w16cid:durableId="24445CE3"/>
  <w16cid:commentId w16cid:paraId="08F633C1" w16cid:durableId="24104E6B"/>
  <w16cid:commentId w16cid:paraId="4A816507" w16cid:durableId="2438F3A2"/>
  <w16cid:commentId w16cid:paraId="579ECA3B" w16cid:durableId="24104EA4"/>
  <w16cid:commentId w16cid:paraId="3FF8D752" w16cid:durableId="24445DCB"/>
  <w16cid:commentId w16cid:paraId="6BEC2BB6" w16cid:durableId="24109DE7"/>
  <w16cid:commentId w16cid:paraId="2115E3C2" w16cid:durableId="2415C9B5"/>
  <w16cid:commentId w16cid:paraId="6717DEEC" w16cid:durableId="2438F6FE"/>
  <w16cid:commentId w16cid:paraId="0E8F99C0" w16cid:durableId="24445DE5"/>
  <w16cid:commentId w16cid:paraId="684E1D91" w16cid:durableId="24445DF2"/>
  <w16cid:commentId w16cid:paraId="66239554" w16cid:durableId="2416DD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4833B" w14:textId="77777777" w:rsidR="004448DC" w:rsidRDefault="004448DC">
      <w:pPr>
        <w:spacing w:line="240" w:lineRule="auto"/>
      </w:pPr>
      <w:r>
        <w:separator/>
      </w:r>
    </w:p>
  </w:endnote>
  <w:endnote w:type="continuationSeparator" w:id="0">
    <w:p w14:paraId="37030227" w14:textId="77777777" w:rsidR="004448DC" w:rsidRDefault="004448DC">
      <w:pPr>
        <w:spacing w:line="240" w:lineRule="auto"/>
      </w:pPr>
      <w:r>
        <w:continuationSeparator/>
      </w:r>
    </w:p>
  </w:endnote>
  <w:endnote w:type="continuationNotice" w:id="1">
    <w:p w14:paraId="1BAAC1FA" w14:textId="77777777" w:rsidR="004448DC" w:rsidRDefault="004448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bin">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ill Sans">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8154F" w14:textId="63D02CB5" w:rsidR="00CD3F29" w:rsidRPr="00216647" w:rsidRDefault="00CD3F29" w:rsidP="002E52A2">
    <w:pPr>
      <w:pBdr>
        <w:top w:val="single" w:sz="8" w:space="1" w:color="D37D28"/>
      </w:pBdr>
      <w:tabs>
        <w:tab w:val="center" w:pos="4680"/>
        <w:tab w:val="right" w:pos="9360"/>
      </w:tabs>
      <w:spacing w:after="0" w:line="240" w:lineRule="auto"/>
    </w:pPr>
    <w:r>
      <w:rPr>
        <w:rFonts w:ascii="Gill Sans MT" w:hAnsi="Gill Sans MT" w:cs="Arial"/>
        <w:b/>
        <w:sz w:val="18"/>
        <w:szCs w:val="18"/>
      </w:rPr>
      <w:t>FEED THE FUTURE | [COUNTRY] Zone of Influence Midline Survey [YEAR(S)] Study Protocol</w:t>
    </w:r>
    <w:r w:rsidRPr="007E39EF">
      <w:rPr>
        <w:rFonts w:ascii="Gill Sans MT" w:hAnsi="Gill Sans MT" w:cs="Arial"/>
        <w:b/>
        <w:sz w:val="18"/>
        <w:szCs w:val="18"/>
      </w:rPr>
      <w:tab/>
    </w:r>
    <w:r w:rsidRPr="00216647">
      <w:rPr>
        <w:rFonts w:ascii="Gill Sans MT" w:hAnsi="Gill Sans MT" w:cs="Arial"/>
        <w:b/>
        <w:sz w:val="18"/>
        <w:szCs w:val="18"/>
      </w:rPr>
      <w:fldChar w:fldCharType="begin"/>
    </w:r>
    <w:r w:rsidRPr="00216647">
      <w:rPr>
        <w:rFonts w:ascii="Gill Sans MT" w:hAnsi="Gill Sans MT" w:cs="Arial"/>
        <w:b/>
        <w:sz w:val="18"/>
        <w:szCs w:val="18"/>
      </w:rPr>
      <w:instrText xml:space="preserve"> PAGE   \* MERGEFORMAT </w:instrText>
    </w:r>
    <w:r w:rsidRPr="00216647">
      <w:rPr>
        <w:rFonts w:ascii="Gill Sans MT" w:hAnsi="Gill Sans MT" w:cs="Arial"/>
        <w:b/>
        <w:sz w:val="18"/>
        <w:szCs w:val="18"/>
      </w:rPr>
      <w:fldChar w:fldCharType="separate"/>
    </w:r>
    <w:r w:rsidRPr="00216647">
      <w:rPr>
        <w:rFonts w:ascii="Gill Sans MT" w:hAnsi="Gill Sans MT" w:cs="Arial"/>
        <w:b/>
        <w:noProof/>
        <w:sz w:val="18"/>
        <w:szCs w:val="18"/>
      </w:rPr>
      <w:t>1</w:t>
    </w:r>
    <w:r w:rsidRPr="00216647">
      <w:rPr>
        <w:rFonts w:ascii="Gill Sans MT" w:hAnsi="Gill Sans MT" w:cs="Arial"/>
        <w:b/>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99B96" w14:textId="77777777" w:rsidR="00CD3F29" w:rsidRDefault="00CD3F29">
    <w:pPr>
      <w:pStyle w:val="Footer"/>
    </w:pPr>
    <w:r w:rsidRPr="006858D0">
      <w:rPr>
        <w:rFonts w:ascii="Gill Sans MT" w:hAnsi="Gill Sans MT"/>
        <w:noProof/>
      </w:rPr>
      <w:drawing>
        <wp:anchor distT="0" distB="0" distL="114300" distR="114300" simplePos="0" relativeHeight="251658240" behindDoc="0" locked="0" layoutInCell="0" hidden="0" allowOverlap="0" wp14:anchorId="4B31DD74" wp14:editId="53097804">
          <wp:simplePos x="0" y="0"/>
          <wp:positionH relativeFrom="margin">
            <wp:posOffset>-419100</wp:posOffset>
          </wp:positionH>
          <wp:positionV relativeFrom="paragraph">
            <wp:posOffset>-350520</wp:posOffset>
          </wp:positionV>
          <wp:extent cx="2036445" cy="643255"/>
          <wp:effectExtent l="0" t="0" r="1905" b="4445"/>
          <wp:wrapSquare wrapText="bothSides" distT="0" distB="0" distL="114300" distR="114300"/>
          <wp:docPr id="2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
                  <a:srcRect/>
                  <a:stretch>
                    <a:fillRect/>
                  </a:stretch>
                </pic:blipFill>
                <pic:spPr>
                  <a:xfrm>
                    <a:off x="0" y="0"/>
                    <a:ext cx="2036445" cy="643255"/>
                  </a:xfrm>
                  <a:prstGeom prst="rect">
                    <a:avLst/>
                  </a:prstGeom>
                  <a:ln/>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A26DB" w14:textId="7E2324EF" w:rsidR="00CD3F29" w:rsidRDefault="00CD3F2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DD310" w14:textId="1DCA0946" w:rsidR="00CD3F29" w:rsidRPr="002E52A2" w:rsidRDefault="00CD3F29" w:rsidP="00F17B27">
    <w:pPr>
      <w:pBdr>
        <w:top w:val="single" w:sz="8" w:space="1" w:color="D37D28"/>
      </w:pBdr>
      <w:tabs>
        <w:tab w:val="center" w:pos="4680"/>
        <w:tab w:val="right" w:pos="9360"/>
        <w:tab w:val="right" w:pos="14400"/>
      </w:tabs>
      <w:spacing w:after="0" w:line="240" w:lineRule="auto"/>
    </w:pPr>
    <w:r>
      <w:rPr>
        <w:rFonts w:ascii="Gill Sans MT" w:hAnsi="Gill Sans MT" w:cs="Arial"/>
        <w:b/>
        <w:sz w:val="18"/>
        <w:szCs w:val="18"/>
      </w:rPr>
      <w:t>FEED THE FUTURE | [COUNTRY] Zone of Influence Midline Survey Study [YEAR(S)] Protocol</w:t>
    </w:r>
    <w:r w:rsidRPr="007E39EF">
      <w:rPr>
        <w:rFonts w:ascii="Gill Sans MT" w:hAnsi="Gill Sans MT" w:cs="Arial"/>
        <w:b/>
        <w:sz w:val="18"/>
        <w:szCs w:val="18"/>
      </w:rPr>
      <w:tab/>
    </w:r>
    <w:r w:rsidRPr="002E52A2">
      <w:rPr>
        <w:rFonts w:ascii="Gill Sans MT" w:hAnsi="Gill Sans MT"/>
        <w:b/>
        <w:sz w:val="18"/>
        <w:szCs w:val="18"/>
      </w:rPr>
      <w:fldChar w:fldCharType="begin"/>
    </w:r>
    <w:r w:rsidRPr="002E52A2">
      <w:rPr>
        <w:rFonts w:ascii="Gill Sans MT" w:hAnsi="Gill Sans MT"/>
        <w:b/>
        <w:sz w:val="18"/>
        <w:szCs w:val="18"/>
      </w:rPr>
      <w:instrText xml:space="preserve"> PAGE   \* MERGEFORMAT </w:instrText>
    </w:r>
    <w:r w:rsidRPr="002E52A2">
      <w:rPr>
        <w:rFonts w:ascii="Gill Sans MT" w:hAnsi="Gill Sans MT"/>
        <w:b/>
        <w:sz w:val="18"/>
        <w:szCs w:val="18"/>
      </w:rPr>
      <w:fldChar w:fldCharType="separate"/>
    </w:r>
    <w:r>
      <w:rPr>
        <w:rFonts w:ascii="Gill Sans MT" w:hAnsi="Gill Sans MT"/>
        <w:b/>
        <w:noProof/>
        <w:sz w:val="18"/>
        <w:szCs w:val="18"/>
      </w:rPr>
      <w:t>20</w:t>
    </w:r>
    <w:r w:rsidRPr="002E52A2">
      <w:rPr>
        <w:rFonts w:ascii="Gill Sans MT" w:hAnsi="Gill Sans MT"/>
        <w:b/>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8035D" w14:textId="77777777" w:rsidR="004448DC" w:rsidRDefault="004448DC">
      <w:pPr>
        <w:spacing w:line="240" w:lineRule="auto"/>
      </w:pPr>
      <w:r>
        <w:separator/>
      </w:r>
    </w:p>
  </w:footnote>
  <w:footnote w:type="continuationSeparator" w:id="0">
    <w:p w14:paraId="594047C9" w14:textId="77777777" w:rsidR="004448DC" w:rsidRDefault="004448DC">
      <w:pPr>
        <w:spacing w:line="240" w:lineRule="auto"/>
      </w:pPr>
      <w:r>
        <w:continuationSeparator/>
      </w:r>
    </w:p>
  </w:footnote>
  <w:footnote w:type="continuationNotice" w:id="1">
    <w:p w14:paraId="5F455502" w14:textId="77777777" w:rsidR="004448DC" w:rsidRDefault="004448DC">
      <w:pPr>
        <w:spacing w:after="0" w:line="240" w:lineRule="auto"/>
      </w:pPr>
    </w:p>
  </w:footnote>
  <w:footnote w:id="2">
    <w:p w14:paraId="63B95593" w14:textId="6AD28257" w:rsidR="00CD3F29" w:rsidRDefault="00CD3F29" w:rsidP="00ED42D8">
      <w:pPr>
        <w:pStyle w:val="FootnoteText"/>
      </w:pPr>
      <w:r>
        <w:rPr>
          <w:rStyle w:val="FootnoteReference"/>
        </w:rPr>
        <w:footnoteRef/>
      </w:r>
      <w:r>
        <w:t xml:space="preserve"> </w:t>
      </w:r>
      <w:r w:rsidRPr="008017CD">
        <w:rPr>
          <w:color w:val="262626" w:themeColor="text1" w:themeTint="D9"/>
        </w:rPr>
        <w:t>Stukel</w:t>
      </w:r>
      <w:r>
        <w:rPr>
          <w:color w:val="262626" w:themeColor="text1" w:themeTint="D9"/>
        </w:rPr>
        <w:t>, DM</w:t>
      </w:r>
      <w:r w:rsidRPr="008017CD">
        <w:rPr>
          <w:color w:val="262626" w:themeColor="text1" w:themeTint="D9"/>
        </w:rPr>
        <w:t>. 201</w:t>
      </w:r>
      <w:r>
        <w:rPr>
          <w:color w:val="262626" w:themeColor="text1" w:themeTint="D9"/>
        </w:rPr>
        <w:t>8</w:t>
      </w:r>
      <w:r w:rsidRPr="008017CD">
        <w:rPr>
          <w:color w:val="262626" w:themeColor="text1" w:themeTint="D9"/>
        </w:rPr>
        <w:t xml:space="preserve">. </w:t>
      </w:r>
      <w:r w:rsidRPr="009F7905">
        <w:t xml:space="preserve">Feed the Future Population-Based Survey Sampling Guide. </w:t>
      </w:r>
      <w:r w:rsidRPr="008017CD">
        <w:rPr>
          <w:color w:val="262626" w:themeColor="text1" w:themeTint="D9"/>
        </w:rPr>
        <w:t>Washington, DC: Food and Nutrition Technical Assistance Project, FHI 360</w:t>
      </w:r>
      <w:r w:rsidRPr="00215DC1">
        <w:rPr>
          <w:color w:val="262626" w:themeColor="text1" w:themeTint="D9"/>
          <w:shd w:val="clear" w:color="auto" w:fill="FFFFFF" w:themeFill="background1"/>
        </w:rPr>
        <w:t>.</w:t>
      </w:r>
      <w:r>
        <w:rPr>
          <w:color w:val="262626" w:themeColor="text1" w:themeTint="D9"/>
          <w:shd w:val="clear" w:color="auto" w:fill="FFFFFF" w:themeFill="background1"/>
        </w:rPr>
        <w:t xml:space="preserve"> Available for download from </w:t>
      </w:r>
      <w:hyperlink r:id="rId1" w:history="1">
        <w:r w:rsidRPr="00F463CB">
          <w:rPr>
            <w:rStyle w:val="Hyperlink"/>
            <w:shd w:val="clear" w:color="auto" w:fill="FFFFFF" w:themeFill="background1"/>
          </w:rPr>
          <w:t>https://agrilinks.org/post/feed-future-zoi-survey-methods</w:t>
        </w:r>
      </w:hyperlink>
      <w:r>
        <w:rPr>
          <w:color w:val="262626" w:themeColor="text1" w:themeTint="D9"/>
          <w:shd w:val="clear" w:color="auto" w:fill="FFFFFF" w:themeFill="background1"/>
        </w:rPr>
        <w:t>.</w:t>
      </w:r>
    </w:p>
  </w:footnote>
  <w:footnote w:id="3">
    <w:p w14:paraId="4F106E01" w14:textId="0783FF84" w:rsidR="00CD3F29" w:rsidRPr="00A560C4" w:rsidRDefault="00CD3F29" w:rsidP="00257BCA">
      <w:pPr>
        <w:pStyle w:val="FootnoteText"/>
        <w:rPr>
          <w:lang w:val="en-ZA"/>
        </w:rPr>
      </w:pPr>
      <w:r>
        <w:rPr>
          <w:rStyle w:val="FootnoteReference"/>
        </w:rPr>
        <w:footnoteRef/>
      </w:r>
      <w:r>
        <w:t xml:space="preserve"> </w:t>
      </w:r>
      <w:r w:rsidRPr="008017CD">
        <w:rPr>
          <w:color w:val="262626" w:themeColor="text1" w:themeTint="D9"/>
        </w:rPr>
        <w:t>Stukel</w:t>
      </w:r>
      <w:r>
        <w:rPr>
          <w:color w:val="262626" w:themeColor="text1" w:themeTint="D9"/>
        </w:rPr>
        <w:t>, DM</w:t>
      </w:r>
      <w:r w:rsidRPr="008017CD">
        <w:rPr>
          <w:color w:val="262626" w:themeColor="text1" w:themeTint="D9"/>
        </w:rPr>
        <w:t>. 201</w:t>
      </w:r>
      <w:r>
        <w:rPr>
          <w:color w:val="262626" w:themeColor="text1" w:themeTint="D9"/>
        </w:rPr>
        <w:t>8</w:t>
      </w:r>
      <w:r w:rsidRPr="008017CD">
        <w:rPr>
          <w:color w:val="262626" w:themeColor="text1" w:themeTint="D9"/>
        </w:rPr>
        <w:t xml:space="preserve">. </w:t>
      </w:r>
      <w:r w:rsidRPr="009F7905">
        <w:t xml:space="preserve">Feed the Future Population-Based Survey Sampling Guide. </w:t>
      </w:r>
      <w:r w:rsidRPr="008017CD">
        <w:rPr>
          <w:color w:val="262626" w:themeColor="text1" w:themeTint="D9"/>
        </w:rPr>
        <w:t>Washington, DC: Food and Nutrition Technical Assistance Project, FHI 360</w:t>
      </w:r>
      <w:r w:rsidRPr="00215DC1">
        <w:rPr>
          <w:color w:val="262626" w:themeColor="text1" w:themeTint="D9"/>
          <w:shd w:val="clear" w:color="auto" w:fill="FFFFFF" w:themeFill="background1"/>
        </w:rPr>
        <w:t>.</w:t>
      </w:r>
      <w:r>
        <w:rPr>
          <w:color w:val="262626" w:themeColor="text1" w:themeTint="D9"/>
          <w:shd w:val="clear" w:color="auto" w:fill="FFFFFF" w:themeFill="background1"/>
        </w:rPr>
        <w:t xml:space="preserve"> Available for download from </w:t>
      </w:r>
      <w:hyperlink r:id="rId2" w:history="1">
        <w:r w:rsidRPr="00F463CB">
          <w:rPr>
            <w:rStyle w:val="Hyperlink"/>
            <w:shd w:val="clear" w:color="auto" w:fill="FFFFFF" w:themeFill="background1"/>
          </w:rPr>
          <w:t>https://agrilinks.org/post/feed-future-zoi-survey-methods</w:t>
        </w:r>
      </w:hyperlink>
      <w:r>
        <w:rPr>
          <w:color w:val="262626" w:themeColor="text1" w:themeTint="D9"/>
          <w:shd w:val="clear" w:color="auto" w:fill="FFFFFF" w:themeFill="background1"/>
        </w:rPr>
        <w:t>.</w:t>
      </w:r>
    </w:p>
  </w:footnote>
  <w:footnote w:id="4">
    <w:p w14:paraId="695BB06C" w14:textId="57AFC2CB" w:rsidR="00CD3F29" w:rsidRPr="00ED3A65" w:rsidRDefault="00CD3F29" w:rsidP="00B51A42">
      <w:pPr>
        <w:pStyle w:val="FootnoteText"/>
        <w:rPr>
          <w:sz w:val="18"/>
        </w:rPr>
      </w:pPr>
      <w:r w:rsidRPr="008B7812">
        <w:rPr>
          <w:rStyle w:val="FootnoteReference"/>
        </w:rPr>
        <w:footnoteRef/>
      </w:r>
      <w:r w:rsidRPr="008B7812">
        <w:rPr>
          <w:vertAlign w:val="superscript"/>
        </w:rPr>
        <w:t xml:space="preserve"> </w:t>
      </w:r>
      <w:r w:rsidRPr="008B7812">
        <w:t>Some survey subcontractors may need to select and train Field Supervisors during the main training; this is an acceptable approach to implementation, and alternate planning and training procedures are available to support this approach.</w:t>
      </w:r>
    </w:p>
  </w:footnote>
  <w:footnote w:id="5">
    <w:p w14:paraId="7D8C0F2C" w14:textId="1570CB48" w:rsidR="00CD3F29" w:rsidRPr="00885FD0" w:rsidRDefault="00CD3F29" w:rsidP="00D2407C">
      <w:pPr>
        <w:pStyle w:val="FootnoteText"/>
      </w:pPr>
      <w:r w:rsidRPr="00885FD0">
        <w:rPr>
          <w:rStyle w:val="FootnoteReference"/>
        </w:rPr>
        <w:footnoteRef/>
      </w:r>
      <w:r w:rsidRPr="00885FD0">
        <w:rPr>
          <w:rStyle w:val="FootnoteReference"/>
        </w:rPr>
        <w:t xml:space="preserve"> </w:t>
      </w:r>
      <w:r>
        <w:t>If</w:t>
      </w:r>
      <w:r w:rsidRPr="00885FD0">
        <w:t xml:space="preserve"> the survey subcontractor’s standard practice </w:t>
      </w:r>
      <w:r>
        <w:t>is</w:t>
      </w:r>
      <w:r w:rsidRPr="00885FD0">
        <w:t xml:space="preserve"> to train Field Supervisors with Interviewers, the training program will be modified to accommodate this training. The Supervisor’s Manual will be used to train the Field Supervisors.</w:t>
      </w:r>
    </w:p>
  </w:footnote>
  <w:footnote w:id="6">
    <w:p w14:paraId="69343ED6" w14:textId="5993C6BD" w:rsidR="00CD3F29" w:rsidRPr="004A60E6" w:rsidRDefault="00CD3F29" w:rsidP="00B439C8">
      <w:pPr>
        <w:pStyle w:val="FootnoteText"/>
        <w:rPr>
          <w:color w:val="0000FF"/>
          <w:sz w:val="18"/>
          <w:szCs w:val="18"/>
          <w:u w:val="single"/>
        </w:rPr>
      </w:pPr>
      <w:r w:rsidRPr="004A60E6">
        <w:rPr>
          <w:rStyle w:val="FootnoteReference"/>
          <w:sz w:val="18"/>
          <w:szCs w:val="18"/>
        </w:rPr>
        <w:footnoteRef/>
      </w:r>
      <w:r w:rsidRPr="004A60E6">
        <w:rPr>
          <w:sz w:val="18"/>
          <w:szCs w:val="18"/>
        </w:rPr>
        <w:t xml:space="preserve"> The Feed the Future Sampling Manual is available on </w:t>
      </w:r>
      <w:r w:rsidRPr="004A60E6">
        <w:rPr>
          <w:sz w:val="18"/>
          <w:szCs w:val="18"/>
        </w:rPr>
        <w:t xml:space="preserve">Agrilinks: </w:t>
      </w:r>
      <w:hyperlink r:id="rId3" w:history="1">
        <w:r w:rsidRPr="004A60E6">
          <w:rPr>
            <w:rStyle w:val="Hyperlink"/>
            <w:sz w:val="18"/>
            <w:szCs w:val="18"/>
          </w:rPr>
          <w:t>https://agrilinks.org/post/feed-future-zoi-survey-methods</w:t>
        </w:r>
      </w:hyperlink>
      <w:r w:rsidRPr="004A60E6">
        <w:rPr>
          <w:sz w:val="18"/>
          <w:szCs w:val="18"/>
        </w:rPr>
        <w:t xml:space="preserve"> </w:t>
      </w:r>
    </w:p>
  </w:footnote>
  <w:footnote w:id="7">
    <w:p w14:paraId="319595FA" w14:textId="33C1AE89" w:rsidR="00CD3F29" w:rsidRPr="004A60E6" w:rsidRDefault="00CD3F29" w:rsidP="00D2407C">
      <w:pPr>
        <w:pStyle w:val="FootnoteText"/>
        <w:rPr>
          <w:sz w:val="18"/>
          <w:szCs w:val="18"/>
        </w:rPr>
      </w:pPr>
      <w:r w:rsidRPr="004A60E6">
        <w:rPr>
          <w:rStyle w:val="FootnoteReference"/>
          <w:sz w:val="18"/>
          <w:szCs w:val="18"/>
        </w:rPr>
        <w:footnoteRef/>
      </w:r>
      <w:r w:rsidRPr="004A60E6">
        <w:rPr>
          <w:sz w:val="18"/>
          <w:szCs w:val="18"/>
        </w:rPr>
        <w:t xml:space="preserve"> The Feed the Future Indicator Handbook: Definition Sheets are available at: </w:t>
      </w:r>
      <w:hyperlink r:id="rId4" w:tgtFrame="_blank" w:history="1">
        <w:r w:rsidRPr="004A60E6">
          <w:rPr>
            <w:rStyle w:val="Hyperlink"/>
            <w:sz w:val="18"/>
            <w:szCs w:val="18"/>
          </w:rPr>
          <w:t>https://feedthefuture.gov/resource/feed-future-handbook-indicator-definitions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C08CC" w14:textId="77777777" w:rsidR="00CD3F29" w:rsidRDefault="00CD3F29">
    <w:pPr>
      <w:pStyle w:val="Header"/>
    </w:pPr>
    <w:r>
      <w:rPr>
        <w:rFonts w:ascii="Gill Sans MT" w:hAnsi="Gill Sans MT"/>
        <w:noProof/>
      </w:rPr>
      <mc:AlternateContent>
        <mc:Choice Requires="wpg">
          <w:drawing>
            <wp:anchor distT="0" distB="0" distL="114300" distR="114300" simplePos="0" relativeHeight="251658241" behindDoc="0" locked="0" layoutInCell="1" allowOverlap="1" wp14:anchorId="036B93A5" wp14:editId="510BC282">
              <wp:simplePos x="0" y="0"/>
              <wp:positionH relativeFrom="column">
                <wp:posOffset>-876300</wp:posOffset>
              </wp:positionH>
              <wp:positionV relativeFrom="paragraph">
                <wp:posOffset>-365760</wp:posOffset>
              </wp:positionV>
              <wp:extent cx="7608570" cy="998220"/>
              <wp:effectExtent l="0" t="0" r="0" b="0"/>
              <wp:wrapNone/>
              <wp:docPr id="17" name="Group 17"/>
              <wp:cNvGraphicFramePr/>
              <a:graphic xmlns:a="http://schemas.openxmlformats.org/drawingml/2006/main">
                <a:graphicData uri="http://schemas.microsoft.com/office/word/2010/wordprocessingGroup">
                  <wpg:wgp>
                    <wpg:cNvGrpSpPr/>
                    <wpg:grpSpPr>
                      <a:xfrm>
                        <a:off x="0" y="0"/>
                        <a:ext cx="7608570" cy="998220"/>
                        <a:chOff x="0" y="0"/>
                        <a:chExt cx="7608570" cy="998220"/>
                      </a:xfrm>
                    </wpg:grpSpPr>
                    <wps:wsp>
                      <wps:cNvPr id="27" name="Rectangle 27"/>
                      <wps:cNvSpPr>
                        <a:spLocks noChangeArrowheads="1"/>
                      </wps:cNvSpPr>
                      <wps:spPr bwMode="auto">
                        <a:xfrm>
                          <a:off x="0" y="92202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29" descr="horizontal CMYK blue"/>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28600" y="0"/>
                          <a:ext cx="3282950" cy="857250"/>
                        </a:xfrm>
                        <a:prstGeom prst="rect">
                          <a:avLst/>
                        </a:prstGeom>
                        <a:noFill/>
                        <a:ln>
                          <a:noFill/>
                        </a:ln>
                      </pic:spPr>
                    </pic:pic>
                  </wpg:wgp>
                </a:graphicData>
              </a:graphic>
            </wp:anchor>
          </w:drawing>
        </mc:Choice>
        <mc:Fallback xmlns:w16sdtdh="http://schemas.microsoft.com/office/word/2020/wordml/sdtdatahash">
          <w:pict>
            <v:group w14:anchorId="12BA2C8D" id="Group 17" o:spid="_x0000_s1026" style="position:absolute;margin-left:-69pt;margin-top:-28.8pt;width:599.1pt;height:78.6pt;z-index:251658241" coordsize="76085,99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">
              <v:rect id="Rectangle 27" o:spid="_x0000_s1027" style="position:absolute;top:9220;width:76085;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" fillcolor="#4799b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28" type="#_x0000_t75" alt="horizontal CMYK blue" style="position:absolute;left:2286;width:32829;height:8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">
                <v:imagedata r:id="rId2" o:title="horizontal CMYK blue"/>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E3BF3" w14:textId="77777777" w:rsidR="00CD3F29" w:rsidRDefault="00CD3F29">
    <w:pPr>
      <w:pStyle w:val="Header"/>
      <w:rPr>
        <w:sz w:val="18"/>
        <w:szCs w:val="18"/>
      </w:rPr>
    </w:pPr>
  </w:p>
  <w:p w14:paraId="167EBA16" w14:textId="77777777" w:rsidR="00CD3F29" w:rsidRDefault="00CD3F2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884B5" w14:textId="17F0341D" w:rsidR="00CD3F29" w:rsidRDefault="00CD3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5254C"/>
    <w:multiLevelType w:val="hybridMultilevel"/>
    <w:tmpl w:val="20C47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B00E3F"/>
    <w:multiLevelType w:val="hybridMultilevel"/>
    <w:tmpl w:val="4EB4D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1426C"/>
    <w:multiLevelType w:val="hybridMultilevel"/>
    <w:tmpl w:val="86723764"/>
    <w:lvl w:ilvl="0" w:tplc="0409000F">
      <w:start w:val="1"/>
      <w:numFmt w:val="decimal"/>
      <w:lvlText w:val="%1."/>
      <w:lvlJc w:val="left"/>
      <w:pPr>
        <w:ind w:left="720" w:hanging="360"/>
      </w:pPr>
      <w:rPr>
        <w:rFonts w:hint="default"/>
      </w:rPr>
    </w:lvl>
    <w:lvl w:ilvl="1" w:tplc="A818215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313F4"/>
    <w:multiLevelType w:val="hybridMultilevel"/>
    <w:tmpl w:val="74C42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3A07F7"/>
    <w:multiLevelType w:val="hybridMultilevel"/>
    <w:tmpl w:val="7792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AB345E"/>
    <w:multiLevelType w:val="hybridMultilevel"/>
    <w:tmpl w:val="899A4432"/>
    <w:lvl w:ilvl="0" w:tplc="C9740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8838B4"/>
    <w:multiLevelType w:val="hybridMultilevel"/>
    <w:tmpl w:val="4184C2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8641E"/>
    <w:multiLevelType w:val="hybridMultilevel"/>
    <w:tmpl w:val="1C9AAB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6C02B0"/>
    <w:multiLevelType w:val="hybridMultilevel"/>
    <w:tmpl w:val="7FB854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3CF95658"/>
    <w:multiLevelType w:val="hybridMultilevel"/>
    <w:tmpl w:val="D1E82B12"/>
    <w:lvl w:ilvl="0" w:tplc="85BE3514">
      <w:start w:val="1"/>
      <w:numFmt w:val="bullet"/>
      <w:lvlText w:val="-"/>
      <w:lvlJc w:val="left"/>
      <w:pPr>
        <w:ind w:left="720" w:hanging="360"/>
      </w:pPr>
      <w:rPr>
        <w:rFonts w:ascii="Times New Roman" w:eastAsia="Cabi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4B6C4C"/>
    <w:multiLevelType w:val="hybridMultilevel"/>
    <w:tmpl w:val="BDF017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B43F30"/>
    <w:multiLevelType w:val="hybridMultilevel"/>
    <w:tmpl w:val="65029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D58AB"/>
    <w:multiLevelType w:val="hybridMultilevel"/>
    <w:tmpl w:val="D1149036"/>
    <w:lvl w:ilvl="0" w:tplc="C9740A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11648"/>
    <w:multiLevelType w:val="hybridMultilevel"/>
    <w:tmpl w:val="DEFE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040563"/>
    <w:multiLevelType w:val="hybridMultilevel"/>
    <w:tmpl w:val="C04C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5603A"/>
    <w:multiLevelType w:val="hybridMultilevel"/>
    <w:tmpl w:val="0EDA0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816E1"/>
    <w:multiLevelType w:val="hybridMultilevel"/>
    <w:tmpl w:val="E59C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70C1B"/>
    <w:multiLevelType w:val="hybridMultilevel"/>
    <w:tmpl w:val="0D2E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5315DE"/>
    <w:multiLevelType w:val="multilevel"/>
    <w:tmpl w:val="285481D8"/>
    <w:lvl w:ilvl="0">
      <w:start w:val="1"/>
      <w:numFmt w:val="bullet"/>
      <w:pStyle w:val="Bulletedlist"/>
      <w:lvlText w:val=""/>
      <w:lvlJc w:val="left"/>
      <w:pPr>
        <w:ind w:left="1170" w:hanging="360"/>
      </w:pPr>
      <w:rPr>
        <w:rFonts w:ascii="Symbol" w:hAnsi="Symbol"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610" w:hanging="1800"/>
      </w:pPr>
      <w:rPr>
        <w:rFonts w:hint="default"/>
      </w:rPr>
    </w:lvl>
    <w:lvl w:ilvl="8">
      <w:start w:val="1"/>
      <w:numFmt w:val="decimal"/>
      <w:isLgl/>
      <w:lvlText w:val="%1.%2.%3.%4.%5.%6.%7.%8.%9"/>
      <w:lvlJc w:val="left"/>
      <w:pPr>
        <w:ind w:left="2610" w:hanging="1800"/>
      </w:pPr>
      <w:rPr>
        <w:rFonts w:hint="default"/>
      </w:rPr>
    </w:lvl>
  </w:abstractNum>
  <w:abstractNum w:abstractNumId="20" w15:restartNumberingAfterBreak="0">
    <w:nsid w:val="63A6252D"/>
    <w:multiLevelType w:val="hybridMultilevel"/>
    <w:tmpl w:val="E5F8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9C4CB8"/>
    <w:multiLevelType w:val="hybridMultilevel"/>
    <w:tmpl w:val="03DED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A52678"/>
    <w:multiLevelType w:val="hybridMultilevel"/>
    <w:tmpl w:val="20722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25977"/>
    <w:multiLevelType w:val="hybridMultilevel"/>
    <w:tmpl w:val="E566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8E0338"/>
    <w:multiLevelType w:val="hybridMultilevel"/>
    <w:tmpl w:val="3A5C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45B95"/>
    <w:multiLevelType w:val="hybridMultilevel"/>
    <w:tmpl w:val="7C8C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9"/>
  </w:num>
  <w:num w:numId="4">
    <w:abstractNumId w:val="11"/>
  </w:num>
  <w:num w:numId="5">
    <w:abstractNumId w:val="20"/>
  </w:num>
  <w:num w:numId="6">
    <w:abstractNumId w:val="10"/>
  </w:num>
  <w:num w:numId="7">
    <w:abstractNumId w:val="3"/>
  </w:num>
  <w:num w:numId="8">
    <w:abstractNumId w:val="16"/>
  </w:num>
  <w:num w:numId="9">
    <w:abstractNumId w:val="15"/>
  </w:num>
  <w:num w:numId="10">
    <w:abstractNumId w:val="18"/>
  </w:num>
  <w:num w:numId="11">
    <w:abstractNumId w:val="2"/>
  </w:num>
  <w:num w:numId="12">
    <w:abstractNumId w:val="25"/>
  </w:num>
  <w:num w:numId="13">
    <w:abstractNumId w:val="14"/>
  </w:num>
  <w:num w:numId="14">
    <w:abstractNumId w:val="17"/>
  </w:num>
  <w:num w:numId="15">
    <w:abstractNumId w:val="24"/>
  </w:num>
  <w:num w:numId="16">
    <w:abstractNumId w:val="4"/>
  </w:num>
  <w:num w:numId="17">
    <w:abstractNumId w:val="5"/>
  </w:num>
  <w:num w:numId="18">
    <w:abstractNumId w:val="13"/>
  </w:num>
  <w:num w:numId="19">
    <w:abstractNumId w:val="6"/>
  </w:num>
  <w:num w:numId="20">
    <w:abstractNumId w:val="7"/>
  </w:num>
  <w:num w:numId="21">
    <w:abstractNumId w:val="12"/>
  </w:num>
  <w:num w:numId="22">
    <w:abstractNumId w:val="22"/>
  </w:num>
  <w:num w:numId="23">
    <w:abstractNumId w:val="23"/>
  </w:num>
  <w:num w:numId="24">
    <w:abstractNumId w:val="8"/>
  </w:num>
  <w:num w:numId="25">
    <w:abstractNumId w:val="0"/>
  </w:num>
  <w:num w:numId="26">
    <w:abstractNumId w:val="21"/>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CF">
    <w15:presenceInfo w15:providerId="None" w15:userId="ICF"/>
  </w15:person>
  <w15:person w15:author="Kiersten Johnson">
    <w15:presenceInfo w15:providerId="Windows Live" w15:userId="756920d31d83ea7a"/>
  </w15:person>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3CF"/>
    <w:rsid w:val="000004BB"/>
    <w:rsid w:val="0000073E"/>
    <w:rsid w:val="00001021"/>
    <w:rsid w:val="00001941"/>
    <w:rsid w:val="00001D58"/>
    <w:rsid w:val="00001FBA"/>
    <w:rsid w:val="00002F0B"/>
    <w:rsid w:val="00003138"/>
    <w:rsid w:val="0000321B"/>
    <w:rsid w:val="00003818"/>
    <w:rsid w:val="00006929"/>
    <w:rsid w:val="00006A66"/>
    <w:rsid w:val="000077F3"/>
    <w:rsid w:val="00007887"/>
    <w:rsid w:val="000102DC"/>
    <w:rsid w:val="0001034B"/>
    <w:rsid w:val="00011C62"/>
    <w:rsid w:val="00011F56"/>
    <w:rsid w:val="000128BE"/>
    <w:rsid w:val="00012DBD"/>
    <w:rsid w:val="0001413E"/>
    <w:rsid w:val="0001425A"/>
    <w:rsid w:val="00015388"/>
    <w:rsid w:val="00016C32"/>
    <w:rsid w:val="00016EBF"/>
    <w:rsid w:val="00017205"/>
    <w:rsid w:val="00017B7C"/>
    <w:rsid w:val="00017E5A"/>
    <w:rsid w:val="00017F0D"/>
    <w:rsid w:val="00017F63"/>
    <w:rsid w:val="0002031E"/>
    <w:rsid w:val="000203F2"/>
    <w:rsid w:val="00021048"/>
    <w:rsid w:val="00021436"/>
    <w:rsid w:val="000220E2"/>
    <w:rsid w:val="00022A92"/>
    <w:rsid w:val="00022C74"/>
    <w:rsid w:val="000238F9"/>
    <w:rsid w:val="00023E4E"/>
    <w:rsid w:val="000242F0"/>
    <w:rsid w:val="00027889"/>
    <w:rsid w:val="00027C2A"/>
    <w:rsid w:val="00031458"/>
    <w:rsid w:val="000316A9"/>
    <w:rsid w:val="00032606"/>
    <w:rsid w:val="000326F4"/>
    <w:rsid w:val="00032E2F"/>
    <w:rsid w:val="000334F1"/>
    <w:rsid w:val="00034E21"/>
    <w:rsid w:val="000353BE"/>
    <w:rsid w:val="00036269"/>
    <w:rsid w:val="0003743B"/>
    <w:rsid w:val="0004054C"/>
    <w:rsid w:val="000407FB"/>
    <w:rsid w:val="000413CD"/>
    <w:rsid w:val="00043F6A"/>
    <w:rsid w:val="0004485C"/>
    <w:rsid w:val="00044C6D"/>
    <w:rsid w:val="00044FCB"/>
    <w:rsid w:val="00045435"/>
    <w:rsid w:val="00047CF2"/>
    <w:rsid w:val="000507AB"/>
    <w:rsid w:val="00050CF8"/>
    <w:rsid w:val="00051415"/>
    <w:rsid w:val="00051985"/>
    <w:rsid w:val="0005223D"/>
    <w:rsid w:val="00052F1A"/>
    <w:rsid w:val="000535E3"/>
    <w:rsid w:val="0005441D"/>
    <w:rsid w:val="00054C14"/>
    <w:rsid w:val="00054E3D"/>
    <w:rsid w:val="00055015"/>
    <w:rsid w:val="000563D6"/>
    <w:rsid w:val="00056A28"/>
    <w:rsid w:val="00060E92"/>
    <w:rsid w:val="0006275D"/>
    <w:rsid w:val="000657B4"/>
    <w:rsid w:val="000663A5"/>
    <w:rsid w:val="00066D0F"/>
    <w:rsid w:val="00066FCE"/>
    <w:rsid w:val="00067F5E"/>
    <w:rsid w:val="0007037A"/>
    <w:rsid w:val="00070BD3"/>
    <w:rsid w:val="00070C56"/>
    <w:rsid w:val="00070C67"/>
    <w:rsid w:val="00071C2C"/>
    <w:rsid w:val="00072242"/>
    <w:rsid w:val="00073BC4"/>
    <w:rsid w:val="0007436E"/>
    <w:rsid w:val="000743BB"/>
    <w:rsid w:val="00074971"/>
    <w:rsid w:val="00074F8E"/>
    <w:rsid w:val="000775CF"/>
    <w:rsid w:val="00080039"/>
    <w:rsid w:val="000814D2"/>
    <w:rsid w:val="000820F0"/>
    <w:rsid w:val="00082C78"/>
    <w:rsid w:val="000837DA"/>
    <w:rsid w:val="000839CA"/>
    <w:rsid w:val="00083DB6"/>
    <w:rsid w:val="000844D1"/>
    <w:rsid w:val="00086155"/>
    <w:rsid w:val="0008693B"/>
    <w:rsid w:val="00087317"/>
    <w:rsid w:val="00087755"/>
    <w:rsid w:val="000878A4"/>
    <w:rsid w:val="00087A9A"/>
    <w:rsid w:val="00087B53"/>
    <w:rsid w:val="00087F3A"/>
    <w:rsid w:val="000904FE"/>
    <w:rsid w:val="00090C98"/>
    <w:rsid w:val="00093CA4"/>
    <w:rsid w:val="0009446C"/>
    <w:rsid w:val="000953FF"/>
    <w:rsid w:val="00095DD8"/>
    <w:rsid w:val="0009732F"/>
    <w:rsid w:val="00097435"/>
    <w:rsid w:val="00097D61"/>
    <w:rsid w:val="000A0470"/>
    <w:rsid w:val="000A08DE"/>
    <w:rsid w:val="000A31BA"/>
    <w:rsid w:val="000A403A"/>
    <w:rsid w:val="000A41DA"/>
    <w:rsid w:val="000A4492"/>
    <w:rsid w:val="000A4AB9"/>
    <w:rsid w:val="000A52D6"/>
    <w:rsid w:val="000A5BFC"/>
    <w:rsid w:val="000A639B"/>
    <w:rsid w:val="000A6610"/>
    <w:rsid w:val="000A6840"/>
    <w:rsid w:val="000A72BD"/>
    <w:rsid w:val="000A7CFD"/>
    <w:rsid w:val="000B167C"/>
    <w:rsid w:val="000B1745"/>
    <w:rsid w:val="000B20F0"/>
    <w:rsid w:val="000B2B58"/>
    <w:rsid w:val="000B368A"/>
    <w:rsid w:val="000B3752"/>
    <w:rsid w:val="000B377D"/>
    <w:rsid w:val="000B4143"/>
    <w:rsid w:val="000B429B"/>
    <w:rsid w:val="000B4448"/>
    <w:rsid w:val="000B47C5"/>
    <w:rsid w:val="000B48C5"/>
    <w:rsid w:val="000B4EAB"/>
    <w:rsid w:val="000B61A6"/>
    <w:rsid w:val="000B6B1A"/>
    <w:rsid w:val="000B75E4"/>
    <w:rsid w:val="000C02FE"/>
    <w:rsid w:val="000C0898"/>
    <w:rsid w:val="000C0CB2"/>
    <w:rsid w:val="000C1737"/>
    <w:rsid w:val="000C1A1B"/>
    <w:rsid w:val="000C2001"/>
    <w:rsid w:val="000C309F"/>
    <w:rsid w:val="000C3A2F"/>
    <w:rsid w:val="000C4250"/>
    <w:rsid w:val="000C5B51"/>
    <w:rsid w:val="000C5F8A"/>
    <w:rsid w:val="000C7267"/>
    <w:rsid w:val="000C7297"/>
    <w:rsid w:val="000C7679"/>
    <w:rsid w:val="000D0191"/>
    <w:rsid w:val="000D0A9B"/>
    <w:rsid w:val="000D1CC6"/>
    <w:rsid w:val="000D2B46"/>
    <w:rsid w:val="000D44BD"/>
    <w:rsid w:val="000D6EBD"/>
    <w:rsid w:val="000E1DA0"/>
    <w:rsid w:val="000E2B50"/>
    <w:rsid w:val="000E2BE2"/>
    <w:rsid w:val="000E433B"/>
    <w:rsid w:val="000E43E4"/>
    <w:rsid w:val="000E4C67"/>
    <w:rsid w:val="000E6F05"/>
    <w:rsid w:val="000E7127"/>
    <w:rsid w:val="000F002A"/>
    <w:rsid w:val="000F0157"/>
    <w:rsid w:val="000F069C"/>
    <w:rsid w:val="000F07A0"/>
    <w:rsid w:val="000F2F3A"/>
    <w:rsid w:val="000F30B5"/>
    <w:rsid w:val="000F3585"/>
    <w:rsid w:val="000F3C83"/>
    <w:rsid w:val="000F4348"/>
    <w:rsid w:val="000F46FC"/>
    <w:rsid w:val="000F4F8C"/>
    <w:rsid w:val="000F6630"/>
    <w:rsid w:val="000F66E8"/>
    <w:rsid w:val="000F76D5"/>
    <w:rsid w:val="000F7D54"/>
    <w:rsid w:val="00100B96"/>
    <w:rsid w:val="00100CED"/>
    <w:rsid w:val="00100E58"/>
    <w:rsid w:val="0010187C"/>
    <w:rsid w:val="00102243"/>
    <w:rsid w:val="001026CD"/>
    <w:rsid w:val="001051CD"/>
    <w:rsid w:val="001053F6"/>
    <w:rsid w:val="00105FAA"/>
    <w:rsid w:val="001066A5"/>
    <w:rsid w:val="00106CBC"/>
    <w:rsid w:val="001075B0"/>
    <w:rsid w:val="001102D9"/>
    <w:rsid w:val="00110CD4"/>
    <w:rsid w:val="00110EDE"/>
    <w:rsid w:val="00111CF2"/>
    <w:rsid w:val="001120E4"/>
    <w:rsid w:val="0011359C"/>
    <w:rsid w:val="001135CB"/>
    <w:rsid w:val="0011474E"/>
    <w:rsid w:val="001163FD"/>
    <w:rsid w:val="0011678E"/>
    <w:rsid w:val="00116D81"/>
    <w:rsid w:val="00116FD4"/>
    <w:rsid w:val="001179B0"/>
    <w:rsid w:val="00117D2D"/>
    <w:rsid w:val="00117E0E"/>
    <w:rsid w:val="0012031A"/>
    <w:rsid w:val="001204F9"/>
    <w:rsid w:val="001216CF"/>
    <w:rsid w:val="00122355"/>
    <w:rsid w:val="00122C49"/>
    <w:rsid w:val="00122D3B"/>
    <w:rsid w:val="00122E61"/>
    <w:rsid w:val="00123DA4"/>
    <w:rsid w:val="00124D49"/>
    <w:rsid w:val="001250FB"/>
    <w:rsid w:val="001261D2"/>
    <w:rsid w:val="0012655C"/>
    <w:rsid w:val="00126760"/>
    <w:rsid w:val="00130873"/>
    <w:rsid w:val="00131C25"/>
    <w:rsid w:val="001324C7"/>
    <w:rsid w:val="001325EF"/>
    <w:rsid w:val="00132A65"/>
    <w:rsid w:val="00134F59"/>
    <w:rsid w:val="00135ED1"/>
    <w:rsid w:val="001363FF"/>
    <w:rsid w:val="00136AEE"/>
    <w:rsid w:val="00136B14"/>
    <w:rsid w:val="0013707B"/>
    <w:rsid w:val="001374D2"/>
    <w:rsid w:val="00137857"/>
    <w:rsid w:val="00137E98"/>
    <w:rsid w:val="00140841"/>
    <w:rsid w:val="00140921"/>
    <w:rsid w:val="001409AD"/>
    <w:rsid w:val="00140DD3"/>
    <w:rsid w:val="00141096"/>
    <w:rsid w:val="001418E6"/>
    <w:rsid w:val="0014217A"/>
    <w:rsid w:val="00142472"/>
    <w:rsid w:val="0014272F"/>
    <w:rsid w:val="001428CB"/>
    <w:rsid w:val="00142929"/>
    <w:rsid w:val="00143037"/>
    <w:rsid w:val="001431DF"/>
    <w:rsid w:val="001435FB"/>
    <w:rsid w:val="00143AB9"/>
    <w:rsid w:val="00143D89"/>
    <w:rsid w:val="00144536"/>
    <w:rsid w:val="0014456B"/>
    <w:rsid w:val="0014462F"/>
    <w:rsid w:val="00145FCF"/>
    <w:rsid w:val="00146780"/>
    <w:rsid w:val="00146C76"/>
    <w:rsid w:val="0014799A"/>
    <w:rsid w:val="0015011B"/>
    <w:rsid w:val="001506FC"/>
    <w:rsid w:val="00150BEC"/>
    <w:rsid w:val="0015171B"/>
    <w:rsid w:val="0015223E"/>
    <w:rsid w:val="00154417"/>
    <w:rsid w:val="00154928"/>
    <w:rsid w:val="00154A73"/>
    <w:rsid w:val="001554A2"/>
    <w:rsid w:val="00156404"/>
    <w:rsid w:val="00157BA7"/>
    <w:rsid w:val="00157FE9"/>
    <w:rsid w:val="00160683"/>
    <w:rsid w:val="0016070F"/>
    <w:rsid w:val="00160AD6"/>
    <w:rsid w:val="00160FDE"/>
    <w:rsid w:val="00161304"/>
    <w:rsid w:val="0016250F"/>
    <w:rsid w:val="00162B04"/>
    <w:rsid w:val="00162C46"/>
    <w:rsid w:val="00162F35"/>
    <w:rsid w:val="00163414"/>
    <w:rsid w:val="001642B2"/>
    <w:rsid w:val="00164327"/>
    <w:rsid w:val="0016484B"/>
    <w:rsid w:val="00164B32"/>
    <w:rsid w:val="00164E1E"/>
    <w:rsid w:val="00165048"/>
    <w:rsid w:val="001653D3"/>
    <w:rsid w:val="0016693F"/>
    <w:rsid w:val="001707ED"/>
    <w:rsid w:val="001718D4"/>
    <w:rsid w:val="00171D7A"/>
    <w:rsid w:val="0017204D"/>
    <w:rsid w:val="0017281D"/>
    <w:rsid w:val="0017370E"/>
    <w:rsid w:val="00173F42"/>
    <w:rsid w:val="001761DB"/>
    <w:rsid w:val="001763AD"/>
    <w:rsid w:val="00177624"/>
    <w:rsid w:val="0018125A"/>
    <w:rsid w:val="00181480"/>
    <w:rsid w:val="00181908"/>
    <w:rsid w:val="00182314"/>
    <w:rsid w:val="001832E0"/>
    <w:rsid w:val="001842FF"/>
    <w:rsid w:val="00184A92"/>
    <w:rsid w:val="00186FEA"/>
    <w:rsid w:val="001871E5"/>
    <w:rsid w:val="001876F9"/>
    <w:rsid w:val="00187994"/>
    <w:rsid w:val="0019128F"/>
    <w:rsid w:val="00191C55"/>
    <w:rsid w:val="00191CE0"/>
    <w:rsid w:val="001927E5"/>
    <w:rsid w:val="00192C9A"/>
    <w:rsid w:val="00193857"/>
    <w:rsid w:val="0019459F"/>
    <w:rsid w:val="00195290"/>
    <w:rsid w:val="00195B86"/>
    <w:rsid w:val="00195F9A"/>
    <w:rsid w:val="00197EF8"/>
    <w:rsid w:val="00197FA7"/>
    <w:rsid w:val="001A0262"/>
    <w:rsid w:val="001A07E6"/>
    <w:rsid w:val="001A35B0"/>
    <w:rsid w:val="001A481B"/>
    <w:rsid w:val="001A58B1"/>
    <w:rsid w:val="001A5F15"/>
    <w:rsid w:val="001A6882"/>
    <w:rsid w:val="001B013B"/>
    <w:rsid w:val="001B0288"/>
    <w:rsid w:val="001B18EE"/>
    <w:rsid w:val="001B1B79"/>
    <w:rsid w:val="001B1DC4"/>
    <w:rsid w:val="001B2565"/>
    <w:rsid w:val="001B2617"/>
    <w:rsid w:val="001B263B"/>
    <w:rsid w:val="001B2ADE"/>
    <w:rsid w:val="001B31D3"/>
    <w:rsid w:val="001B4AC2"/>
    <w:rsid w:val="001B5540"/>
    <w:rsid w:val="001B5945"/>
    <w:rsid w:val="001B65C2"/>
    <w:rsid w:val="001B78E6"/>
    <w:rsid w:val="001C0759"/>
    <w:rsid w:val="001C1689"/>
    <w:rsid w:val="001C18F6"/>
    <w:rsid w:val="001C1E5D"/>
    <w:rsid w:val="001C2260"/>
    <w:rsid w:val="001C2561"/>
    <w:rsid w:val="001C2E2D"/>
    <w:rsid w:val="001C3C46"/>
    <w:rsid w:val="001C40D8"/>
    <w:rsid w:val="001C615A"/>
    <w:rsid w:val="001C62EF"/>
    <w:rsid w:val="001C67C3"/>
    <w:rsid w:val="001C68F4"/>
    <w:rsid w:val="001C7370"/>
    <w:rsid w:val="001C73D9"/>
    <w:rsid w:val="001D2758"/>
    <w:rsid w:val="001D2EA7"/>
    <w:rsid w:val="001D3393"/>
    <w:rsid w:val="001D3DA7"/>
    <w:rsid w:val="001D51D5"/>
    <w:rsid w:val="001D555D"/>
    <w:rsid w:val="001D5B91"/>
    <w:rsid w:val="001D5D9D"/>
    <w:rsid w:val="001D78BC"/>
    <w:rsid w:val="001D7B9C"/>
    <w:rsid w:val="001E01F5"/>
    <w:rsid w:val="001E0513"/>
    <w:rsid w:val="001E1329"/>
    <w:rsid w:val="001E1F45"/>
    <w:rsid w:val="001E1F61"/>
    <w:rsid w:val="001E24C6"/>
    <w:rsid w:val="001E3082"/>
    <w:rsid w:val="001E35FF"/>
    <w:rsid w:val="001E4CB2"/>
    <w:rsid w:val="001E517D"/>
    <w:rsid w:val="001E6413"/>
    <w:rsid w:val="001E6E59"/>
    <w:rsid w:val="001F1931"/>
    <w:rsid w:val="001F1981"/>
    <w:rsid w:val="001F1FB4"/>
    <w:rsid w:val="001F36CC"/>
    <w:rsid w:val="001F5494"/>
    <w:rsid w:val="001F671D"/>
    <w:rsid w:val="001F6ABB"/>
    <w:rsid w:val="001F7254"/>
    <w:rsid w:val="001F7B52"/>
    <w:rsid w:val="001F7BBF"/>
    <w:rsid w:val="001F7CAD"/>
    <w:rsid w:val="00200337"/>
    <w:rsid w:val="0020103E"/>
    <w:rsid w:val="002012BF"/>
    <w:rsid w:val="00201A59"/>
    <w:rsid w:val="00201AD0"/>
    <w:rsid w:val="00202017"/>
    <w:rsid w:val="002024E2"/>
    <w:rsid w:val="00202C8A"/>
    <w:rsid w:val="00202CFA"/>
    <w:rsid w:val="00203F43"/>
    <w:rsid w:val="00204B67"/>
    <w:rsid w:val="002051A5"/>
    <w:rsid w:val="002056B7"/>
    <w:rsid w:val="002058B0"/>
    <w:rsid w:val="00205E97"/>
    <w:rsid w:val="00206060"/>
    <w:rsid w:val="00206408"/>
    <w:rsid w:val="00206A90"/>
    <w:rsid w:val="002071FC"/>
    <w:rsid w:val="00207689"/>
    <w:rsid w:val="00210EEF"/>
    <w:rsid w:val="002135BA"/>
    <w:rsid w:val="00213C1C"/>
    <w:rsid w:val="00213D2C"/>
    <w:rsid w:val="00213EB7"/>
    <w:rsid w:val="0021445F"/>
    <w:rsid w:val="00215BED"/>
    <w:rsid w:val="00215DC1"/>
    <w:rsid w:val="00215F39"/>
    <w:rsid w:val="00216647"/>
    <w:rsid w:val="00216952"/>
    <w:rsid w:val="00220472"/>
    <w:rsid w:val="00220A27"/>
    <w:rsid w:val="00220AB0"/>
    <w:rsid w:val="002238FF"/>
    <w:rsid w:val="00223904"/>
    <w:rsid w:val="0022509C"/>
    <w:rsid w:val="00225B84"/>
    <w:rsid w:val="002273CF"/>
    <w:rsid w:val="00227E16"/>
    <w:rsid w:val="00231EAB"/>
    <w:rsid w:val="002321E6"/>
    <w:rsid w:val="00232431"/>
    <w:rsid w:val="00232D20"/>
    <w:rsid w:val="00233F91"/>
    <w:rsid w:val="00234F26"/>
    <w:rsid w:val="00235065"/>
    <w:rsid w:val="00235973"/>
    <w:rsid w:val="00235C98"/>
    <w:rsid w:val="00235CE8"/>
    <w:rsid w:val="00236309"/>
    <w:rsid w:val="0023636C"/>
    <w:rsid w:val="00236D9E"/>
    <w:rsid w:val="0023725F"/>
    <w:rsid w:val="00237508"/>
    <w:rsid w:val="00237B5C"/>
    <w:rsid w:val="00237C62"/>
    <w:rsid w:val="002404FA"/>
    <w:rsid w:val="00240FFF"/>
    <w:rsid w:val="00241458"/>
    <w:rsid w:val="00241540"/>
    <w:rsid w:val="002417B3"/>
    <w:rsid w:val="00243199"/>
    <w:rsid w:val="002434C5"/>
    <w:rsid w:val="00244C92"/>
    <w:rsid w:val="00245116"/>
    <w:rsid w:val="00245519"/>
    <w:rsid w:val="002479EF"/>
    <w:rsid w:val="002501F0"/>
    <w:rsid w:val="00250C92"/>
    <w:rsid w:val="0025135C"/>
    <w:rsid w:val="002514A4"/>
    <w:rsid w:val="00252F23"/>
    <w:rsid w:val="00253559"/>
    <w:rsid w:val="00253B32"/>
    <w:rsid w:val="00254841"/>
    <w:rsid w:val="0025511A"/>
    <w:rsid w:val="002559F1"/>
    <w:rsid w:val="00255B39"/>
    <w:rsid w:val="00257291"/>
    <w:rsid w:val="00257BCA"/>
    <w:rsid w:val="00257BD6"/>
    <w:rsid w:val="00257C56"/>
    <w:rsid w:val="0026243A"/>
    <w:rsid w:val="00262C87"/>
    <w:rsid w:val="00263302"/>
    <w:rsid w:val="00265BA7"/>
    <w:rsid w:val="002663AA"/>
    <w:rsid w:val="00267874"/>
    <w:rsid w:val="00267B4E"/>
    <w:rsid w:val="00267D1F"/>
    <w:rsid w:val="00270E4A"/>
    <w:rsid w:val="002723AB"/>
    <w:rsid w:val="00272D0A"/>
    <w:rsid w:val="002737AF"/>
    <w:rsid w:val="00273968"/>
    <w:rsid w:val="00273C57"/>
    <w:rsid w:val="00273D01"/>
    <w:rsid w:val="00274E3C"/>
    <w:rsid w:val="00282331"/>
    <w:rsid w:val="00282600"/>
    <w:rsid w:val="00282A8D"/>
    <w:rsid w:val="00284C63"/>
    <w:rsid w:val="00286090"/>
    <w:rsid w:val="0028651D"/>
    <w:rsid w:val="00286B6C"/>
    <w:rsid w:val="002878E8"/>
    <w:rsid w:val="00290BAA"/>
    <w:rsid w:val="00290F37"/>
    <w:rsid w:val="0029175A"/>
    <w:rsid w:val="002923A5"/>
    <w:rsid w:val="0029332A"/>
    <w:rsid w:val="00294006"/>
    <w:rsid w:val="00295E56"/>
    <w:rsid w:val="00295F4E"/>
    <w:rsid w:val="00296458"/>
    <w:rsid w:val="00296607"/>
    <w:rsid w:val="00296FD6"/>
    <w:rsid w:val="00297A0A"/>
    <w:rsid w:val="002A04B3"/>
    <w:rsid w:val="002A0600"/>
    <w:rsid w:val="002A198B"/>
    <w:rsid w:val="002A1A22"/>
    <w:rsid w:val="002A1F78"/>
    <w:rsid w:val="002A306C"/>
    <w:rsid w:val="002A4524"/>
    <w:rsid w:val="002A6A77"/>
    <w:rsid w:val="002A756B"/>
    <w:rsid w:val="002A769F"/>
    <w:rsid w:val="002B036E"/>
    <w:rsid w:val="002B1B9E"/>
    <w:rsid w:val="002B2213"/>
    <w:rsid w:val="002B2B6A"/>
    <w:rsid w:val="002B2B6F"/>
    <w:rsid w:val="002B3990"/>
    <w:rsid w:val="002B3A06"/>
    <w:rsid w:val="002B4CCD"/>
    <w:rsid w:val="002B5186"/>
    <w:rsid w:val="002B5E7A"/>
    <w:rsid w:val="002B6EE3"/>
    <w:rsid w:val="002B7BF4"/>
    <w:rsid w:val="002C0F26"/>
    <w:rsid w:val="002C13A1"/>
    <w:rsid w:val="002C140B"/>
    <w:rsid w:val="002C15D8"/>
    <w:rsid w:val="002C1FE9"/>
    <w:rsid w:val="002C21F8"/>
    <w:rsid w:val="002C27E8"/>
    <w:rsid w:val="002C2A02"/>
    <w:rsid w:val="002C328F"/>
    <w:rsid w:val="002C44C4"/>
    <w:rsid w:val="002C59C9"/>
    <w:rsid w:val="002C7E38"/>
    <w:rsid w:val="002D015E"/>
    <w:rsid w:val="002D07DC"/>
    <w:rsid w:val="002D1965"/>
    <w:rsid w:val="002D53E7"/>
    <w:rsid w:val="002D5599"/>
    <w:rsid w:val="002D5630"/>
    <w:rsid w:val="002D589A"/>
    <w:rsid w:val="002D5999"/>
    <w:rsid w:val="002D5DC6"/>
    <w:rsid w:val="002E0039"/>
    <w:rsid w:val="002E1A77"/>
    <w:rsid w:val="002E1F2F"/>
    <w:rsid w:val="002E2D97"/>
    <w:rsid w:val="002E331A"/>
    <w:rsid w:val="002E3536"/>
    <w:rsid w:val="002E3B5A"/>
    <w:rsid w:val="002E43DF"/>
    <w:rsid w:val="002E44A6"/>
    <w:rsid w:val="002E4FCF"/>
    <w:rsid w:val="002E52A2"/>
    <w:rsid w:val="002E5883"/>
    <w:rsid w:val="002F01B6"/>
    <w:rsid w:val="002F023A"/>
    <w:rsid w:val="002F193E"/>
    <w:rsid w:val="002F2806"/>
    <w:rsid w:val="002F2A5F"/>
    <w:rsid w:val="002F4974"/>
    <w:rsid w:val="002F6B6B"/>
    <w:rsid w:val="002F6D2B"/>
    <w:rsid w:val="00300205"/>
    <w:rsid w:val="003024A7"/>
    <w:rsid w:val="00302659"/>
    <w:rsid w:val="00303049"/>
    <w:rsid w:val="00303649"/>
    <w:rsid w:val="003040A0"/>
    <w:rsid w:val="0030655D"/>
    <w:rsid w:val="0030714A"/>
    <w:rsid w:val="00310AF4"/>
    <w:rsid w:val="00310E3A"/>
    <w:rsid w:val="00311535"/>
    <w:rsid w:val="00311B8F"/>
    <w:rsid w:val="00312049"/>
    <w:rsid w:val="003136C6"/>
    <w:rsid w:val="00313ABB"/>
    <w:rsid w:val="0031461D"/>
    <w:rsid w:val="00317020"/>
    <w:rsid w:val="00321494"/>
    <w:rsid w:val="00321CFC"/>
    <w:rsid w:val="00321E0D"/>
    <w:rsid w:val="00321E2C"/>
    <w:rsid w:val="003224B2"/>
    <w:rsid w:val="00322789"/>
    <w:rsid w:val="003253B7"/>
    <w:rsid w:val="00325915"/>
    <w:rsid w:val="003262B2"/>
    <w:rsid w:val="0032705F"/>
    <w:rsid w:val="00327195"/>
    <w:rsid w:val="003279E3"/>
    <w:rsid w:val="00327A50"/>
    <w:rsid w:val="00327FEA"/>
    <w:rsid w:val="003318B0"/>
    <w:rsid w:val="00332099"/>
    <w:rsid w:val="00334753"/>
    <w:rsid w:val="00335713"/>
    <w:rsid w:val="003368D0"/>
    <w:rsid w:val="00336C4E"/>
    <w:rsid w:val="00337053"/>
    <w:rsid w:val="00337C6C"/>
    <w:rsid w:val="003401B6"/>
    <w:rsid w:val="00340329"/>
    <w:rsid w:val="00341732"/>
    <w:rsid w:val="003423DD"/>
    <w:rsid w:val="003423E9"/>
    <w:rsid w:val="003437DD"/>
    <w:rsid w:val="00343852"/>
    <w:rsid w:val="003438B6"/>
    <w:rsid w:val="00343BF8"/>
    <w:rsid w:val="00344544"/>
    <w:rsid w:val="0034557A"/>
    <w:rsid w:val="0034624A"/>
    <w:rsid w:val="00346762"/>
    <w:rsid w:val="003468AE"/>
    <w:rsid w:val="003468C7"/>
    <w:rsid w:val="00346AFE"/>
    <w:rsid w:val="00347CD2"/>
    <w:rsid w:val="0035076A"/>
    <w:rsid w:val="003507CF"/>
    <w:rsid w:val="00350ED0"/>
    <w:rsid w:val="00351343"/>
    <w:rsid w:val="00351FE3"/>
    <w:rsid w:val="00352A6E"/>
    <w:rsid w:val="003540F0"/>
    <w:rsid w:val="0035452C"/>
    <w:rsid w:val="00354BDD"/>
    <w:rsid w:val="0035680F"/>
    <w:rsid w:val="00357171"/>
    <w:rsid w:val="0036060B"/>
    <w:rsid w:val="003607C9"/>
    <w:rsid w:val="00360C3A"/>
    <w:rsid w:val="0036138D"/>
    <w:rsid w:val="00362938"/>
    <w:rsid w:val="00363036"/>
    <w:rsid w:val="00363A45"/>
    <w:rsid w:val="00364055"/>
    <w:rsid w:val="00364320"/>
    <w:rsid w:val="0036485F"/>
    <w:rsid w:val="00364FB9"/>
    <w:rsid w:val="00365320"/>
    <w:rsid w:val="003654B6"/>
    <w:rsid w:val="0036654F"/>
    <w:rsid w:val="00366D74"/>
    <w:rsid w:val="00370219"/>
    <w:rsid w:val="003715B7"/>
    <w:rsid w:val="00371842"/>
    <w:rsid w:val="00372CDA"/>
    <w:rsid w:val="00372FA4"/>
    <w:rsid w:val="003736C8"/>
    <w:rsid w:val="003746A2"/>
    <w:rsid w:val="003746F5"/>
    <w:rsid w:val="003751E8"/>
    <w:rsid w:val="0037683A"/>
    <w:rsid w:val="00376B34"/>
    <w:rsid w:val="00381085"/>
    <w:rsid w:val="003817CC"/>
    <w:rsid w:val="00381F90"/>
    <w:rsid w:val="003828BC"/>
    <w:rsid w:val="003839A6"/>
    <w:rsid w:val="00383DD0"/>
    <w:rsid w:val="00384734"/>
    <w:rsid w:val="00384BE6"/>
    <w:rsid w:val="003868CB"/>
    <w:rsid w:val="003873A6"/>
    <w:rsid w:val="00387CC3"/>
    <w:rsid w:val="00390B4B"/>
    <w:rsid w:val="003918B4"/>
    <w:rsid w:val="003920CF"/>
    <w:rsid w:val="00392DE1"/>
    <w:rsid w:val="003946C2"/>
    <w:rsid w:val="00394E80"/>
    <w:rsid w:val="003966E4"/>
    <w:rsid w:val="00396E99"/>
    <w:rsid w:val="0039783F"/>
    <w:rsid w:val="003A00C8"/>
    <w:rsid w:val="003A0E23"/>
    <w:rsid w:val="003A1B01"/>
    <w:rsid w:val="003A1C14"/>
    <w:rsid w:val="003A1DC2"/>
    <w:rsid w:val="003A4159"/>
    <w:rsid w:val="003A5A2B"/>
    <w:rsid w:val="003A5A57"/>
    <w:rsid w:val="003A682C"/>
    <w:rsid w:val="003A77FE"/>
    <w:rsid w:val="003B0A0C"/>
    <w:rsid w:val="003B10A1"/>
    <w:rsid w:val="003B159D"/>
    <w:rsid w:val="003B265A"/>
    <w:rsid w:val="003B452D"/>
    <w:rsid w:val="003B5E3E"/>
    <w:rsid w:val="003B6D44"/>
    <w:rsid w:val="003B707C"/>
    <w:rsid w:val="003B7158"/>
    <w:rsid w:val="003B7ADA"/>
    <w:rsid w:val="003C0544"/>
    <w:rsid w:val="003C07AA"/>
    <w:rsid w:val="003C1C12"/>
    <w:rsid w:val="003C1C99"/>
    <w:rsid w:val="003C2AFF"/>
    <w:rsid w:val="003C31E4"/>
    <w:rsid w:val="003C4128"/>
    <w:rsid w:val="003C51D6"/>
    <w:rsid w:val="003C5A54"/>
    <w:rsid w:val="003C60DB"/>
    <w:rsid w:val="003C6E08"/>
    <w:rsid w:val="003D0CD1"/>
    <w:rsid w:val="003D2997"/>
    <w:rsid w:val="003D2AB2"/>
    <w:rsid w:val="003D465F"/>
    <w:rsid w:val="003D56B4"/>
    <w:rsid w:val="003D677C"/>
    <w:rsid w:val="003D6894"/>
    <w:rsid w:val="003D6AD9"/>
    <w:rsid w:val="003D77B1"/>
    <w:rsid w:val="003E0876"/>
    <w:rsid w:val="003E254F"/>
    <w:rsid w:val="003E30C3"/>
    <w:rsid w:val="003E351A"/>
    <w:rsid w:val="003E4596"/>
    <w:rsid w:val="003E4A2D"/>
    <w:rsid w:val="003E587C"/>
    <w:rsid w:val="003E65A6"/>
    <w:rsid w:val="003E6FF2"/>
    <w:rsid w:val="003F01C3"/>
    <w:rsid w:val="003F05E6"/>
    <w:rsid w:val="003F0749"/>
    <w:rsid w:val="003F0F4B"/>
    <w:rsid w:val="003F128E"/>
    <w:rsid w:val="003F170F"/>
    <w:rsid w:val="003F3606"/>
    <w:rsid w:val="003F3C77"/>
    <w:rsid w:val="003F4D4C"/>
    <w:rsid w:val="003F5528"/>
    <w:rsid w:val="003F5FAF"/>
    <w:rsid w:val="003F6015"/>
    <w:rsid w:val="003F66C9"/>
    <w:rsid w:val="003F707C"/>
    <w:rsid w:val="003F7867"/>
    <w:rsid w:val="004005F2"/>
    <w:rsid w:val="00400AD6"/>
    <w:rsid w:val="00400EE9"/>
    <w:rsid w:val="00401432"/>
    <w:rsid w:val="00401522"/>
    <w:rsid w:val="004022A3"/>
    <w:rsid w:val="004029F4"/>
    <w:rsid w:val="004034C6"/>
    <w:rsid w:val="00403679"/>
    <w:rsid w:val="00403A78"/>
    <w:rsid w:val="00404140"/>
    <w:rsid w:val="00405D72"/>
    <w:rsid w:val="0040666B"/>
    <w:rsid w:val="00410057"/>
    <w:rsid w:val="00410F22"/>
    <w:rsid w:val="00411360"/>
    <w:rsid w:val="00411DA5"/>
    <w:rsid w:val="0041455A"/>
    <w:rsid w:val="004148CB"/>
    <w:rsid w:val="004153AB"/>
    <w:rsid w:val="0041668F"/>
    <w:rsid w:val="004175EE"/>
    <w:rsid w:val="004217C6"/>
    <w:rsid w:val="00423440"/>
    <w:rsid w:val="0042443B"/>
    <w:rsid w:val="00425598"/>
    <w:rsid w:val="0042598D"/>
    <w:rsid w:val="00425DA8"/>
    <w:rsid w:val="004261DE"/>
    <w:rsid w:val="004265F7"/>
    <w:rsid w:val="004267BD"/>
    <w:rsid w:val="0042779E"/>
    <w:rsid w:val="00427D40"/>
    <w:rsid w:val="00427E99"/>
    <w:rsid w:val="00430953"/>
    <w:rsid w:val="00431254"/>
    <w:rsid w:val="00431D04"/>
    <w:rsid w:val="00432F4A"/>
    <w:rsid w:val="00434300"/>
    <w:rsid w:val="00434CFF"/>
    <w:rsid w:val="0043534F"/>
    <w:rsid w:val="004355BB"/>
    <w:rsid w:val="00435B68"/>
    <w:rsid w:val="00436813"/>
    <w:rsid w:val="00436986"/>
    <w:rsid w:val="00436B36"/>
    <w:rsid w:val="00437AD4"/>
    <w:rsid w:val="00440880"/>
    <w:rsid w:val="00440E6A"/>
    <w:rsid w:val="004410DC"/>
    <w:rsid w:val="0044236A"/>
    <w:rsid w:val="004424DA"/>
    <w:rsid w:val="004427B2"/>
    <w:rsid w:val="00442CC7"/>
    <w:rsid w:val="00442D2C"/>
    <w:rsid w:val="004448DC"/>
    <w:rsid w:val="00445621"/>
    <w:rsid w:val="00446DF1"/>
    <w:rsid w:val="0045037D"/>
    <w:rsid w:val="00450ED0"/>
    <w:rsid w:val="00451F43"/>
    <w:rsid w:val="00452555"/>
    <w:rsid w:val="00452D43"/>
    <w:rsid w:val="00453141"/>
    <w:rsid w:val="0045323D"/>
    <w:rsid w:val="004532FA"/>
    <w:rsid w:val="004544A4"/>
    <w:rsid w:val="00454780"/>
    <w:rsid w:val="004553B1"/>
    <w:rsid w:val="00457B70"/>
    <w:rsid w:val="0046152F"/>
    <w:rsid w:val="00461BD1"/>
    <w:rsid w:val="00462C27"/>
    <w:rsid w:val="00463196"/>
    <w:rsid w:val="00463B05"/>
    <w:rsid w:val="00463B4B"/>
    <w:rsid w:val="00464357"/>
    <w:rsid w:val="004643B1"/>
    <w:rsid w:val="00465073"/>
    <w:rsid w:val="00465BB9"/>
    <w:rsid w:val="00467C20"/>
    <w:rsid w:val="00467F63"/>
    <w:rsid w:val="00470283"/>
    <w:rsid w:val="00470465"/>
    <w:rsid w:val="0047261A"/>
    <w:rsid w:val="00472904"/>
    <w:rsid w:val="00473A10"/>
    <w:rsid w:val="00473D67"/>
    <w:rsid w:val="00473E84"/>
    <w:rsid w:val="00475076"/>
    <w:rsid w:val="004757E4"/>
    <w:rsid w:val="00475CA1"/>
    <w:rsid w:val="00476023"/>
    <w:rsid w:val="00476C2E"/>
    <w:rsid w:val="00477012"/>
    <w:rsid w:val="00480735"/>
    <w:rsid w:val="00480B8E"/>
    <w:rsid w:val="00481A23"/>
    <w:rsid w:val="00481A2E"/>
    <w:rsid w:val="00482E32"/>
    <w:rsid w:val="00483456"/>
    <w:rsid w:val="00483F4A"/>
    <w:rsid w:val="0048536C"/>
    <w:rsid w:val="0048575B"/>
    <w:rsid w:val="00485950"/>
    <w:rsid w:val="00486A6D"/>
    <w:rsid w:val="0048771D"/>
    <w:rsid w:val="0049109B"/>
    <w:rsid w:val="004924C6"/>
    <w:rsid w:val="00492834"/>
    <w:rsid w:val="00492944"/>
    <w:rsid w:val="00493130"/>
    <w:rsid w:val="00493D43"/>
    <w:rsid w:val="004948B4"/>
    <w:rsid w:val="00494A95"/>
    <w:rsid w:val="00494DFC"/>
    <w:rsid w:val="00494E24"/>
    <w:rsid w:val="00494FAF"/>
    <w:rsid w:val="00495019"/>
    <w:rsid w:val="004955FD"/>
    <w:rsid w:val="00495941"/>
    <w:rsid w:val="0049663C"/>
    <w:rsid w:val="00496CFF"/>
    <w:rsid w:val="004976EB"/>
    <w:rsid w:val="004979A0"/>
    <w:rsid w:val="004A1041"/>
    <w:rsid w:val="004A1C8B"/>
    <w:rsid w:val="004A281C"/>
    <w:rsid w:val="004A2DA8"/>
    <w:rsid w:val="004A4048"/>
    <w:rsid w:val="004A5A34"/>
    <w:rsid w:val="004A60E6"/>
    <w:rsid w:val="004A661A"/>
    <w:rsid w:val="004A6BA4"/>
    <w:rsid w:val="004A7578"/>
    <w:rsid w:val="004A75FE"/>
    <w:rsid w:val="004A7794"/>
    <w:rsid w:val="004B1840"/>
    <w:rsid w:val="004B1906"/>
    <w:rsid w:val="004B190C"/>
    <w:rsid w:val="004B2351"/>
    <w:rsid w:val="004B2733"/>
    <w:rsid w:val="004B2774"/>
    <w:rsid w:val="004B4014"/>
    <w:rsid w:val="004B472B"/>
    <w:rsid w:val="004B4EF7"/>
    <w:rsid w:val="004B4FEE"/>
    <w:rsid w:val="004B5B71"/>
    <w:rsid w:val="004B71F7"/>
    <w:rsid w:val="004C1D2D"/>
    <w:rsid w:val="004C2D12"/>
    <w:rsid w:val="004C324D"/>
    <w:rsid w:val="004C418C"/>
    <w:rsid w:val="004D033A"/>
    <w:rsid w:val="004D14DD"/>
    <w:rsid w:val="004D43B5"/>
    <w:rsid w:val="004D455A"/>
    <w:rsid w:val="004D4B84"/>
    <w:rsid w:val="004D4B92"/>
    <w:rsid w:val="004D657A"/>
    <w:rsid w:val="004D786A"/>
    <w:rsid w:val="004E02FE"/>
    <w:rsid w:val="004E0557"/>
    <w:rsid w:val="004E09F0"/>
    <w:rsid w:val="004E1665"/>
    <w:rsid w:val="004E2421"/>
    <w:rsid w:val="004E2AE8"/>
    <w:rsid w:val="004E3C07"/>
    <w:rsid w:val="004E46A4"/>
    <w:rsid w:val="004E5002"/>
    <w:rsid w:val="004E50A1"/>
    <w:rsid w:val="004E5A2B"/>
    <w:rsid w:val="004E71A0"/>
    <w:rsid w:val="004F03CD"/>
    <w:rsid w:val="004F24BE"/>
    <w:rsid w:val="004F3016"/>
    <w:rsid w:val="004F3B9F"/>
    <w:rsid w:val="004F5179"/>
    <w:rsid w:val="004F5367"/>
    <w:rsid w:val="004F7252"/>
    <w:rsid w:val="004F7402"/>
    <w:rsid w:val="004F7AD5"/>
    <w:rsid w:val="00500A07"/>
    <w:rsid w:val="00500E12"/>
    <w:rsid w:val="005017A4"/>
    <w:rsid w:val="00501A1A"/>
    <w:rsid w:val="00501E19"/>
    <w:rsid w:val="00503BC3"/>
    <w:rsid w:val="00505E81"/>
    <w:rsid w:val="00506225"/>
    <w:rsid w:val="0051151C"/>
    <w:rsid w:val="005126F7"/>
    <w:rsid w:val="00512FA0"/>
    <w:rsid w:val="005131E5"/>
    <w:rsid w:val="00514BCB"/>
    <w:rsid w:val="00514FEB"/>
    <w:rsid w:val="005152DC"/>
    <w:rsid w:val="005155C1"/>
    <w:rsid w:val="00515617"/>
    <w:rsid w:val="00516794"/>
    <w:rsid w:val="005167E6"/>
    <w:rsid w:val="005168A5"/>
    <w:rsid w:val="00516F8A"/>
    <w:rsid w:val="00517C82"/>
    <w:rsid w:val="00521003"/>
    <w:rsid w:val="00521981"/>
    <w:rsid w:val="0052216C"/>
    <w:rsid w:val="005226F8"/>
    <w:rsid w:val="00522811"/>
    <w:rsid w:val="005241D4"/>
    <w:rsid w:val="0052430E"/>
    <w:rsid w:val="00524473"/>
    <w:rsid w:val="00524813"/>
    <w:rsid w:val="005249EE"/>
    <w:rsid w:val="00524D58"/>
    <w:rsid w:val="00524FED"/>
    <w:rsid w:val="0052530B"/>
    <w:rsid w:val="00525F1F"/>
    <w:rsid w:val="0052728F"/>
    <w:rsid w:val="00527316"/>
    <w:rsid w:val="005279FC"/>
    <w:rsid w:val="00527C99"/>
    <w:rsid w:val="00527FDB"/>
    <w:rsid w:val="0053018D"/>
    <w:rsid w:val="0053038F"/>
    <w:rsid w:val="00530CA8"/>
    <w:rsid w:val="0053255C"/>
    <w:rsid w:val="0053288D"/>
    <w:rsid w:val="00532F0A"/>
    <w:rsid w:val="00535490"/>
    <w:rsid w:val="00536387"/>
    <w:rsid w:val="0053643E"/>
    <w:rsid w:val="00537A90"/>
    <w:rsid w:val="00537D83"/>
    <w:rsid w:val="00540870"/>
    <w:rsid w:val="00541DDC"/>
    <w:rsid w:val="00542814"/>
    <w:rsid w:val="0054283F"/>
    <w:rsid w:val="0054324E"/>
    <w:rsid w:val="005440C5"/>
    <w:rsid w:val="00544708"/>
    <w:rsid w:val="00545298"/>
    <w:rsid w:val="0054674A"/>
    <w:rsid w:val="00546953"/>
    <w:rsid w:val="005519C6"/>
    <w:rsid w:val="005526D8"/>
    <w:rsid w:val="00552FE6"/>
    <w:rsid w:val="00553B27"/>
    <w:rsid w:val="00553DFA"/>
    <w:rsid w:val="00553E08"/>
    <w:rsid w:val="00553FFF"/>
    <w:rsid w:val="00554029"/>
    <w:rsid w:val="00555CAA"/>
    <w:rsid w:val="00556F71"/>
    <w:rsid w:val="005604B9"/>
    <w:rsid w:val="00560959"/>
    <w:rsid w:val="00560A35"/>
    <w:rsid w:val="00560C64"/>
    <w:rsid w:val="00560DCD"/>
    <w:rsid w:val="00560EB9"/>
    <w:rsid w:val="00561401"/>
    <w:rsid w:val="00561A79"/>
    <w:rsid w:val="005632F8"/>
    <w:rsid w:val="005637AC"/>
    <w:rsid w:val="005652F2"/>
    <w:rsid w:val="005656FF"/>
    <w:rsid w:val="00566531"/>
    <w:rsid w:val="00566E51"/>
    <w:rsid w:val="005707C6"/>
    <w:rsid w:val="00572EDB"/>
    <w:rsid w:val="00573A40"/>
    <w:rsid w:val="0057496B"/>
    <w:rsid w:val="0057618D"/>
    <w:rsid w:val="0057690F"/>
    <w:rsid w:val="00576EA5"/>
    <w:rsid w:val="00577061"/>
    <w:rsid w:val="005778D6"/>
    <w:rsid w:val="00577EAD"/>
    <w:rsid w:val="00580D27"/>
    <w:rsid w:val="00580F13"/>
    <w:rsid w:val="00581830"/>
    <w:rsid w:val="00581DC6"/>
    <w:rsid w:val="00583C33"/>
    <w:rsid w:val="00583D6A"/>
    <w:rsid w:val="00584173"/>
    <w:rsid w:val="005857DD"/>
    <w:rsid w:val="005872C6"/>
    <w:rsid w:val="00587682"/>
    <w:rsid w:val="0059041B"/>
    <w:rsid w:val="00590500"/>
    <w:rsid w:val="00591AA8"/>
    <w:rsid w:val="00592352"/>
    <w:rsid w:val="0059237F"/>
    <w:rsid w:val="005929A4"/>
    <w:rsid w:val="0059369E"/>
    <w:rsid w:val="005937AD"/>
    <w:rsid w:val="00594D9F"/>
    <w:rsid w:val="005955D5"/>
    <w:rsid w:val="00596720"/>
    <w:rsid w:val="00596BF6"/>
    <w:rsid w:val="00597B6F"/>
    <w:rsid w:val="005A0C55"/>
    <w:rsid w:val="005A12AC"/>
    <w:rsid w:val="005A1875"/>
    <w:rsid w:val="005A1BF4"/>
    <w:rsid w:val="005A3EBB"/>
    <w:rsid w:val="005A42B3"/>
    <w:rsid w:val="005A66D3"/>
    <w:rsid w:val="005A79C7"/>
    <w:rsid w:val="005A7CDF"/>
    <w:rsid w:val="005B0183"/>
    <w:rsid w:val="005B08A6"/>
    <w:rsid w:val="005B0B56"/>
    <w:rsid w:val="005B109E"/>
    <w:rsid w:val="005B1AA0"/>
    <w:rsid w:val="005B21F0"/>
    <w:rsid w:val="005B22E8"/>
    <w:rsid w:val="005B3105"/>
    <w:rsid w:val="005B35A2"/>
    <w:rsid w:val="005B3BFD"/>
    <w:rsid w:val="005B4B12"/>
    <w:rsid w:val="005B4C0E"/>
    <w:rsid w:val="005B51DE"/>
    <w:rsid w:val="005B58D5"/>
    <w:rsid w:val="005B6B9F"/>
    <w:rsid w:val="005B70E6"/>
    <w:rsid w:val="005B7830"/>
    <w:rsid w:val="005B7C86"/>
    <w:rsid w:val="005C0F8B"/>
    <w:rsid w:val="005C14B9"/>
    <w:rsid w:val="005C1552"/>
    <w:rsid w:val="005C22BA"/>
    <w:rsid w:val="005C26E0"/>
    <w:rsid w:val="005C2B24"/>
    <w:rsid w:val="005C3F7F"/>
    <w:rsid w:val="005C41C3"/>
    <w:rsid w:val="005C4969"/>
    <w:rsid w:val="005C5555"/>
    <w:rsid w:val="005C57A6"/>
    <w:rsid w:val="005C5A37"/>
    <w:rsid w:val="005C6211"/>
    <w:rsid w:val="005C64E4"/>
    <w:rsid w:val="005C715F"/>
    <w:rsid w:val="005C740C"/>
    <w:rsid w:val="005D0CA5"/>
    <w:rsid w:val="005D0DFA"/>
    <w:rsid w:val="005D125E"/>
    <w:rsid w:val="005D16CC"/>
    <w:rsid w:val="005D1E2E"/>
    <w:rsid w:val="005D36E0"/>
    <w:rsid w:val="005D40DD"/>
    <w:rsid w:val="005D7307"/>
    <w:rsid w:val="005E1DC0"/>
    <w:rsid w:val="005E2EFA"/>
    <w:rsid w:val="005E3F63"/>
    <w:rsid w:val="005E4906"/>
    <w:rsid w:val="005E5A2C"/>
    <w:rsid w:val="005E66DB"/>
    <w:rsid w:val="005E676E"/>
    <w:rsid w:val="005E767B"/>
    <w:rsid w:val="005E7A92"/>
    <w:rsid w:val="005E7E23"/>
    <w:rsid w:val="005E7E9D"/>
    <w:rsid w:val="005F1102"/>
    <w:rsid w:val="005F1790"/>
    <w:rsid w:val="005F1CCD"/>
    <w:rsid w:val="005F2331"/>
    <w:rsid w:val="005F4D8C"/>
    <w:rsid w:val="005F53F1"/>
    <w:rsid w:val="005F57E0"/>
    <w:rsid w:val="005F60DF"/>
    <w:rsid w:val="005F75D3"/>
    <w:rsid w:val="005F77F0"/>
    <w:rsid w:val="005F7CE7"/>
    <w:rsid w:val="005F7DFD"/>
    <w:rsid w:val="00600796"/>
    <w:rsid w:val="00600873"/>
    <w:rsid w:val="00600FFA"/>
    <w:rsid w:val="00601104"/>
    <w:rsid w:val="0060110E"/>
    <w:rsid w:val="006017C6"/>
    <w:rsid w:val="00602060"/>
    <w:rsid w:val="0060281F"/>
    <w:rsid w:val="00602ADE"/>
    <w:rsid w:val="00604AD3"/>
    <w:rsid w:val="00605488"/>
    <w:rsid w:val="006055F4"/>
    <w:rsid w:val="00605BDC"/>
    <w:rsid w:val="0060652B"/>
    <w:rsid w:val="00606F6B"/>
    <w:rsid w:val="006074F5"/>
    <w:rsid w:val="00607CCB"/>
    <w:rsid w:val="00610009"/>
    <w:rsid w:val="00613113"/>
    <w:rsid w:val="0061397F"/>
    <w:rsid w:val="00617733"/>
    <w:rsid w:val="006206FB"/>
    <w:rsid w:val="00620734"/>
    <w:rsid w:val="00621393"/>
    <w:rsid w:val="00621473"/>
    <w:rsid w:val="0062177E"/>
    <w:rsid w:val="00621CCA"/>
    <w:rsid w:val="00623D7A"/>
    <w:rsid w:val="00624C03"/>
    <w:rsid w:val="006258B5"/>
    <w:rsid w:val="00625A24"/>
    <w:rsid w:val="006267A4"/>
    <w:rsid w:val="00632EA6"/>
    <w:rsid w:val="00634A99"/>
    <w:rsid w:val="006350AB"/>
    <w:rsid w:val="00635ADF"/>
    <w:rsid w:val="00636659"/>
    <w:rsid w:val="00636921"/>
    <w:rsid w:val="00636C7E"/>
    <w:rsid w:val="00637092"/>
    <w:rsid w:val="006372E5"/>
    <w:rsid w:val="00641845"/>
    <w:rsid w:val="0064204B"/>
    <w:rsid w:val="006424B6"/>
    <w:rsid w:val="006432A5"/>
    <w:rsid w:val="006435F7"/>
    <w:rsid w:val="00644242"/>
    <w:rsid w:val="006446F3"/>
    <w:rsid w:val="00644C94"/>
    <w:rsid w:val="00644CB5"/>
    <w:rsid w:val="00644CC5"/>
    <w:rsid w:val="00644E01"/>
    <w:rsid w:val="00644EC6"/>
    <w:rsid w:val="00645005"/>
    <w:rsid w:val="00645533"/>
    <w:rsid w:val="00645D7B"/>
    <w:rsid w:val="006479C9"/>
    <w:rsid w:val="00647E47"/>
    <w:rsid w:val="00650582"/>
    <w:rsid w:val="00652473"/>
    <w:rsid w:val="0065259B"/>
    <w:rsid w:val="00653ED8"/>
    <w:rsid w:val="00654D4C"/>
    <w:rsid w:val="00654F31"/>
    <w:rsid w:val="00655072"/>
    <w:rsid w:val="006550D3"/>
    <w:rsid w:val="0065688A"/>
    <w:rsid w:val="00656991"/>
    <w:rsid w:val="006603E0"/>
    <w:rsid w:val="00662043"/>
    <w:rsid w:val="006634A2"/>
    <w:rsid w:val="006639BD"/>
    <w:rsid w:val="006639DB"/>
    <w:rsid w:val="006647BF"/>
    <w:rsid w:val="0066605D"/>
    <w:rsid w:val="00666B2B"/>
    <w:rsid w:val="006701CB"/>
    <w:rsid w:val="006704A7"/>
    <w:rsid w:val="006707E7"/>
    <w:rsid w:val="00670BD5"/>
    <w:rsid w:val="00670FB4"/>
    <w:rsid w:val="006719F9"/>
    <w:rsid w:val="00673039"/>
    <w:rsid w:val="0067379A"/>
    <w:rsid w:val="00673904"/>
    <w:rsid w:val="00676C61"/>
    <w:rsid w:val="00677104"/>
    <w:rsid w:val="006772E7"/>
    <w:rsid w:val="006775EE"/>
    <w:rsid w:val="0067771E"/>
    <w:rsid w:val="0068008E"/>
    <w:rsid w:val="006801AF"/>
    <w:rsid w:val="00680681"/>
    <w:rsid w:val="00680ED8"/>
    <w:rsid w:val="00681F48"/>
    <w:rsid w:val="0068381B"/>
    <w:rsid w:val="00683F61"/>
    <w:rsid w:val="00683FC8"/>
    <w:rsid w:val="006842EB"/>
    <w:rsid w:val="00684ACA"/>
    <w:rsid w:val="00684E25"/>
    <w:rsid w:val="006858D0"/>
    <w:rsid w:val="00685AEC"/>
    <w:rsid w:val="006901C3"/>
    <w:rsid w:val="00690784"/>
    <w:rsid w:val="006924FA"/>
    <w:rsid w:val="00692683"/>
    <w:rsid w:val="00693365"/>
    <w:rsid w:val="006941B3"/>
    <w:rsid w:val="00694E34"/>
    <w:rsid w:val="0069574E"/>
    <w:rsid w:val="00695C19"/>
    <w:rsid w:val="00695F0B"/>
    <w:rsid w:val="006962EA"/>
    <w:rsid w:val="00696A40"/>
    <w:rsid w:val="00697F6D"/>
    <w:rsid w:val="006A11BB"/>
    <w:rsid w:val="006A1A6A"/>
    <w:rsid w:val="006A1E3B"/>
    <w:rsid w:val="006A2EB6"/>
    <w:rsid w:val="006A3486"/>
    <w:rsid w:val="006A359B"/>
    <w:rsid w:val="006A3F9E"/>
    <w:rsid w:val="006A46FF"/>
    <w:rsid w:val="006A4F79"/>
    <w:rsid w:val="006A586F"/>
    <w:rsid w:val="006A5C01"/>
    <w:rsid w:val="006A5DD2"/>
    <w:rsid w:val="006A5F5A"/>
    <w:rsid w:val="006B01FF"/>
    <w:rsid w:val="006B03A8"/>
    <w:rsid w:val="006B1BBC"/>
    <w:rsid w:val="006B2364"/>
    <w:rsid w:val="006B2A7D"/>
    <w:rsid w:val="006B45CE"/>
    <w:rsid w:val="006B5394"/>
    <w:rsid w:val="006B63DB"/>
    <w:rsid w:val="006B78AB"/>
    <w:rsid w:val="006B7DCF"/>
    <w:rsid w:val="006C0DA3"/>
    <w:rsid w:val="006C1368"/>
    <w:rsid w:val="006C2728"/>
    <w:rsid w:val="006C3280"/>
    <w:rsid w:val="006C3442"/>
    <w:rsid w:val="006C358E"/>
    <w:rsid w:val="006C445B"/>
    <w:rsid w:val="006C623C"/>
    <w:rsid w:val="006C6DBD"/>
    <w:rsid w:val="006C7348"/>
    <w:rsid w:val="006C741B"/>
    <w:rsid w:val="006D1392"/>
    <w:rsid w:val="006D274E"/>
    <w:rsid w:val="006D31E8"/>
    <w:rsid w:val="006D34E2"/>
    <w:rsid w:val="006D3A5F"/>
    <w:rsid w:val="006D4BE9"/>
    <w:rsid w:val="006D5C13"/>
    <w:rsid w:val="006D6978"/>
    <w:rsid w:val="006D7981"/>
    <w:rsid w:val="006E0538"/>
    <w:rsid w:val="006E12E9"/>
    <w:rsid w:val="006E1528"/>
    <w:rsid w:val="006E3770"/>
    <w:rsid w:val="006E38DE"/>
    <w:rsid w:val="006E3A8D"/>
    <w:rsid w:val="006E43F5"/>
    <w:rsid w:val="006E4D59"/>
    <w:rsid w:val="006E52C4"/>
    <w:rsid w:val="006E5718"/>
    <w:rsid w:val="006E6134"/>
    <w:rsid w:val="006E61B3"/>
    <w:rsid w:val="006E6DA5"/>
    <w:rsid w:val="006F0228"/>
    <w:rsid w:val="006F027F"/>
    <w:rsid w:val="006F10C8"/>
    <w:rsid w:val="006F1B20"/>
    <w:rsid w:val="006F1EE0"/>
    <w:rsid w:val="006F2172"/>
    <w:rsid w:val="006F267D"/>
    <w:rsid w:val="006F2ED2"/>
    <w:rsid w:val="006F3331"/>
    <w:rsid w:val="006F3538"/>
    <w:rsid w:val="006F3589"/>
    <w:rsid w:val="006F3AB8"/>
    <w:rsid w:val="006F5D02"/>
    <w:rsid w:val="006F60B6"/>
    <w:rsid w:val="006F695C"/>
    <w:rsid w:val="006F74F6"/>
    <w:rsid w:val="007007D3"/>
    <w:rsid w:val="00700A4D"/>
    <w:rsid w:val="00700B22"/>
    <w:rsid w:val="00700DD4"/>
    <w:rsid w:val="00701268"/>
    <w:rsid w:val="00701794"/>
    <w:rsid w:val="007035C8"/>
    <w:rsid w:val="00704EA0"/>
    <w:rsid w:val="00704EA7"/>
    <w:rsid w:val="00705713"/>
    <w:rsid w:val="00705E36"/>
    <w:rsid w:val="00705EF2"/>
    <w:rsid w:val="00706105"/>
    <w:rsid w:val="00706630"/>
    <w:rsid w:val="00706775"/>
    <w:rsid w:val="00706942"/>
    <w:rsid w:val="007076EB"/>
    <w:rsid w:val="00710B9A"/>
    <w:rsid w:val="007118E4"/>
    <w:rsid w:val="00714D05"/>
    <w:rsid w:val="007150D8"/>
    <w:rsid w:val="00715F87"/>
    <w:rsid w:val="007160EA"/>
    <w:rsid w:val="00716C34"/>
    <w:rsid w:val="007170A1"/>
    <w:rsid w:val="00720435"/>
    <w:rsid w:val="0072060A"/>
    <w:rsid w:val="0072091E"/>
    <w:rsid w:val="007226B3"/>
    <w:rsid w:val="00722CEC"/>
    <w:rsid w:val="00723372"/>
    <w:rsid w:val="00723384"/>
    <w:rsid w:val="00723FCA"/>
    <w:rsid w:val="007240BB"/>
    <w:rsid w:val="00724CB1"/>
    <w:rsid w:val="007259AC"/>
    <w:rsid w:val="00725BCF"/>
    <w:rsid w:val="007260C1"/>
    <w:rsid w:val="007269E5"/>
    <w:rsid w:val="00727BA8"/>
    <w:rsid w:val="00731215"/>
    <w:rsid w:val="00732CE6"/>
    <w:rsid w:val="007331F8"/>
    <w:rsid w:val="0073333C"/>
    <w:rsid w:val="007333E1"/>
    <w:rsid w:val="007335BD"/>
    <w:rsid w:val="00733792"/>
    <w:rsid w:val="00734571"/>
    <w:rsid w:val="00735503"/>
    <w:rsid w:val="007355CF"/>
    <w:rsid w:val="00735945"/>
    <w:rsid w:val="0073615A"/>
    <w:rsid w:val="007367B6"/>
    <w:rsid w:val="00736937"/>
    <w:rsid w:val="007373FB"/>
    <w:rsid w:val="00737513"/>
    <w:rsid w:val="00737CED"/>
    <w:rsid w:val="00741757"/>
    <w:rsid w:val="00742209"/>
    <w:rsid w:val="0074252E"/>
    <w:rsid w:val="00743CB1"/>
    <w:rsid w:val="0074494B"/>
    <w:rsid w:val="0074599D"/>
    <w:rsid w:val="007459F9"/>
    <w:rsid w:val="00747186"/>
    <w:rsid w:val="007501FF"/>
    <w:rsid w:val="00751899"/>
    <w:rsid w:val="00751E9B"/>
    <w:rsid w:val="0075260D"/>
    <w:rsid w:val="00752CA6"/>
    <w:rsid w:val="00753B0B"/>
    <w:rsid w:val="00755058"/>
    <w:rsid w:val="00756503"/>
    <w:rsid w:val="0075657B"/>
    <w:rsid w:val="00756D92"/>
    <w:rsid w:val="007570FC"/>
    <w:rsid w:val="0075789F"/>
    <w:rsid w:val="0075796B"/>
    <w:rsid w:val="007579D0"/>
    <w:rsid w:val="007604EC"/>
    <w:rsid w:val="00760FA7"/>
    <w:rsid w:val="007610A2"/>
    <w:rsid w:val="00761710"/>
    <w:rsid w:val="00761997"/>
    <w:rsid w:val="00761C86"/>
    <w:rsid w:val="007622F0"/>
    <w:rsid w:val="007626D6"/>
    <w:rsid w:val="00763740"/>
    <w:rsid w:val="00764B5B"/>
    <w:rsid w:val="00764F87"/>
    <w:rsid w:val="00765820"/>
    <w:rsid w:val="00765930"/>
    <w:rsid w:val="00770C07"/>
    <w:rsid w:val="00770F82"/>
    <w:rsid w:val="00772149"/>
    <w:rsid w:val="00772413"/>
    <w:rsid w:val="007731DC"/>
    <w:rsid w:val="0077391A"/>
    <w:rsid w:val="00774933"/>
    <w:rsid w:val="00774C83"/>
    <w:rsid w:val="0077500F"/>
    <w:rsid w:val="00775954"/>
    <w:rsid w:val="007762A8"/>
    <w:rsid w:val="007779D9"/>
    <w:rsid w:val="007808A7"/>
    <w:rsid w:val="00782224"/>
    <w:rsid w:val="00782641"/>
    <w:rsid w:val="00783217"/>
    <w:rsid w:val="007832A8"/>
    <w:rsid w:val="007833B1"/>
    <w:rsid w:val="007837D4"/>
    <w:rsid w:val="00784410"/>
    <w:rsid w:val="007853F3"/>
    <w:rsid w:val="00786B3F"/>
    <w:rsid w:val="00787599"/>
    <w:rsid w:val="00787609"/>
    <w:rsid w:val="00787770"/>
    <w:rsid w:val="0078793F"/>
    <w:rsid w:val="00790820"/>
    <w:rsid w:val="0079157D"/>
    <w:rsid w:val="00791C72"/>
    <w:rsid w:val="00792EC8"/>
    <w:rsid w:val="007936D0"/>
    <w:rsid w:val="007944C3"/>
    <w:rsid w:val="00794A32"/>
    <w:rsid w:val="0079590E"/>
    <w:rsid w:val="007974BE"/>
    <w:rsid w:val="00797A1D"/>
    <w:rsid w:val="007A25A3"/>
    <w:rsid w:val="007A29A8"/>
    <w:rsid w:val="007A3082"/>
    <w:rsid w:val="007A3342"/>
    <w:rsid w:val="007A4179"/>
    <w:rsid w:val="007A42E0"/>
    <w:rsid w:val="007A4534"/>
    <w:rsid w:val="007A4A5A"/>
    <w:rsid w:val="007A4EA1"/>
    <w:rsid w:val="007A529C"/>
    <w:rsid w:val="007A5438"/>
    <w:rsid w:val="007A5AE7"/>
    <w:rsid w:val="007A68DF"/>
    <w:rsid w:val="007A6C2C"/>
    <w:rsid w:val="007B0EDC"/>
    <w:rsid w:val="007B24FD"/>
    <w:rsid w:val="007B42E4"/>
    <w:rsid w:val="007B50D5"/>
    <w:rsid w:val="007B6CFB"/>
    <w:rsid w:val="007B7C5F"/>
    <w:rsid w:val="007C015D"/>
    <w:rsid w:val="007C0A6C"/>
    <w:rsid w:val="007C23D3"/>
    <w:rsid w:val="007C279C"/>
    <w:rsid w:val="007C27F9"/>
    <w:rsid w:val="007C2934"/>
    <w:rsid w:val="007C34FD"/>
    <w:rsid w:val="007C3A9D"/>
    <w:rsid w:val="007C5663"/>
    <w:rsid w:val="007C5EE9"/>
    <w:rsid w:val="007C6E2F"/>
    <w:rsid w:val="007C6E6B"/>
    <w:rsid w:val="007C736C"/>
    <w:rsid w:val="007C77EC"/>
    <w:rsid w:val="007C7E27"/>
    <w:rsid w:val="007D0318"/>
    <w:rsid w:val="007D1525"/>
    <w:rsid w:val="007D1E1A"/>
    <w:rsid w:val="007D2E35"/>
    <w:rsid w:val="007D2EFD"/>
    <w:rsid w:val="007D3187"/>
    <w:rsid w:val="007D655B"/>
    <w:rsid w:val="007E1341"/>
    <w:rsid w:val="007E38A1"/>
    <w:rsid w:val="007E4DA4"/>
    <w:rsid w:val="007E5618"/>
    <w:rsid w:val="007E5C4F"/>
    <w:rsid w:val="007E6B8E"/>
    <w:rsid w:val="007E6DB5"/>
    <w:rsid w:val="007E721C"/>
    <w:rsid w:val="007E7476"/>
    <w:rsid w:val="007F0448"/>
    <w:rsid w:val="007F0978"/>
    <w:rsid w:val="007F11DF"/>
    <w:rsid w:val="007F17F8"/>
    <w:rsid w:val="007F1804"/>
    <w:rsid w:val="007F338E"/>
    <w:rsid w:val="007F3779"/>
    <w:rsid w:val="007F3A0D"/>
    <w:rsid w:val="007F3C3C"/>
    <w:rsid w:val="007F4248"/>
    <w:rsid w:val="007F4F2B"/>
    <w:rsid w:val="007F5226"/>
    <w:rsid w:val="007F538D"/>
    <w:rsid w:val="007F74AF"/>
    <w:rsid w:val="00800609"/>
    <w:rsid w:val="008017CD"/>
    <w:rsid w:val="00801854"/>
    <w:rsid w:val="00801B52"/>
    <w:rsid w:val="00803795"/>
    <w:rsid w:val="00804262"/>
    <w:rsid w:val="0080476A"/>
    <w:rsid w:val="00804977"/>
    <w:rsid w:val="00806281"/>
    <w:rsid w:val="00810051"/>
    <w:rsid w:val="008104A8"/>
    <w:rsid w:val="00811741"/>
    <w:rsid w:val="0081238E"/>
    <w:rsid w:val="00813DF2"/>
    <w:rsid w:val="008141A3"/>
    <w:rsid w:val="008147A6"/>
    <w:rsid w:val="00814F7C"/>
    <w:rsid w:val="00815B2E"/>
    <w:rsid w:val="00815D51"/>
    <w:rsid w:val="00816DF9"/>
    <w:rsid w:val="00817969"/>
    <w:rsid w:val="008209E8"/>
    <w:rsid w:val="00821192"/>
    <w:rsid w:val="0082125A"/>
    <w:rsid w:val="00821443"/>
    <w:rsid w:val="00821848"/>
    <w:rsid w:val="0082367A"/>
    <w:rsid w:val="008238DE"/>
    <w:rsid w:val="008245E4"/>
    <w:rsid w:val="00825640"/>
    <w:rsid w:val="00825CB2"/>
    <w:rsid w:val="00825D3E"/>
    <w:rsid w:val="008262FC"/>
    <w:rsid w:val="00826829"/>
    <w:rsid w:val="00827657"/>
    <w:rsid w:val="00827752"/>
    <w:rsid w:val="008278E9"/>
    <w:rsid w:val="0082794C"/>
    <w:rsid w:val="00827DA2"/>
    <w:rsid w:val="0083019E"/>
    <w:rsid w:val="008307AE"/>
    <w:rsid w:val="00830869"/>
    <w:rsid w:val="008323D1"/>
    <w:rsid w:val="00832639"/>
    <w:rsid w:val="00832771"/>
    <w:rsid w:val="0083363E"/>
    <w:rsid w:val="00835A32"/>
    <w:rsid w:val="0083606B"/>
    <w:rsid w:val="00841952"/>
    <w:rsid w:val="00841DEA"/>
    <w:rsid w:val="00842C9D"/>
    <w:rsid w:val="008444D1"/>
    <w:rsid w:val="00845465"/>
    <w:rsid w:val="00845900"/>
    <w:rsid w:val="00845B32"/>
    <w:rsid w:val="00846916"/>
    <w:rsid w:val="00850DAD"/>
    <w:rsid w:val="00852F18"/>
    <w:rsid w:val="008533F6"/>
    <w:rsid w:val="00853F8D"/>
    <w:rsid w:val="00854287"/>
    <w:rsid w:val="008546BB"/>
    <w:rsid w:val="00854D9A"/>
    <w:rsid w:val="0085643D"/>
    <w:rsid w:val="00857411"/>
    <w:rsid w:val="00857934"/>
    <w:rsid w:val="008602C4"/>
    <w:rsid w:val="008602E9"/>
    <w:rsid w:val="008607FE"/>
    <w:rsid w:val="00860B9F"/>
    <w:rsid w:val="00861FEB"/>
    <w:rsid w:val="008624B0"/>
    <w:rsid w:val="008625D7"/>
    <w:rsid w:val="00863084"/>
    <w:rsid w:val="008646D4"/>
    <w:rsid w:val="00864B07"/>
    <w:rsid w:val="00864B59"/>
    <w:rsid w:val="00864B5A"/>
    <w:rsid w:val="008668F9"/>
    <w:rsid w:val="00866CEC"/>
    <w:rsid w:val="008678A5"/>
    <w:rsid w:val="00870254"/>
    <w:rsid w:val="008707A2"/>
    <w:rsid w:val="008723AD"/>
    <w:rsid w:val="008724FE"/>
    <w:rsid w:val="0087270C"/>
    <w:rsid w:val="0087343F"/>
    <w:rsid w:val="0087363C"/>
    <w:rsid w:val="00873E81"/>
    <w:rsid w:val="00874C04"/>
    <w:rsid w:val="00875376"/>
    <w:rsid w:val="00875891"/>
    <w:rsid w:val="00877239"/>
    <w:rsid w:val="00877D02"/>
    <w:rsid w:val="00881043"/>
    <w:rsid w:val="0088114F"/>
    <w:rsid w:val="008821F8"/>
    <w:rsid w:val="00882508"/>
    <w:rsid w:val="00883123"/>
    <w:rsid w:val="00883498"/>
    <w:rsid w:val="00883D14"/>
    <w:rsid w:val="00883D1C"/>
    <w:rsid w:val="00883F88"/>
    <w:rsid w:val="00885B9B"/>
    <w:rsid w:val="00886EDB"/>
    <w:rsid w:val="008875F7"/>
    <w:rsid w:val="00887833"/>
    <w:rsid w:val="0089084F"/>
    <w:rsid w:val="008919A7"/>
    <w:rsid w:val="00892195"/>
    <w:rsid w:val="008923ED"/>
    <w:rsid w:val="008925D6"/>
    <w:rsid w:val="008931B3"/>
    <w:rsid w:val="00894068"/>
    <w:rsid w:val="00895C0A"/>
    <w:rsid w:val="00896378"/>
    <w:rsid w:val="008964F6"/>
    <w:rsid w:val="00896921"/>
    <w:rsid w:val="00896B74"/>
    <w:rsid w:val="00896D47"/>
    <w:rsid w:val="008A01F9"/>
    <w:rsid w:val="008A1A0F"/>
    <w:rsid w:val="008A2647"/>
    <w:rsid w:val="008A3B9C"/>
    <w:rsid w:val="008A5143"/>
    <w:rsid w:val="008A57DF"/>
    <w:rsid w:val="008B0278"/>
    <w:rsid w:val="008B0AC3"/>
    <w:rsid w:val="008B1837"/>
    <w:rsid w:val="008B1B70"/>
    <w:rsid w:val="008B1DE2"/>
    <w:rsid w:val="008B4032"/>
    <w:rsid w:val="008B43F0"/>
    <w:rsid w:val="008B5DD0"/>
    <w:rsid w:val="008B6313"/>
    <w:rsid w:val="008B7812"/>
    <w:rsid w:val="008C0A56"/>
    <w:rsid w:val="008C14F8"/>
    <w:rsid w:val="008C19AE"/>
    <w:rsid w:val="008C1B4E"/>
    <w:rsid w:val="008C379D"/>
    <w:rsid w:val="008C3CF8"/>
    <w:rsid w:val="008C4478"/>
    <w:rsid w:val="008C4484"/>
    <w:rsid w:val="008C47FC"/>
    <w:rsid w:val="008C5121"/>
    <w:rsid w:val="008C5246"/>
    <w:rsid w:val="008C6127"/>
    <w:rsid w:val="008C6B18"/>
    <w:rsid w:val="008C73D0"/>
    <w:rsid w:val="008C7AED"/>
    <w:rsid w:val="008C7C7B"/>
    <w:rsid w:val="008D00EB"/>
    <w:rsid w:val="008D2869"/>
    <w:rsid w:val="008D2CA0"/>
    <w:rsid w:val="008D4042"/>
    <w:rsid w:val="008D5272"/>
    <w:rsid w:val="008D5536"/>
    <w:rsid w:val="008D5E02"/>
    <w:rsid w:val="008D6E61"/>
    <w:rsid w:val="008D6EB2"/>
    <w:rsid w:val="008D71C2"/>
    <w:rsid w:val="008E0064"/>
    <w:rsid w:val="008E03EF"/>
    <w:rsid w:val="008E077B"/>
    <w:rsid w:val="008E0A6C"/>
    <w:rsid w:val="008E261D"/>
    <w:rsid w:val="008E2FB7"/>
    <w:rsid w:val="008E44D5"/>
    <w:rsid w:val="008E48A8"/>
    <w:rsid w:val="008E4F01"/>
    <w:rsid w:val="008E50D0"/>
    <w:rsid w:val="008E560D"/>
    <w:rsid w:val="008E59BE"/>
    <w:rsid w:val="008E6558"/>
    <w:rsid w:val="008E65D9"/>
    <w:rsid w:val="008E693D"/>
    <w:rsid w:val="008E6F38"/>
    <w:rsid w:val="008E751F"/>
    <w:rsid w:val="008E799F"/>
    <w:rsid w:val="008F0B28"/>
    <w:rsid w:val="008F0BCE"/>
    <w:rsid w:val="008F0C1F"/>
    <w:rsid w:val="008F0D1E"/>
    <w:rsid w:val="008F1F15"/>
    <w:rsid w:val="008F2116"/>
    <w:rsid w:val="008F23E1"/>
    <w:rsid w:val="008F2E55"/>
    <w:rsid w:val="008F369D"/>
    <w:rsid w:val="008F39BE"/>
    <w:rsid w:val="008F43CF"/>
    <w:rsid w:val="008F56CD"/>
    <w:rsid w:val="008F5885"/>
    <w:rsid w:val="008F5EB1"/>
    <w:rsid w:val="008F7405"/>
    <w:rsid w:val="008F7CDF"/>
    <w:rsid w:val="00900631"/>
    <w:rsid w:val="00900D11"/>
    <w:rsid w:val="00901450"/>
    <w:rsid w:val="00903969"/>
    <w:rsid w:val="00905E7F"/>
    <w:rsid w:val="00907BFA"/>
    <w:rsid w:val="00910794"/>
    <w:rsid w:val="00911695"/>
    <w:rsid w:val="009127AC"/>
    <w:rsid w:val="00912AE5"/>
    <w:rsid w:val="00913C20"/>
    <w:rsid w:val="00914B32"/>
    <w:rsid w:val="0091511B"/>
    <w:rsid w:val="009152E5"/>
    <w:rsid w:val="00916676"/>
    <w:rsid w:val="00916DBF"/>
    <w:rsid w:val="00916F78"/>
    <w:rsid w:val="0091778E"/>
    <w:rsid w:val="009202AC"/>
    <w:rsid w:val="009208D3"/>
    <w:rsid w:val="00920EDF"/>
    <w:rsid w:val="00923941"/>
    <w:rsid w:val="00923DFC"/>
    <w:rsid w:val="00924D10"/>
    <w:rsid w:val="009254DA"/>
    <w:rsid w:val="00925E52"/>
    <w:rsid w:val="00926013"/>
    <w:rsid w:val="00926BEF"/>
    <w:rsid w:val="00926E8D"/>
    <w:rsid w:val="0092700E"/>
    <w:rsid w:val="00927AC9"/>
    <w:rsid w:val="00930129"/>
    <w:rsid w:val="00931389"/>
    <w:rsid w:val="00931DB0"/>
    <w:rsid w:val="00931EF3"/>
    <w:rsid w:val="00932565"/>
    <w:rsid w:val="009326B7"/>
    <w:rsid w:val="00932CBB"/>
    <w:rsid w:val="00932CE7"/>
    <w:rsid w:val="0093311D"/>
    <w:rsid w:val="009338BF"/>
    <w:rsid w:val="0093576A"/>
    <w:rsid w:val="00937B24"/>
    <w:rsid w:val="0094057E"/>
    <w:rsid w:val="009418C7"/>
    <w:rsid w:val="00942EC4"/>
    <w:rsid w:val="00943403"/>
    <w:rsid w:val="00943638"/>
    <w:rsid w:val="009442C8"/>
    <w:rsid w:val="00945906"/>
    <w:rsid w:val="009509B5"/>
    <w:rsid w:val="00950CE2"/>
    <w:rsid w:val="009523A4"/>
    <w:rsid w:val="0095265C"/>
    <w:rsid w:val="009531DF"/>
    <w:rsid w:val="0095325A"/>
    <w:rsid w:val="009533D9"/>
    <w:rsid w:val="00953930"/>
    <w:rsid w:val="00954461"/>
    <w:rsid w:val="00954C5E"/>
    <w:rsid w:val="00954C60"/>
    <w:rsid w:val="00955221"/>
    <w:rsid w:val="009560E6"/>
    <w:rsid w:val="00957A8B"/>
    <w:rsid w:val="009602C4"/>
    <w:rsid w:val="00961227"/>
    <w:rsid w:val="00961BE2"/>
    <w:rsid w:val="00961CA5"/>
    <w:rsid w:val="00962DF9"/>
    <w:rsid w:val="0096359E"/>
    <w:rsid w:val="0096404A"/>
    <w:rsid w:val="00964562"/>
    <w:rsid w:val="00964A73"/>
    <w:rsid w:val="00965A5C"/>
    <w:rsid w:val="00966049"/>
    <w:rsid w:val="00966281"/>
    <w:rsid w:val="00966BB6"/>
    <w:rsid w:val="00967D5A"/>
    <w:rsid w:val="00971172"/>
    <w:rsid w:val="009734A7"/>
    <w:rsid w:val="009741DD"/>
    <w:rsid w:val="009755D6"/>
    <w:rsid w:val="009761A7"/>
    <w:rsid w:val="0097628A"/>
    <w:rsid w:val="009764BB"/>
    <w:rsid w:val="00976718"/>
    <w:rsid w:val="00977923"/>
    <w:rsid w:val="00982A8B"/>
    <w:rsid w:val="0098319C"/>
    <w:rsid w:val="009840B7"/>
    <w:rsid w:val="00985CFE"/>
    <w:rsid w:val="00985D0E"/>
    <w:rsid w:val="00986543"/>
    <w:rsid w:val="00986CF9"/>
    <w:rsid w:val="00987534"/>
    <w:rsid w:val="0098795E"/>
    <w:rsid w:val="00990BB1"/>
    <w:rsid w:val="00990E3C"/>
    <w:rsid w:val="009914DF"/>
    <w:rsid w:val="00993563"/>
    <w:rsid w:val="009940D5"/>
    <w:rsid w:val="009941B6"/>
    <w:rsid w:val="00994F36"/>
    <w:rsid w:val="009950A5"/>
    <w:rsid w:val="009955CE"/>
    <w:rsid w:val="009957D5"/>
    <w:rsid w:val="009961ED"/>
    <w:rsid w:val="009966D3"/>
    <w:rsid w:val="00996D0D"/>
    <w:rsid w:val="00997418"/>
    <w:rsid w:val="009A095B"/>
    <w:rsid w:val="009A1923"/>
    <w:rsid w:val="009A1B8D"/>
    <w:rsid w:val="009A22A6"/>
    <w:rsid w:val="009A2AEE"/>
    <w:rsid w:val="009A2CB7"/>
    <w:rsid w:val="009A35A6"/>
    <w:rsid w:val="009A4672"/>
    <w:rsid w:val="009A4C20"/>
    <w:rsid w:val="009A5DA5"/>
    <w:rsid w:val="009A677F"/>
    <w:rsid w:val="009A6834"/>
    <w:rsid w:val="009B12E6"/>
    <w:rsid w:val="009B2583"/>
    <w:rsid w:val="009B2AA2"/>
    <w:rsid w:val="009B2DA8"/>
    <w:rsid w:val="009B3A86"/>
    <w:rsid w:val="009B3E9E"/>
    <w:rsid w:val="009B4180"/>
    <w:rsid w:val="009B6EB8"/>
    <w:rsid w:val="009B711F"/>
    <w:rsid w:val="009B7C1C"/>
    <w:rsid w:val="009C01E5"/>
    <w:rsid w:val="009C3723"/>
    <w:rsid w:val="009C49A6"/>
    <w:rsid w:val="009C567E"/>
    <w:rsid w:val="009C700D"/>
    <w:rsid w:val="009D0A7A"/>
    <w:rsid w:val="009D2A88"/>
    <w:rsid w:val="009D2B8B"/>
    <w:rsid w:val="009D2F51"/>
    <w:rsid w:val="009D3C40"/>
    <w:rsid w:val="009D46FA"/>
    <w:rsid w:val="009D7E74"/>
    <w:rsid w:val="009D7EFB"/>
    <w:rsid w:val="009E10E0"/>
    <w:rsid w:val="009E23AC"/>
    <w:rsid w:val="009E291D"/>
    <w:rsid w:val="009E4830"/>
    <w:rsid w:val="009E4A48"/>
    <w:rsid w:val="009E4BFF"/>
    <w:rsid w:val="009E54F4"/>
    <w:rsid w:val="009E5895"/>
    <w:rsid w:val="009E5896"/>
    <w:rsid w:val="009E63FA"/>
    <w:rsid w:val="009E6809"/>
    <w:rsid w:val="009E69B1"/>
    <w:rsid w:val="009E6BA9"/>
    <w:rsid w:val="009E6FC1"/>
    <w:rsid w:val="009E77EE"/>
    <w:rsid w:val="009E7E2C"/>
    <w:rsid w:val="009E7ECB"/>
    <w:rsid w:val="009F01B1"/>
    <w:rsid w:val="009F06F6"/>
    <w:rsid w:val="009F0C40"/>
    <w:rsid w:val="009F234D"/>
    <w:rsid w:val="009F2449"/>
    <w:rsid w:val="009F41A5"/>
    <w:rsid w:val="009F49F8"/>
    <w:rsid w:val="009F5010"/>
    <w:rsid w:val="009F5266"/>
    <w:rsid w:val="009F5DCC"/>
    <w:rsid w:val="009F6294"/>
    <w:rsid w:val="009F7905"/>
    <w:rsid w:val="00A00A54"/>
    <w:rsid w:val="00A00BD0"/>
    <w:rsid w:val="00A011BB"/>
    <w:rsid w:val="00A01BDA"/>
    <w:rsid w:val="00A01CE5"/>
    <w:rsid w:val="00A03247"/>
    <w:rsid w:val="00A03280"/>
    <w:rsid w:val="00A03BCF"/>
    <w:rsid w:val="00A03FCC"/>
    <w:rsid w:val="00A04966"/>
    <w:rsid w:val="00A0623E"/>
    <w:rsid w:val="00A075AD"/>
    <w:rsid w:val="00A1036B"/>
    <w:rsid w:val="00A11CCD"/>
    <w:rsid w:val="00A11F60"/>
    <w:rsid w:val="00A120A2"/>
    <w:rsid w:val="00A121DD"/>
    <w:rsid w:val="00A132B9"/>
    <w:rsid w:val="00A13DB0"/>
    <w:rsid w:val="00A14E09"/>
    <w:rsid w:val="00A170BD"/>
    <w:rsid w:val="00A1733C"/>
    <w:rsid w:val="00A17593"/>
    <w:rsid w:val="00A17D88"/>
    <w:rsid w:val="00A17E33"/>
    <w:rsid w:val="00A2143E"/>
    <w:rsid w:val="00A22D90"/>
    <w:rsid w:val="00A23BBB"/>
    <w:rsid w:val="00A23BDE"/>
    <w:rsid w:val="00A23C7E"/>
    <w:rsid w:val="00A24512"/>
    <w:rsid w:val="00A248ED"/>
    <w:rsid w:val="00A25848"/>
    <w:rsid w:val="00A25A2A"/>
    <w:rsid w:val="00A25E3B"/>
    <w:rsid w:val="00A26490"/>
    <w:rsid w:val="00A2653B"/>
    <w:rsid w:val="00A2781B"/>
    <w:rsid w:val="00A27B6F"/>
    <w:rsid w:val="00A3044F"/>
    <w:rsid w:val="00A31136"/>
    <w:rsid w:val="00A311EA"/>
    <w:rsid w:val="00A31CFE"/>
    <w:rsid w:val="00A34D0C"/>
    <w:rsid w:val="00A34FB9"/>
    <w:rsid w:val="00A36E6D"/>
    <w:rsid w:val="00A40786"/>
    <w:rsid w:val="00A40868"/>
    <w:rsid w:val="00A40EAF"/>
    <w:rsid w:val="00A41435"/>
    <w:rsid w:val="00A4181B"/>
    <w:rsid w:val="00A42226"/>
    <w:rsid w:val="00A42FCA"/>
    <w:rsid w:val="00A43ED0"/>
    <w:rsid w:val="00A44276"/>
    <w:rsid w:val="00A443FE"/>
    <w:rsid w:val="00A44466"/>
    <w:rsid w:val="00A45871"/>
    <w:rsid w:val="00A474D8"/>
    <w:rsid w:val="00A47699"/>
    <w:rsid w:val="00A51350"/>
    <w:rsid w:val="00A51A34"/>
    <w:rsid w:val="00A52610"/>
    <w:rsid w:val="00A52A72"/>
    <w:rsid w:val="00A52E18"/>
    <w:rsid w:val="00A52E35"/>
    <w:rsid w:val="00A53116"/>
    <w:rsid w:val="00A53464"/>
    <w:rsid w:val="00A5436A"/>
    <w:rsid w:val="00A543B0"/>
    <w:rsid w:val="00A55589"/>
    <w:rsid w:val="00A5573F"/>
    <w:rsid w:val="00A55A7F"/>
    <w:rsid w:val="00A565FB"/>
    <w:rsid w:val="00A576A3"/>
    <w:rsid w:val="00A57A6B"/>
    <w:rsid w:val="00A57CC2"/>
    <w:rsid w:val="00A6079C"/>
    <w:rsid w:val="00A61037"/>
    <w:rsid w:val="00A614E8"/>
    <w:rsid w:val="00A63874"/>
    <w:rsid w:val="00A647E0"/>
    <w:rsid w:val="00A64DF0"/>
    <w:rsid w:val="00A65A75"/>
    <w:rsid w:val="00A65C85"/>
    <w:rsid w:val="00A6662D"/>
    <w:rsid w:val="00A66F89"/>
    <w:rsid w:val="00A66FAD"/>
    <w:rsid w:val="00A701AB"/>
    <w:rsid w:val="00A73601"/>
    <w:rsid w:val="00A738AD"/>
    <w:rsid w:val="00A73E45"/>
    <w:rsid w:val="00A74267"/>
    <w:rsid w:val="00A74A9B"/>
    <w:rsid w:val="00A75573"/>
    <w:rsid w:val="00A76AF2"/>
    <w:rsid w:val="00A80AB4"/>
    <w:rsid w:val="00A8296B"/>
    <w:rsid w:val="00A82A34"/>
    <w:rsid w:val="00A8376E"/>
    <w:rsid w:val="00A83C8D"/>
    <w:rsid w:val="00A84DE6"/>
    <w:rsid w:val="00A858B9"/>
    <w:rsid w:val="00A86068"/>
    <w:rsid w:val="00A86241"/>
    <w:rsid w:val="00A86445"/>
    <w:rsid w:val="00A866C8"/>
    <w:rsid w:val="00A86BFD"/>
    <w:rsid w:val="00A86CF2"/>
    <w:rsid w:val="00A9020C"/>
    <w:rsid w:val="00A90E29"/>
    <w:rsid w:val="00A91E42"/>
    <w:rsid w:val="00A9297A"/>
    <w:rsid w:val="00A92EB5"/>
    <w:rsid w:val="00A9370A"/>
    <w:rsid w:val="00A93EF2"/>
    <w:rsid w:val="00A9447E"/>
    <w:rsid w:val="00A95596"/>
    <w:rsid w:val="00A96641"/>
    <w:rsid w:val="00A96B02"/>
    <w:rsid w:val="00A96EEE"/>
    <w:rsid w:val="00A96F33"/>
    <w:rsid w:val="00A96F86"/>
    <w:rsid w:val="00AA0B8E"/>
    <w:rsid w:val="00AA0F1F"/>
    <w:rsid w:val="00AA19CD"/>
    <w:rsid w:val="00AA1A66"/>
    <w:rsid w:val="00AA1FCE"/>
    <w:rsid w:val="00AA25F2"/>
    <w:rsid w:val="00AA2B4C"/>
    <w:rsid w:val="00AA2B7A"/>
    <w:rsid w:val="00AA309A"/>
    <w:rsid w:val="00AA3FF1"/>
    <w:rsid w:val="00AA47AE"/>
    <w:rsid w:val="00AA660A"/>
    <w:rsid w:val="00AA68EA"/>
    <w:rsid w:val="00AA72D5"/>
    <w:rsid w:val="00AA7CAD"/>
    <w:rsid w:val="00AA7F5E"/>
    <w:rsid w:val="00AB00B8"/>
    <w:rsid w:val="00AB0C57"/>
    <w:rsid w:val="00AB2CEA"/>
    <w:rsid w:val="00AB3B3B"/>
    <w:rsid w:val="00AB4D42"/>
    <w:rsid w:val="00AB54B9"/>
    <w:rsid w:val="00AB5815"/>
    <w:rsid w:val="00AB62B4"/>
    <w:rsid w:val="00AB673A"/>
    <w:rsid w:val="00AB7401"/>
    <w:rsid w:val="00AB7F5B"/>
    <w:rsid w:val="00AC046C"/>
    <w:rsid w:val="00AC0520"/>
    <w:rsid w:val="00AC08A2"/>
    <w:rsid w:val="00AC0B71"/>
    <w:rsid w:val="00AC10AC"/>
    <w:rsid w:val="00AC1298"/>
    <w:rsid w:val="00AC2B7F"/>
    <w:rsid w:val="00AC2BB1"/>
    <w:rsid w:val="00AC40C1"/>
    <w:rsid w:val="00AC40F5"/>
    <w:rsid w:val="00AC482E"/>
    <w:rsid w:val="00AC5BFD"/>
    <w:rsid w:val="00AC5CE2"/>
    <w:rsid w:val="00AC6421"/>
    <w:rsid w:val="00AC6690"/>
    <w:rsid w:val="00AC6D49"/>
    <w:rsid w:val="00AD03B7"/>
    <w:rsid w:val="00AD0594"/>
    <w:rsid w:val="00AD0C86"/>
    <w:rsid w:val="00AD1FC5"/>
    <w:rsid w:val="00AD27EE"/>
    <w:rsid w:val="00AD28CE"/>
    <w:rsid w:val="00AD2A3F"/>
    <w:rsid w:val="00AD3E70"/>
    <w:rsid w:val="00AD3EB1"/>
    <w:rsid w:val="00AD4879"/>
    <w:rsid w:val="00AD6CA8"/>
    <w:rsid w:val="00AD7003"/>
    <w:rsid w:val="00AD7C15"/>
    <w:rsid w:val="00AD7C53"/>
    <w:rsid w:val="00AE095B"/>
    <w:rsid w:val="00AE0B31"/>
    <w:rsid w:val="00AE132F"/>
    <w:rsid w:val="00AE1579"/>
    <w:rsid w:val="00AE17DA"/>
    <w:rsid w:val="00AE3610"/>
    <w:rsid w:val="00AE7FF5"/>
    <w:rsid w:val="00AF13E6"/>
    <w:rsid w:val="00AF1F7F"/>
    <w:rsid w:val="00AF20FD"/>
    <w:rsid w:val="00AF2509"/>
    <w:rsid w:val="00AF2C04"/>
    <w:rsid w:val="00AF2EEF"/>
    <w:rsid w:val="00AF3686"/>
    <w:rsid w:val="00AF3B48"/>
    <w:rsid w:val="00AF40E6"/>
    <w:rsid w:val="00AF5DF5"/>
    <w:rsid w:val="00AF633C"/>
    <w:rsid w:val="00AF6386"/>
    <w:rsid w:val="00AF66A7"/>
    <w:rsid w:val="00AF6AC2"/>
    <w:rsid w:val="00B01D81"/>
    <w:rsid w:val="00B01DB6"/>
    <w:rsid w:val="00B01FD4"/>
    <w:rsid w:val="00B0208C"/>
    <w:rsid w:val="00B029C5"/>
    <w:rsid w:val="00B05264"/>
    <w:rsid w:val="00B05C0C"/>
    <w:rsid w:val="00B071FA"/>
    <w:rsid w:val="00B102BF"/>
    <w:rsid w:val="00B104DA"/>
    <w:rsid w:val="00B11814"/>
    <w:rsid w:val="00B11A39"/>
    <w:rsid w:val="00B1350A"/>
    <w:rsid w:val="00B1351B"/>
    <w:rsid w:val="00B14408"/>
    <w:rsid w:val="00B15E5E"/>
    <w:rsid w:val="00B15FEA"/>
    <w:rsid w:val="00B16E66"/>
    <w:rsid w:val="00B17E12"/>
    <w:rsid w:val="00B20730"/>
    <w:rsid w:val="00B20EC6"/>
    <w:rsid w:val="00B21BAE"/>
    <w:rsid w:val="00B23D08"/>
    <w:rsid w:val="00B2415D"/>
    <w:rsid w:val="00B24632"/>
    <w:rsid w:val="00B251E7"/>
    <w:rsid w:val="00B260CD"/>
    <w:rsid w:val="00B264FB"/>
    <w:rsid w:val="00B27969"/>
    <w:rsid w:val="00B32E74"/>
    <w:rsid w:val="00B331A0"/>
    <w:rsid w:val="00B3343C"/>
    <w:rsid w:val="00B347A9"/>
    <w:rsid w:val="00B3542B"/>
    <w:rsid w:val="00B358F6"/>
    <w:rsid w:val="00B35925"/>
    <w:rsid w:val="00B363CC"/>
    <w:rsid w:val="00B36D4E"/>
    <w:rsid w:val="00B408A6"/>
    <w:rsid w:val="00B41A6F"/>
    <w:rsid w:val="00B41BAF"/>
    <w:rsid w:val="00B41D1B"/>
    <w:rsid w:val="00B41FFA"/>
    <w:rsid w:val="00B439C8"/>
    <w:rsid w:val="00B45A4E"/>
    <w:rsid w:val="00B46590"/>
    <w:rsid w:val="00B469AF"/>
    <w:rsid w:val="00B50E18"/>
    <w:rsid w:val="00B51746"/>
    <w:rsid w:val="00B51A42"/>
    <w:rsid w:val="00B536DE"/>
    <w:rsid w:val="00B540C0"/>
    <w:rsid w:val="00B54A38"/>
    <w:rsid w:val="00B55501"/>
    <w:rsid w:val="00B55E8D"/>
    <w:rsid w:val="00B5614D"/>
    <w:rsid w:val="00B561BD"/>
    <w:rsid w:val="00B56349"/>
    <w:rsid w:val="00B56712"/>
    <w:rsid w:val="00B56BAA"/>
    <w:rsid w:val="00B601C2"/>
    <w:rsid w:val="00B6101D"/>
    <w:rsid w:val="00B62284"/>
    <w:rsid w:val="00B647AA"/>
    <w:rsid w:val="00B64E10"/>
    <w:rsid w:val="00B65527"/>
    <w:rsid w:val="00B65853"/>
    <w:rsid w:val="00B65D77"/>
    <w:rsid w:val="00B65E4D"/>
    <w:rsid w:val="00B65F42"/>
    <w:rsid w:val="00B6681E"/>
    <w:rsid w:val="00B70793"/>
    <w:rsid w:val="00B72309"/>
    <w:rsid w:val="00B7283E"/>
    <w:rsid w:val="00B72FC1"/>
    <w:rsid w:val="00B73783"/>
    <w:rsid w:val="00B7565F"/>
    <w:rsid w:val="00B75BBF"/>
    <w:rsid w:val="00B76272"/>
    <w:rsid w:val="00B76273"/>
    <w:rsid w:val="00B7789E"/>
    <w:rsid w:val="00B77927"/>
    <w:rsid w:val="00B80570"/>
    <w:rsid w:val="00B809E5"/>
    <w:rsid w:val="00B816AC"/>
    <w:rsid w:val="00B82DA9"/>
    <w:rsid w:val="00B837D1"/>
    <w:rsid w:val="00B83A17"/>
    <w:rsid w:val="00B83B08"/>
    <w:rsid w:val="00B84311"/>
    <w:rsid w:val="00B8469C"/>
    <w:rsid w:val="00B8471D"/>
    <w:rsid w:val="00B849D1"/>
    <w:rsid w:val="00B8500B"/>
    <w:rsid w:val="00B85017"/>
    <w:rsid w:val="00B86284"/>
    <w:rsid w:val="00B864A9"/>
    <w:rsid w:val="00B86681"/>
    <w:rsid w:val="00B87697"/>
    <w:rsid w:val="00B90888"/>
    <w:rsid w:val="00B923B2"/>
    <w:rsid w:val="00B934F5"/>
    <w:rsid w:val="00B94DCC"/>
    <w:rsid w:val="00B952F3"/>
    <w:rsid w:val="00B95447"/>
    <w:rsid w:val="00B95C6B"/>
    <w:rsid w:val="00B96D17"/>
    <w:rsid w:val="00B96FD3"/>
    <w:rsid w:val="00B976D1"/>
    <w:rsid w:val="00B97965"/>
    <w:rsid w:val="00B979BF"/>
    <w:rsid w:val="00B97DDF"/>
    <w:rsid w:val="00BA0489"/>
    <w:rsid w:val="00BA11D8"/>
    <w:rsid w:val="00BA20E6"/>
    <w:rsid w:val="00BA2EAA"/>
    <w:rsid w:val="00BA3F6E"/>
    <w:rsid w:val="00BA443F"/>
    <w:rsid w:val="00BA4F23"/>
    <w:rsid w:val="00BA634C"/>
    <w:rsid w:val="00BA66A9"/>
    <w:rsid w:val="00BA7090"/>
    <w:rsid w:val="00BA7A9D"/>
    <w:rsid w:val="00BB0990"/>
    <w:rsid w:val="00BB0D16"/>
    <w:rsid w:val="00BB1594"/>
    <w:rsid w:val="00BB1ECE"/>
    <w:rsid w:val="00BB2010"/>
    <w:rsid w:val="00BB2819"/>
    <w:rsid w:val="00BB2BBA"/>
    <w:rsid w:val="00BB3282"/>
    <w:rsid w:val="00BB35FB"/>
    <w:rsid w:val="00BB3FF0"/>
    <w:rsid w:val="00BB6778"/>
    <w:rsid w:val="00BB68F7"/>
    <w:rsid w:val="00BB6D94"/>
    <w:rsid w:val="00BB6E31"/>
    <w:rsid w:val="00BB77B4"/>
    <w:rsid w:val="00BC092F"/>
    <w:rsid w:val="00BC1383"/>
    <w:rsid w:val="00BC1D22"/>
    <w:rsid w:val="00BC1E53"/>
    <w:rsid w:val="00BC2F1E"/>
    <w:rsid w:val="00BC3211"/>
    <w:rsid w:val="00BC37CD"/>
    <w:rsid w:val="00BC5143"/>
    <w:rsid w:val="00BC5238"/>
    <w:rsid w:val="00BC5BAC"/>
    <w:rsid w:val="00BC684E"/>
    <w:rsid w:val="00BC71D8"/>
    <w:rsid w:val="00BC77D5"/>
    <w:rsid w:val="00BC7A4C"/>
    <w:rsid w:val="00BC7B95"/>
    <w:rsid w:val="00BD0C4A"/>
    <w:rsid w:val="00BD1513"/>
    <w:rsid w:val="00BD1C80"/>
    <w:rsid w:val="00BD3B6B"/>
    <w:rsid w:val="00BD3BEB"/>
    <w:rsid w:val="00BD3F41"/>
    <w:rsid w:val="00BD40C8"/>
    <w:rsid w:val="00BD4FCE"/>
    <w:rsid w:val="00BD505B"/>
    <w:rsid w:val="00BD51D7"/>
    <w:rsid w:val="00BD52D0"/>
    <w:rsid w:val="00BD5DBC"/>
    <w:rsid w:val="00BD63DC"/>
    <w:rsid w:val="00BD67D4"/>
    <w:rsid w:val="00BD6B4A"/>
    <w:rsid w:val="00BD6F0D"/>
    <w:rsid w:val="00BE1276"/>
    <w:rsid w:val="00BE1E34"/>
    <w:rsid w:val="00BE2300"/>
    <w:rsid w:val="00BE2515"/>
    <w:rsid w:val="00BE2BA5"/>
    <w:rsid w:val="00BE506C"/>
    <w:rsid w:val="00BE6B77"/>
    <w:rsid w:val="00BF02A2"/>
    <w:rsid w:val="00BF03DE"/>
    <w:rsid w:val="00BF0A91"/>
    <w:rsid w:val="00BF0B9D"/>
    <w:rsid w:val="00BF0F54"/>
    <w:rsid w:val="00BF2581"/>
    <w:rsid w:val="00BF3BA8"/>
    <w:rsid w:val="00BF3E1D"/>
    <w:rsid w:val="00BF4336"/>
    <w:rsid w:val="00BF46DE"/>
    <w:rsid w:val="00BF5C1B"/>
    <w:rsid w:val="00BF607B"/>
    <w:rsid w:val="00BF6163"/>
    <w:rsid w:val="00BF61AF"/>
    <w:rsid w:val="00BF65A1"/>
    <w:rsid w:val="00BF66CA"/>
    <w:rsid w:val="00BF74CD"/>
    <w:rsid w:val="00BF7D18"/>
    <w:rsid w:val="00BF7FA5"/>
    <w:rsid w:val="00C00903"/>
    <w:rsid w:val="00C00D9A"/>
    <w:rsid w:val="00C0173D"/>
    <w:rsid w:val="00C01D14"/>
    <w:rsid w:val="00C0272A"/>
    <w:rsid w:val="00C03A02"/>
    <w:rsid w:val="00C03F0F"/>
    <w:rsid w:val="00C03F22"/>
    <w:rsid w:val="00C04140"/>
    <w:rsid w:val="00C04219"/>
    <w:rsid w:val="00C0422B"/>
    <w:rsid w:val="00C05767"/>
    <w:rsid w:val="00C0629B"/>
    <w:rsid w:val="00C06AC7"/>
    <w:rsid w:val="00C06BE8"/>
    <w:rsid w:val="00C1084D"/>
    <w:rsid w:val="00C10AF4"/>
    <w:rsid w:val="00C10F46"/>
    <w:rsid w:val="00C1143F"/>
    <w:rsid w:val="00C11750"/>
    <w:rsid w:val="00C12EDF"/>
    <w:rsid w:val="00C12FCA"/>
    <w:rsid w:val="00C14703"/>
    <w:rsid w:val="00C14BD7"/>
    <w:rsid w:val="00C15412"/>
    <w:rsid w:val="00C154E2"/>
    <w:rsid w:val="00C172D1"/>
    <w:rsid w:val="00C173DD"/>
    <w:rsid w:val="00C17B18"/>
    <w:rsid w:val="00C20133"/>
    <w:rsid w:val="00C20AC1"/>
    <w:rsid w:val="00C20C39"/>
    <w:rsid w:val="00C21191"/>
    <w:rsid w:val="00C21D86"/>
    <w:rsid w:val="00C21E55"/>
    <w:rsid w:val="00C23DAC"/>
    <w:rsid w:val="00C24D7E"/>
    <w:rsid w:val="00C25793"/>
    <w:rsid w:val="00C25DF7"/>
    <w:rsid w:val="00C27A75"/>
    <w:rsid w:val="00C27FF7"/>
    <w:rsid w:val="00C315D4"/>
    <w:rsid w:val="00C31A27"/>
    <w:rsid w:val="00C32424"/>
    <w:rsid w:val="00C32EBC"/>
    <w:rsid w:val="00C32F33"/>
    <w:rsid w:val="00C33889"/>
    <w:rsid w:val="00C33B1B"/>
    <w:rsid w:val="00C34102"/>
    <w:rsid w:val="00C34A19"/>
    <w:rsid w:val="00C34D76"/>
    <w:rsid w:val="00C362E5"/>
    <w:rsid w:val="00C36CC7"/>
    <w:rsid w:val="00C37642"/>
    <w:rsid w:val="00C4118A"/>
    <w:rsid w:val="00C417CE"/>
    <w:rsid w:val="00C432FA"/>
    <w:rsid w:val="00C44FD0"/>
    <w:rsid w:val="00C45A25"/>
    <w:rsid w:val="00C46ABD"/>
    <w:rsid w:val="00C475E8"/>
    <w:rsid w:val="00C50907"/>
    <w:rsid w:val="00C511D2"/>
    <w:rsid w:val="00C51609"/>
    <w:rsid w:val="00C51881"/>
    <w:rsid w:val="00C52E66"/>
    <w:rsid w:val="00C53452"/>
    <w:rsid w:val="00C53897"/>
    <w:rsid w:val="00C53D78"/>
    <w:rsid w:val="00C5582E"/>
    <w:rsid w:val="00C558C8"/>
    <w:rsid w:val="00C56229"/>
    <w:rsid w:val="00C5699F"/>
    <w:rsid w:val="00C609FF"/>
    <w:rsid w:val="00C6184C"/>
    <w:rsid w:val="00C61BAA"/>
    <w:rsid w:val="00C62355"/>
    <w:rsid w:val="00C63445"/>
    <w:rsid w:val="00C6514A"/>
    <w:rsid w:val="00C664CE"/>
    <w:rsid w:val="00C66661"/>
    <w:rsid w:val="00C66BA9"/>
    <w:rsid w:val="00C6716C"/>
    <w:rsid w:val="00C673DA"/>
    <w:rsid w:val="00C67C13"/>
    <w:rsid w:val="00C70855"/>
    <w:rsid w:val="00C713DA"/>
    <w:rsid w:val="00C71DDA"/>
    <w:rsid w:val="00C729D6"/>
    <w:rsid w:val="00C72E30"/>
    <w:rsid w:val="00C73D74"/>
    <w:rsid w:val="00C752F3"/>
    <w:rsid w:val="00C75634"/>
    <w:rsid w:val="00C758DC"/>
    <w:rsid w:val="00C777EA"/>
    <w:rsid w:val="00C8022A"/>
    <w:rsid w:val="00C80789"/>
    <w:rsid w:val="00C8091D"/>
    <w:rsid w:val="00C818F2"/>
    <w:rsid w:val="00C84C54"/>
    <w:rsid w:val="00C85FBD"/>
    <w:rsid w:val="00C86805"/>
    <w:rsid w:val="00C87E91"/>
    <w:rsid w:val="00C91E37"/>
    <w:rsid w:val="00C920C3"/>
    <w:rsid w:val="00C92825"/>
    <w:rsid w:val="00C92E10"/>
    <w:rsid w:val="00C933DB"/>
    <w:rsid w:val="00C943FD"/>
    <w:rsid w:val="00C9561E"/>
    <w:rsid w:val="00C95A34"/>
    <w:rsid w:val="00C95DC3"/>
    <w:rsid w:val="00C967F0"/>
    <w:rsid w:val="00C96DC9"/>
    <w:rsid w:val="00C96FD8"/>
    <w:rsid w:val="00C974EF"/>
    <w:rsid w:val="00CA03F9"/>
    <w:rsid w:val="00CA0540"/>
    <w:rsid w:val="00CA0BBB"/>
    <w:rsid w:val="00CA2256"/>
    <w:rsid w:val="00CA490C"/>
    <w:rsid w:val="00CA4BB5"/>
    <w:rsid w:val="00CA54F4"/>
    <w:rsid w:val="00CA6060"/>
    <w:rsid w:val="00CA707A"/>
    <w:rsid w:val="00CB021D"/>
    <w:rsid w:val="00CB0E45"/>
    <w:rsid w:val="00CB11C2"/>
    <w:rsid w:val="00CB2062"/>
    <w:rsid w:val="00CB2B68"/>
    <w:rsid w:val="00CB4043"/>
    <w:rsid w:val="00CB4F8A"/>
    <w:rsid w:val="00CB5000"/>
    <w:rsid w:val="00CB65A4"/>
    <w:rsid w:val="00CB75CB"/>
    <w:rsid w:val="00CC2089"/>
    <w:rsid w:val="00CC28F0"/>
    <w:rsid w:val="00CC314A"/>
    <w:rsid w:val="00CC3F1E"/>
    <w:rsid w:val="00CC4E60"/>
    <w:rsid w:val="00CC5965"/>
    <w:rsid w:val="00CC76D4"/>
    <w:rsid w:val="00CD196D"/>
    <w:rsid w:val="00CD1A7F"/>
    <w:rsid w:val="00CD1E14"/>
    <w:rsid w:val="00CD1F80"/>
    <w:rsid w:val="00CD3213"/>
    <w:rsid w:val="00CD3F29"/>
    <w:rsid w:val="00CD4BB3"/>
    <w:rsid w:val="00CD5FF3"/>
    <w:rsid w:val="00CD638A"/>
    <w:rsid w:val="00CD6ADE"/>
    <w:rsid w:val="00CD75BC"/>
    <w:rsid w:val="00CE18C2"/>
    <w:rsid w:val="00CE2356"/>
    <w:rsid w:val="00CE3BF2"/>
    <w:rsid w:val="00CE45EA"/>
    <w:rsid w:val="00CE5F02"/>
    <w:rsid w:val="00CF0B8B"/>
    <w:rsid w:val="00CF1A81"/>
    <w:rsid w:val="00CF2A98"/>
    <w:rsid w:val="00CF2DAC"/>
    <w:rsid w:val="00CF33FD"/>
    <w:rsid w:val="00CF395D"/>
    <w:rsid w:val="00CF4045"/>
    <w:rsid w:val="00CF431D"/>
    <w:rsid w:val="00CF44DB"/>
    <w:rsid w:val="00CF6946"/>
    <w:rsid w:val="00CF759E"/>
    <w:rsid w:val="00D0003A"/>
    <w:rsid w:val="00D00071"/>
    <w:rsid w:val="00D0133C"/>
    <w:rsid w:val="00D03419"/>
    <w:rsid w:val="00D04333"/>
    <w:rsid w:val="00D05475"/>
    <w:rsid w:val="00D06B32"/>
    <w:rsid w:val="00D071A4"/>
    <w:rsid w:val="00D1086A"/>
    <w:rsid w:val="00D11A73"/>
    <w:rsid w:val="00D13C72"/>
    <w:rsid w:val="00D142E5"/>
    <w:rsid w:val="00D15B51"/>
    <w:rsid w:val="00D163B8"/>
    <w:rsid w:val="00D177E4"/>
    <w:rsid w:val="00D2054F"/>
    <w:rsid w:val="00D20999"/>
    <w:rsid w:val="00D20F7E"/>
    <w:rsid w:val="00D217D6"/>
    <w:rsid w:val="00D21EC8"/>
    <w:rsid w:val="00D22B60"/>
    <w:rsid w:val="00D23B45"/>
    <w:rsid w:val="00D23C5C"/>
    <w:rsid w:val="00D23EF7"/>
    <w:rsid w:val="00D23FB3"/>
    <w:rsid w:val="00D2407C"/>
    <w:rsid w:val="00D24153"/>
    <w:rsid w:val="00D244C8"/>
    <w:rsid w:val="00D262C9"/>
    <w:rsid w:val="00D266E4"/>
    <w:rsid w:val="00D27A3E"/>
    <w:rsid w:val="00D27BDD"/>
    <w:rsid w:val="00D27E5C"/>
    <w:rsid w:val="00D30662"/>
    <w:rsid w:val="00D309B2"/>
    <w:rsid w:val="00D31769"/>
    <w:rsid w:val="00D31A4B"/>
    <w:rsid w:val="00D33690"/>
    <w:rsid w:val="00D337AE"/>
    <w:rsid w:val="00D33B83"/>
    <w:rsid w:val="00D34477"/>
    <w:rsid w:val="00D34819"/>
    <w:rsid w:val="00D34B70"/>
    <w:rsid w:val="00D356D9"/>
    <w:rsid w:val="00D35C86"/>
    <w:rsid w:val="00D40AE8"/>
    <w:rsid w:val="00D413EB"/>
    <w:rsid w:val="00D41DCC"/>
    <w:rsid w:val="00D42201"/>
    <w:rsid w:val="00D42D49"/>
    <w:rsid w:val="00D42EEB"/>
    <w:rsid w:val="00D43EFA"/>
    <w:rsid w:val="00D458C4"/>
    <w:rsid w:val="00D45D1A"/>
    <w:rsid w:val="00D46205"/>
    <w:rsid w:val="00D4646D"/>
    <w:rsid w:val="00D4698F"/>
    <w:rsid w:val="00D46D1F"/>
    <w:rsid w:val="00D46D3F"/>
    <w:rsid w:val="00D47788"/>
    <w:rsid w:val="00D47A81"/>
    <w:rsid w:val="00D50AD9"/>
    <w:rsid w:val="00D53436"/>
    <w:rsid w:val="00D53EEB"/>
    <w:rsid w:val="00D54102"/>
    <w:rsid w:val="00D54A54"/>
    <w:rsid w:val="00D54B8A"/>
    <w:rsid w:val="00D54C56"/>
    <w:rsid w:val="00D55584"/>
    <w:rsid w:val="00D558E9"/>
    <w:rsid w:val="00D57326"/>
    <w:rsid w:val="00D6059D"/>
    <w:rsid w:val="00D60B1E"/>
    <w:rsid w:val="00D61BF8"/>
    <w:rsid w:val="00D61F7F"/>
    <w:rsid w:val="00D62B4C"/>
    <w:rsid w:val="00D635FA"/>
    <w:rsid w:val="00D6379D"/>
    <w:rsid w:val="00D63D11"/>
    <w:rsid w:val="00D65EC1"/>
    <w:rsid w:val="00D665B7"/>
    <w:rsid w:val="00D66E97"/>
    <w:rsid w:val="00D672A9"/>
    <w:rsid w:val="00D70AB6"/>
    <w:rsid w:val="00D73A45"/>
    <w:rsid w:val="00D73F3F"/>
    <w:rsid w:val="00D74E67"/>
    <w:rsid w:val="00D76DEB"/>
    <w:rsid w:val="00D77375"/>
    <w:rsid w:val="00D77E24"/>
    <w:rsid w:val="00D80A78"/>
    <w:rsid w:val="00D81F53"/>
    <w:rsid w:val="00D831AF"/>
    <w:rsid w:val="00D83E10"/>
    <w:rsid w:val="00D8433D"/>
    <w:rsid w:val="00D84783"/>
    <w:rsid w:val="00D84CC3"/>
    <w:rsid w:val="00D868D4"/>
    <w:rsid w:val="00D90200"/>
    <w:rsid w:val="00D90522"/>
    <w:rsid w:val="00D912F7"/>
    <w:rsid w:val="00D941C5"/>
    <w:rsid w:val="00D95A3A"/>
    <w:rsid w:val="00D95D02"/>
    <w:rsid w:val="00D966AF"/>
    <w:rsid w:val="00DA0D82"/>
    <w:rsid w:val="00DA0F6A"/>
    <w:rsid w:val="00DA1251"/>
    <w:rsid w:val="00DA1399"/>
    <w:rsid w:val="00DA1BA9"/>
    <w:rsid w:val="00DA29FC"/>
    <w:rsid w:val="00DA3949"/>
    <w:rsid w:val="00DA3CD1"/>
    <w:rsid w:val="00DA420A"/>
    <w:rsid w:val="00DA482E"/>
    <w:rsid w:val="00DA56B5"/>
    <w:rsid w:val="00DA6265"/>
    <w:rsid w:val="00DA67BE"/>
    <w:rsid w:val="00DA6CD6"/>
    <w:rsid w:val="00DA6EC7"/>
    <w:rsid w:val="00DA7F59"/>
    <w:rsid w:val="00DB0207"/>
    <w:rsid w:val="00DB0C7C"/>
    <w:rsid w:val="00DB0EB3"/>
    <w:rsid w:val="00DB0FB0"/>
    <w:rsid w:val="00DB120B"/>
    <w:rsid w:val="00DB1B9F"/>
    <w:rsid w:val="00DB1CD6"/>
    <w:rsid w:val="00DB2832"/>
    <w:rsid w:val="00DB4C1F"/>
    <w:rsid w:val="00DB5E79"/>
    <w:rsid w:val="00DC0553"/>
    <w:rsid w:val="00DC079A"/>
    <w:rsid w:val="00DC13ED"/>
    <w:rsid w:val="00DC17E1"/>
    <w:rsid w:val="00DC1B3C"/>
    <w:rsid w:val="00DC1EAE"/>
    <w:rsid w:val="00DC30DA"/>
    <w:rsid w:val="00DC30F2"/>
    <w:rsid w:val="00DC315A"/>
    <w:rsid w:val="00DC3D89"/>
    <w:rsid w:val="00DC44E8"/>
    <w:rsid w:val="00DC520E"/>
    <w:rsid w:val="00DC589F"/>
    <w:rsid w:val="00DC5E8B"/>
    <w:rsid w:val="00DC5FD7"/>
    <w:rsid w:val="00DC76CA"/>
    <w:rsid w:val="00DD0AFC"/>
    <w:rsid w:val="00DD1106"/>
    <w:rsid w:val="00DD2890"/>
    <w:rsid w:val="00DD4142"/>
    <w:rsid w:val="00DD4EAE"/>
    <w:rsid w:val="00DD4F5D"/>
    <w:rsid w:val="00DD5282"/>
    <w:rsid w:val="00DD554F"/>
    <w:rsid w:val="00DD5655"/>
    <w:rsid w:val="00DD56D3"/>
    <w:rsid w:val="00DD6169"/>
    <w:rsid w:val="00DE0304"/>
    <w:rsid w:val="00DE0A69"/>
    <w:rsid w:val="00DE1464"/>
    <w:rsid w:val="00DE1587"/>
    <w:rsid w:val="00DE178C"/>
    <w:rsid w:val="00DE236A"/>
    <w:rsid w:val="00DE257E"/>
    <w:rsid w:val="00DE2D71"/>
    <w:rsid w:val="00DE321A"/>
    <w:rsid w:val="00DE4947"/>
    <w:rsid w:val="00DE4992"/>
    <w:rsid w:val="00DE4C04"/>
    <w:rsid w:val="00DE633F"/>
    <w:rsid w:val="00DE6639"/>
    <w:rsid w:val="00DE6D82"/>
    <w:rsid w:val="00DE6FEE"/>
    <w:rsid w:val="00DE7090"/>
    <w:rsid w:val="00DE732D"/>
    <w:rsid w:val="00DF0457"/>
    <w:rsid w:val="00DF0537"/>
    <w:rsid w:val="00DF1398"/>
    <w:rsid w:val="00DF1484"/>
    <w:rsid w:val="00DF672E"/>
    <w:rsid w:val="00DF692D"/>
    <w:rsid w:val="00DF6BA1"/>
    <w:rsid w:val="00DF73C7"/>
    <w:rsid w:val="00DF7BE8"/>
    <w:rsid w:val="00E00A9B"/>
    <w:rsid w:val="00E0131A"/>
    <w:rsid w:val="00E01328"/>
    <w:rsid w:val="00E01E04"/>
    <w:rsid w:val="00E01E8B"/>
    <w:rsid w:val="00E04043"/>
    <w:rsid w:val="00E04289"/>
    <w:rsid w:val="00E04628"/>
    <w:rsid w:val="00E060A3"/>
    <w:rsid w:val="00E07757"/>
    <w:rsid w:val="00E07A8A"/>
    <w:rsid w:val="00E07FEF"/>
    <w:rsid w:val="00E109DD"/>
    <w:rsid w:val="00E10A64"/>
    <w:rsid w:val="00E10AC5"/>
    <w:rsid w:val="00E12823"/>
    <w:rsid w:val="00E12A85"/>
    <w:rsid w:val="00E144FB"/>
    <w:rsid w:val="00E14CD1"/>
    <w:rsid w:val="00E152FD"/>
    <w:rsid w:val="00E15680"/>
    <w:rsid w:val="00E15F4E"/>
    <w:rsid w:val="00E16098"/>
    <w:rsid w:val="00E1654B"/>
    <w:rsid w:val="00E171A6"/>
    <w:rsid w:val="00E2040D"/>
    <w:rsid w:val="00E2087D"/>
    <w:rsid w:val="00E21161"/>
    <w:rsid w:val="00E21D46"/>
    <w:rsid w:val="00E22A40"/>
    <w:rsid w:val="00E251F3"/>
    <w:rsid w:val="00E2521F"/>
    <w:rsid w:val="00E26B64"/>
    <w:rsid w:val="00E278EF"/>
    <w:rsid w:val="00E31090"/>
    <w:rsid w:val="00E31BD5"/>
    <w:rsid w:val="00E32CE1"/>
    <w:rsid w:val="00E334B9"/>
    <w:rsid w:val="00E343EA"/>
    <w:rsid w:val="00E344F1"/>
    <w:rsid w:val="00E348AB"/>
    <w:rsid w:val="00E358E1"/>
    <w:rsid w:val="00E3613E"/>
    <w:rsid w:val="00E366CF"/>
    <w:rsid w:val="00E37D57"/>
    <w:rsid w:val="00E37F61"/>
    <w:rsid w:val="00E41872"/>
    <w:rsid w:val="00E42295"/>
    <w:rsid w:val="00E42AD7"/>
    <w:rsid w:val="00E43509"/>
    <w:rsid w:val="00E4350E"/>
    <w:rsid w:val="00E435F6"/>
    <w:rsid w:val="00E4426A"/>
    <w:rsid w:val="00E4485D"/>
    <w:rsid w:val="00E44C36"/>
    <w:rsid w:val="00E45FD7"/>
    <w:rsid w:val="00E46845"/>
    <w:rsid w:val="00E471B4"/>
    <w:rsid w:val="00E47357"/>
    <w:rsid w:val="00E47EE1"/>
    <w:rsid w:val="00E5094D"/>
    <w:rsid w:val="00E5145E"/>
    <w:rsid w:val="00E51BE0"/>
    <w:rsid w:val="00E5326D"/>
    <w:rsid w:val="00E536C6"/>
    <w:rsid w:val="00E53A68"/>
    <w:rsid w:val="00E552D0"/>
    <w:rsid w:val="00E55368"/>
    <w:rsid w:val="00E55E83"/>
    <w:rsid w:val="00E572F6"/>
    <w:rsid w:val="00E604A4"/>
    <w:rsid w:val="00E611A4"/>
    <w:rsid w:val="00E616FB"/>
    <w:rsid w:val="00E65125"/>
    <w:rsid w:val="00E6585C"/>
    <w:rsid w:val="00E66E9B"/>
    <w:rsid w:val="00E6739E"/>
    <w:rsid w:val="00E673E1"/>
    <w:rsid w:val="00E7086A"/>
    <w:rsid w:val="00E70E7D"/>
    <w:rsid w:val="00E746B5"/>
    <w:rsid w:val="00E74C63"/>
    <w:rsid w:val="00E7544F"/>
    <w:rsid w:val="00E75511"/>
    <w:rsid w:val="00E76134"/>
    <w:rsid w:val="00E76196"/>
    <w:rsid w:val="00E767B9"/>
    <w:rsid w:val="00E8000E"/>
    <w:rsid w:val="00E803E0"/>
    <w:rsid w:val="00E84149"/>
    <w:rsid w:val="00E84580"/>
    <w:rsid w:val="00E84A47"/>
    <w:rsid w:val="00E84B13"/>
    <w:rsid w:val="00E850DC"/>
    <w:rsid w:val="00E856C4"/>
    <w:rsid w:val="00E864E9"/>
    <w:rsid w:val="00E86586"/>
    <w:rsid w:val="00E8679B"/>
    <w:rsid w:val="00E86F51"/>
    <w:rsid w:val="00E90696"/>
    <w:rsid w:val="00E91642"/>
    <w:rsid w:val="00E91F79"/>
    <w:rsid w:val="00E9238D"/>
    <w:rsid w:val="00E9264E"/>
    <w:rsid w:val="00E928A8"/>
    <w:rsid w:val="00E93D25"/>
    <w:rsid w:val="00E94025"/>
    <w:rsid w:val="00E9418E"/>
    <w:rsid w:val="00E94B03"/>
    <w:rsid w:val="00E9631A"/>
    <w:rsid w:val="00E9754C"/>
    <w:rsid w:val="00E97926"/>
    <w:rsid w:val="00EA007B"/>
    <w:rsid w:val="00EA1096"/>
    <w:rsid w:val="00EA1334"/>
    <w:rsid w:val="00EA19F2"/>
    <w:rsid w:val="00EA1A13"/>
    <w:rsid w:val="00EA2379"/>
    <w:rsid w:val="00EA2787"/>
    <w:rsid w:val="00EA3431"/>
    <w:rsid w:val="00EA3733"/>
    <w:rsid w:val="00EA3AB3"/>
    <w:rsid w:val="00EA5621"/>
    <w:rsid w:val="00EA5CB0"/>
    <w:rsid w:val="00EA5D81"/>
    <w:rsid w:val="00EA65EA"/>
    <w:rsid w:val="00EA6B4E"/>
    <w:rsid w:val="00EA6C47"/>
    <w:rsid w:val="00EA6E7C"/>
    <w:rsid w:val="00EA6EAE"/>
    <w:rsid w:val="00EA7249"/>
    <w:rsid w:val="00EB0B72"/>
    <w:rsid w:val="00EB0C36"/>
    <w:rsid w:val="00EB11E0"/>
    <w:rsid w:val="00EB1FC2"/>
    <w:rsid w:val="00EB2688"/>
    <w:rsid w:val="00EB27AA"/>
    <w:rsid w:val="00EB2D22"/>
    <w:rsid w:val="00EB2EAB"/>
    <w:rsid w:val="00EB2FE2"/>
    <w:rsid w:val="00EB4928"/>
    <w:rsid w:val="00EB4CD6"/>
    <w:rsid w:val="00EB52FF"/>
    <w:rsid w:val="00EB530A"/>
    <w:rsid w:val="00EB6526"/>
    <w:rsid w:val="00EC0B1A"/>
    <w:rsid w:val="00EC0F2D"/>
    <w:rsid w:val="00EC248A"/>
    <w:rsid w:val="00EC273B"/>
    <w:rsid w:val="00EC339A"/>
    <w:rsid w:val="00EC5265"/>
    <w:rsid w:val="00EC54B7"/>
    <w:rsid w:val="00EC5617"/>
    <w:rsid w:val="00EC6F29"/>
    <w:rsid w:val="00EC73F6"/>
    <w:rsid w:val="00ED0F9C"/>
    <w:rsid w:val="00ED12E7"/>
    <w:rsid w:val="00ED1779"/>
    <w:rsid w:val="00ED3A65"/>
    <w:rsid w:val="00ED4080"/>
    <w:rsid w:val="00ED41BA"/>
    <w:rsid w:val="00ED42D8"/>
    <w:rsid w:val="00ED46A1"/>
    <w:rsid w:val="00ED4F99"/>
    <w:rsid w:val="00ED55D2"/>
    <w:rsid w:val="00ED66AB"/>
    <w:rsid w:val="00ED7F92"/>
    <w:rsid w:val="00EE1A2B"/>
    <w:rsid w:val="00EE1F78"/>
    <w:rsid w:val="00EE20C4"/>
    <w:rsid w:val="00EE29EF"/>
    <w:rsid w:val="00EE2AAE"/>
    <w:rsid w:val="00EE2CD5"/>
    <w:rsid w:val="00EE379E"/>
    <w:rsid w:val="00EE3B5F"/>
    <w:rsid w:val="00EE4A91"/>
    <w:rsid w:val="00EE5E29"/>
    <w:rsid w:val="00EE69FA"/>
    <w:rsid w:val="00EE6CFB"/>
    <w:rsid w:val="00EE7936"/>
    <w:rsid w:val="00EE7ECB"/>
    <w:rsid w:val="00EF0090"/>
    <w:rsid w:val="00EF0325"/>
    <w:rsid w:val="00EF0FB7"/>
    <w:rsid w:val="00EF1A64"/>
    <w:rsid w:val="00EF1C56"/>
    <w:rsid w:val="00EF1C5E"/>
    <w:rsid w:val="00EF267A"/>
    <w:rsid w:val="00EF3948"/>
    <w:rsid w:val="00EF41C2"/>
    <w:rsid w:val="00EF54D4"/>
    <w:rsid w:val="00EF65FD"/>
    <w:rsid w:val="00EF697E"/>
    <w:rsid w:val="00EF6F8B"/>
    <w:rsid w:val="00F00B74"/>
    <w:rsid w:val="00F014CF"/>
    <w:rsid w:val="00F01E94"/>
    <w:rsid w:val="00F02090"/>
    <w:rsid w:val="00F02BF5"/>
    <w:rsid w:val="00F03205"/>
    <w:rsid w:val="00F03DBA"/>
    <w:rsid w:val="00F042D3"/>
    <w:rsid w:val="00F048B2"/>
    <w:rsid w:val="00F05C0F"/>
    <w:rsid w:val="00F065A7"/>
    <w:rsid w:val="00F06E1A"/>
    <w:rsid w:val="00F07819"/>
    <w:rsid w:val="00F07952"/>
    <w:rsid w:val="00F106C4"/>
    <w:rsid w:val="00F119B1"/>
    <w:rsid w:val="00F13BF7"/>
    <w:rsid w:val="00F14297"/>
    <w:rsid w:val="00F15154"/>
    <w:rsid w:val="00F15625"/>
    <w:rsid w:val="00F15EEE"/>
    <w:rsid w:val="00F170E2"/>
    <w:rsid w:val="00F17752"/>
    <w:rsid w:val="00F17774"/>
    <w:rsid w:val="00F17B27"/>
    <w:rsid w:val="00F218F9"/>
    <w:rsid w:val="00F21A98"/>
    <w:rsid w:val="00F21B44"/>
    <w:rsid w:val="00F22EC9"/>
    <w:rsid w:val="00F23AB3"/>
    <w:rsid w:val="00F23B12"/>
    <w:rsid w:val="00F24F01"/>
    <w:rsid w:val="00F25FA4"/>
    <w:rsid w:val="00F2641E"/>
    <w:rsid w:val="00F264EA"/>
    <w:rsid w:val="00F26892"/>
    <w:rsid w:val="00F2731B"/>
    <w:rsid w:val="00F303CA"/>
    <w:rsid w:val="00F30491"/>
    <w:rsid w:val="00F305BC"/>
    <w:rsid w:val="00F30875"/>
    <w:rsid w:val="00F30CA4"/>
    <w:rsid w:val="00F311D9"/>
    <w:rsid w:val="00F32525"/>
    <w:rsid w:val="00F3427C"/>
    <w:rsid w:val="00F343EC"/>
    <w:rsid w:val="00F344C1"/>
    <w:rsid w:val="00F408DD"/>
    <w:rsid w:val="00F41AB0"/>
    <w:rsid w:val="00F4260F"/>
    <w:rsid w:val="00F42CAA"/>
    <w:rsid w:val="00F4390D"/>
    <w:rsid w:val="00F4396B"/>
    <w:rsid w:val="00F441D1"/>
    <w:rsid w:val="00F444D9"/>
    <w:rsid w:val="00F44698"/>
    <w:rsid w:val="00F44C71"/>
    <w:rsid w:val="00F4541C"/>
    <w:rsid w:val="00F45925"/>
    <w:rsid w:val="00F45E7D"/>
    <w:rsid w:val="00F46098"/>
    <w:rsid w:val="00F462FA"/>
    <w:rsid w:val="00F4694E"/>
    <w:rsid w:val="00F471DD"/>
    <w:rsid w:val="00F50409"/>
    <w:rsid w:val="00F509D1"/>
    <w:rsid w:val="00F5123E"/>
    <w:rsid w:val="00F52331"/>
    <w:rsid w:val="00F52345"/>
    <w:rsid w:val="00F5349E"/>
    <w:rsid w:val="00F5448C"/>
    <w:rsid w:val="00F54F02"/>
    <w:rsid w:val="00F56862"/>
    <w:rsid w:val="00F56A51"/>
    <w:rsid w:val="00F572AE"/>
    <w:rsid w:val="00F60518"/>
    <w:rsid w:val="00F60788"/>
    <w:rsid w:val="00F6142F"/>
    <w:rsid w:val="00F61E3B"/>
    <w:rsid w:val="00F62BDE"/>
    <w:rsid w:val="00F64154"/>
    <w:rsid w:val="00F666C9"/>
    <w:rsid w:val="00F6700E"/>
    <w:rsid w:val="00F670A5"/>
    <w:rsid w:val="00F6799F"/>
    <w:rsid w:val="00F7244E"/>
    <w:rsid w:val="00F74E60"/>
    <w:rsid w:val="00F760BA"/>
    <w:rsid w:val="00F77C02"/>
    <w:rsid w:val="00F80798"/>
    <w:rsid w:val="00F82C4F"/>
    <w:rsid w:val="00F82DFD"/>
    <w:rsid w:val="00F83237"/>
    <w:rsid w:val="00F838BD"/>
    <w:rsid w:val="00F83B8D"/>
    <w:rsid w:val="00F84170"/>
    <w:rsid w:val="00F84270"/>
    <w:rsid w:val="00F85E84"/>
    <w:rsid w:val="00F865E5"/>
    <w:rsid w:val="00F86763"/>
    <w:rsid w:val="00F86892"/>
    <w:rsid w:val="00F90937"/>
    <w:rsid w:val="00F91063"/>
    <w:rsid w:val="00F91150"/>
    <w:rsid w:val="00F91432"/>
    <w:rsid w:val="00F917E1"/>
    <w:rsid w:val="00F94E5F"/>
    <w:rsid w:val="00F95177"/>
    <w:rsid w:val="00F95D8C"/>
    <w:rsid w:val="00F966FE"/>
    <w:rsid w:val="00F96B86"/>
    <w:rsid w:val="00F971E5"/>
    <w:rsid w:val="00FA06E0"/>
    <w:rsid w:val="00FA1566"/>
    <w:rsid w:val="00FA1EA5"/>
    <w:rsid w:val="00FA21B0"/>
    <w:rsid w:val="00FA2585"/>
    <w:rsid w:val="00FA345D"/>
    <w:rsid w:val="00FA384D"/>
    <w:rsid w:val="00FA3941"/>
    <w:rsid w:val="00FA3E16"/>
    <w:rsid w:val="00FA46C4"/>
    <w:rsid w:val="00FA4D73"/>
    <w:rsid w:val="00FA6C44"/>
    <w:rsid w:val="00FA764A"/>
    <w:rsid w:val="00FB0687"/>
    <w:rsid w:val="00FB0BFE"/>
    <w:rsid w:val="00FB0D73"/>
    <w:rsid w:val="00FB2342"/>
    <w:rsid w:val="00FB2581"/>
    <w:rsid w:val="00FB25D6"/>
    <w:rsid w:val="00FB2F19"/>
    <w:rsid w:val="00FB3C0D"/>
    <w:rsid w:val="00FB3C7A"/>
    <w:rsid w:val="00FB5A12"/>
    <w:rsid w:val="00FB6548"/>
    <w:rsid w:val="00FB7491"/>
    <w:rsid w:val="00FB7598"/>
    <w:rsid w:val="00FB782F"/>
    <w:rsid w:val="00FB78E9"/>
    <w:rsid w:val="00FB7C27"/>
    <w:rsid w:val="00FB7DCF"/>
    <w:rsid w:val="00FC0265"/>
    <w:rsid w:val="00FC2FEC"/>
    <w:rsid w:val="00FC3C30"/>
    <w:rsid w:val="00FC5AB4"/>
    <w:rsid w:val="00FC6902"/>
    <w:rsid w:val="00FC7158"/>
    <w:rsid w:val="00FC73E7"/>
    <w:rsid w:val="00FC746B"/>
    <w:rsid w:val="00FC773D"/>
    <w:rsid w:val="00FC7BC1"/>
    <w:rsid w:val="00FD0CC7"/>
    <w:rsid w:val="00FD3474"/>
    <w:rsid w:val="00FD3A20"/>
    <w:rsid w:val="00FD53FB"/>
    <w:rsid w:val="00FD61BB"/>
    <w:rsid w:val="00FD6E9B"/>
    <w:rsid w:val="00FD6EB1"/>
    <w:rsid w:val="00FD755A"/>
    <w:rsid w:val="00FD7DCC"/>
    <w:rsid w:val="00FE014E"/>
    <w:rsid w:val="00FE1989"/>
    <w:rsid w:val="00FE274F"/>
    <w:rsid w:val="00FE38C3"/>
    <w:rsid w:val="00FE64FA"/>
    <w:rsid w:val="00FE718A"/>
    <w:rsid w:val="00FE734B"/>
    <w:rsid w:val="00FE77C6"/>
    <w:rsid w:val="00FF143E"/>
    <w:rsid w:val="00FF26E0"/>
    <w:rsid w:val="00FF2783"/>
    <w:rsid w:val="00FF292D"/>
    <w:rsid w:val="00FF323D"/>
    <w:rsid w:val="00FF36ED"/>
    <w:rsid w:val="00FF37E3"/>
    <w:rsid w:val="00FF40EA"/>
    <w:rsid w:val="00FF48A9"/>
    <w:rsid w:val="00FF512F"/>
    <w:rsid w:val="00FF603B"/>
    <w:rsid w:val="00FF62E9"/>
    <w:rsid w:val="00FF7C1C"/>
    <w:rsid w:val="07427378"/>
    <w:rsid w:val="3071A70B"/>
    <w:rsid w:val="78BDF2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6149B8EF"/>
  <w15:docId w15:val="{C2685D1D-6776-4AC9-8994-F12FFB7A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2A2"/>
    <w:rPr>
      <w:rFonts w:ascii="Calibri" w:eastAsia="Calibri" w:hAnsi="Calibri" w:cs="Times New Roman"/>
    </w:rPr>
  </w:style>
  <w:style w:type="paragraph" w:styleId="Heading1">
    <w:name w:val="heading 1"/>
    <w:basedOn w:val="DocumentNameHeadline"/>
    <w:next w:val="Normal"/>
    <w:link w:val="Heading1Char"/>
    <w:uiPriority w:val="9"/>
    <w:qFormat/>
    <w:rsid w:val="008262FC"/>
    <w:pPr>
      <w:spacing w:after="240"/>
      <w:outlineLvl w:val="0"/>
    </w:pPr>
  </w:style>
  <w:style w:type="paragraph" w:styleId="Heading2">
    <w:name w:val="heading 2"/>
    <w:basedOn w:val="Normal"/>
    <w:next w:val="Normal"/>
    <w:link w:val="Heading2Char"/>
    <w:uiPriority w:val="9"/>
    <w:unhideWhenUsed/>
    <w:qFormat/>
    <w:rsid w:val="00EB27AA"/>
    <w:pPr>
      <w:spacing w:after="120"/>
      <w:ind w:left="720"/>
      <w:outlineLvl w:val="1"/>
    </w:pPr>
    <w:rPr>
      <w:rFonts w:ascii="Gill Sans MT" w:hAnsi="Gill Sans MT"/>
      <w:b/>
      <w:color w:val="387990"/>
      <w:sz w:val="24"/>
      <w:szCs w:val="24"/>
    </w:rPr>
  </w:style>
  <w:style w:type="paragraph" w:styleId="Heading3">
    <w:name w:val="heading 3"/>
    <w:basedOn w:val="Normal"/>
    <w:next w:val="Normal"/>
    <w:link w:val="Heading3Char"/>
    <w:uiPriority w:val="9"/>
    <w:unhideWhenUsed/>
    <w:qFormat/>
    <w:rsid w:val="00727BA8"/>
    <w:pPr>
      <w:keepNext/>
      <w:keepLines/>
      <w:spacing w:before="200" w:after="120"/>
      <w:outlineLvl w:val="2"/>
    </w:pPr>
    <w:rPr>
      <w:rFonts w:ascii="Gill Sans MT" w:eastAsiaTheme="majorEastAsia" w:hAnsi="Gill Sans MT" w:cstheme="majorBidi"/>
      <w:b/>
      <w:sz w:val="24"/>
      <w:szCs w:val="24"/>
    </w:rPr>
  </w:style>
  <w:style w:type="paragraph" w:styleId="Heading4">
    <w:name w:val="heading 4"/>
    <w:basedOn w:val="Tabletitle"/>
    <w:next w:val="Normal"/>
    <w:link w:val="Heading4Char"/>
    <w:uiPriority w:val="9"/>
    <w:unhideWhenUsed/>
    <w:qFormat/>
    <w:rsid w:val="002E52A2"/>
    <w:pPr>
      <w:outlineLvl w:val="3"/>
    </w:pPr>
    <w:rPr>
      <w:b w:val="0"/>
      <w:i/>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FC"/>
    <w:rPr>
      <w:rFonts w:ascii="Gill Sans MT" w:eastAsia="Times New Roman" w:hAnsi="Gill Sans MT" w:cs="Arial"/>
      <w:b/>
      <w:caps/>
      <w:color w:val="94A545"/>
      <w:sz w:val="28"/>
      <w:szCs w:val="36"/>
    </w:rPr>
  </w:style>
  <w:style w:type="character" w:customStyle="1" w:styleId="Heading2Char">
    <w:name w:val="Heading 2 Char"/>
    <w:basedOn w:val="DefaultParagraphFont"/>
    <w:link w:val="Heading2"/>
    <w:uiPriority w:val="9"/>
    <w:rsid w:val="00EB27AA"/>
    <w:rPr>
      <w:rFonts w:ascii="Gill Sans MT" w:eastAsia="Calibri" w:hAnsi="Gill Sans MT" w:cs="Times New Roman"/>
      <w:b/>
      <w:color w:val="387990"/>
      <w:sz w:val="24"/>
      <w:szCs w:val="24"/>
    </w:rPr>
  </w:style>
  <w:style w:type="character" w:customStyle="1" w:styleId="Heading3Char">
    <w:name w:val="Heading 3 Char"/>
    <w:basedOn w:val="DefaultParagraphFont"/>
    <w:link w:val="Heading3"/>
    <w:uiPriority w:val="9"/>
    <w:rsid w:val="00727BA8"/>
    <w:rPr>
      <w:rFonts w:ascii="Gill Sans MT" w:eastAsiaTheme="majorEastAsia" w:hAnsi="Gill Sans MT" w:cstheme="majorBidi"/>
      <w:b/>
      <w:sz w:val="24"/>
      <w:szCs w:val="24"/>
    </w:rPr>
  </w:style>
  <w:style w:type="paragraph" w:customStyle="1" w:styleId="Tabletitle">
    <w:name w:val="Table title"/>
    <w:basedOn w:val="Normal"/>
    <w:qFormat/>
    <w:rsid w:val="002E52A2"/>
    <w:pPr>
      <w:spacing w:before="220" w:after="120"/>
    </w:pPr>
    <w:rPr>
      <w:rFonts w:ascii="Gill Sans MT" w:hAnsi="Gill Sans MT"/>
      <w:b/>
    </w:rPr>
  </w:style>
  <w:style w:type="character" w:customStyle="1" w:styleId="Heading4Char">
    <w:name w:val="Heading 4 Char"/>
    <w:basedOn w:val="DefaultParagraphFont"/>
    <w:link w:val="Heading4"/>
    <w:uiPriority w:val="9"/>
    <w:rsid w:val="002E52A2"/>
    <w:rPr>
      <w:rFonts w:ascii="Gill Sans MT" w:eastAsia="Calibri" w:hAnsi="Gill Sans MT" w:cs="Times New Roman"/>
      <w:i/>
    </w:rPr>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2E52A2"/>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2E52A2"/>
    <w:rPr>
      <w:rFonts w:ascii="Calibri" w:eastAsia="Calibri" w:hAnsi="Calibri" w:cs="Times New Roman"/>
      <w:sz w:val="20"/>
      <w:szCs w:val="20"/>
    </w:rPr>
  </w:style>
  <w:style w:type="character" w:styleId="CommentReference">
    <w:name w:val="annotation reference"/>
    <w:uiPriority w:val="99"/>
    <w:unhideWhenUsed/>
    <w:rsid w:val="002E52A2"/>
    <w:rPr>
      <w:sz w:val="16"/>
      <w:szCs w:val="16"/>
    </w:rPr>
  </w:style>
  <w:style w:type="paragraph" w:styleId="BalloonText">
    <w:name w:val="Balloon Text"/>
    <w:basedOn w:val="Normal"/>
    <w:link w:val="BalloonTextChar"/>
    <w:uiPriority w:val="99"/>
    <w:semiHidden/>
    <w:unhideWhenUsed/>
    <w:rsid w:val="002E52A2"/>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2E52A2"/>
    <w:rPr>
      <w:rFonts w:ascii="Tahoma" w:eastAsia="Calibri" w:hAnsi="Tahoma" w:cs="Times New Roman"/>
      <w:sz w:val="16"/>
      <w:szCs w:val="16"/>
      <w:lang w:val="x-none" w:eastAsia="x-none"/>
    </w:rPr>
  </w:style>
  <w:style w:type="paragraph" w:styleId="CommentSubject">
    <w:name w:val="annotation subject"/>
    <w:basedOn w:val="CommentText"/>
    <w:next w:val="CommentText"/>
    <w:link w:val="CommentSubjectChar"/>
    <w:uiPriority w:val="99"/>
    <w:semiHidden/>
    <w:unhideWhenUsed/>
    <w:rsid w:val="002E52A2"/>
    <w:rPr>
      <w:b/>
      <w:bCs/>
      <w:lang w:val="x-none" w:eastAsia="x-none"/>
    </w:rPr>
  </w:style>
  <w:style w:type="character" w:customStyle="1" w:styleId="CommentSubjectChar">
    <w:name w:val="Comment Subject Char"/>
    <w:link w:val="CommentSubject"/>
    <w:uiPriority w:val="99"/>
    <w:semiHidden/>
    <w:rsid w:val="002E52A2"/>
    <w:rPr>
      <w:rFonts w:ascii="Calibri" w:eastAsia="Calibri" w:hAnsi="Calibri" w:cs="Times New Roman"/>
      <w:b/>
      <w:bCs/>
      <w:sz w:val="20"/>
      <w:szCs w:val="20"/>
      <w:lang w:val="x-none" w:eastAsia="x-none"/>
    </w:rPr>
  </w:style>
  <w:style w:type="paragraph" w:styleId="ListParagraph">
    <w:name w:val="List Paragraph"/>
    <w:basedOn w:val="Normal"/>
    <w:link w:val="ListParagraphChar"/>
    <w:uiPriority w:val="99"/>
    <w:qFormat/>
    <w:rsid w:val="002E52A2"/>
    <w:pPr>
      <w:ind w:left="720"/>
      <w:contextualSpacing/>
    </w:pPr>
  </w:style>
  <w:style w:type="character" w:customStyle="1" w:styleId="ListParagraphChar">
    <w:name w:val="List Paragraph Char"/>
    <w:basedOn w:val="DefaultParagraphFont"/>
    <w:link w:val="ListParagraph"/>
    <w:uiPriority w:val="99"/>
    <w:rsid w:val="00F56862"/>
    <w:rPr>
      <w:rFonts w:ascii="Calibri" w:eastAsia="Calibri" w:hAnsi="Calibri" w:cs="Times New Roman"/>
    </w:rPr>
  </w:style>
  <w:style w:type="paragraph" w:styleId="Header">
    <w:name w:val="header"/>
    <w:aliases w:val="Header Right (Default)"/>
    <w:basedOn w:val="Normal"/>
    <w:link w:val="HeaderChar"/>
    <w:unhideWhenUsed/>
    <w:rsid w:val="002E52A2"/>
    <w:pPr>
      <w:tabs>
        <w:tab w:val="center" w:pos="4680"/>
        <w:tab w:val="right" w:pos="9360"/>
      </w:tabs>
      <w:spacing w:after="0" w:line="240" w:lineRule="auto"/>
    </w:pPr>
  </w:style>
  <w:style w:type="character" w:customStyle="1" w:styleId="HeaderChar">
    <w:name w:val="Header Char"/>
    <w:aliases w:val="Header Right (Default) Char"/>
    <w:basedOn w:val="DefaultParagraphFont"/>
    <w:link w:val="Header"/>
    <w:rsid w:val="002E52A2"/>
    <w:rPr>
      <w:rFonts w:ascii="Calibri" w:eastAsia="Calibri" w:hAnsi="Calibri" w:cs="Times New Roman"/>
    </w:rPr>
  </w:style>
  <w:style w:type="paragraph" w:styleId="Footer">
    <w:name w:val="footer"/>
    <w:basedOn w:val="Normal"/>
    <w:link w:val="FooterChar"/>
    <w:uiPriority w:val="99"/>
    <w:unhideWhenUsed/>
    <w:rsid w:val="002E5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2A2"/>
    <w:rPr>
      <w:rFonts w:ascii="Calibri" w:eastAsia="Calibri" w:hAnsi="Calibri" w:cs="Times New Roman"/>
    </w:rPr>
  </w:style>
  <w:style w:type="paragraph" w:styleId="TOCHeading">
    <w:name w:val="TOC Heading"/>
    <w:basedOn w:val="Heading1"/>
    <w:next w:val="Normal"/>
    <w:uiPriority w:val="39"/>
    <w:semiHidden/>
    <w:unhideWhenUsed/>
    <w:qFormat/>
    <w:rsid w:val="00DA67BE"/>
    <w:pPr>
      <w:keepNext/>
      <w:keepLines/>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577EAD"/>
    <w:pPr>
      <w:tabs>
        <w:tab w:val="left" w:pos="360"/>
        <w:tab w:val="right" w:leader="dot" w:pos="9350"/>
      </w:tabs>
      <w:spacing w:after="100"/>
    </w:pPr>
    <w:rPr>
      <w:rFonts w:ascii="Gill Sans MT" w:hAnsi="Gill Sans MT"/>
    </w:rPr>
  </w:style>
  <w:style w:type="paragraph" w:styleId="TOC2">
    <w:name w:val="toc 2"/>
    <w:basedOn w:val="Normal"/>
    <w:next w:val="Normal"/>
    <w:autoRedefine/>
    <w:uiPriority w:val="39"/>
    <w:unhideWhenUsed/>
    <w:rsid w:val="00C85FBD"/>
    <w:pPr>
      <w:tabs>
        <w:tab w:val="left" w:pos="900"/>
        <w:tab w:val="right" w:leader="dot" w:pos="9350"/>
      </w:tabs>
      <w:spacing w:after="100"/>
      <w:ind w:left="360"/>
    </w:pPr>
    <w:rPr>
      <w:rFonts w:ascii="Gill Sans MT" w:hAnsi="Gill Sans MT"/>
    </w:rPr>
  </w:style>
  <w:style w:type="paragraph" w:styleId="TOC3">
    <w:name w:val="toc 3"/>
    <w:basedOn w:val="Normal"/>
    <w:next w:val="Normal"/>
    <w:autoRedefine/>
    <w:uiPriority w:val="39"/>
    <w:unhideWhenUsed/>
    <w:rsid w:val="00DA67BE"/>
    <w:pPr>
      <w:spacing w:after="100"/>
      <w:ind w:left="440"/>
    </w:pPr>
  </w:style>
  <w:style w:type="character" w:styleId="Hyperlink">
    <w:name w:val="Hyperlink"/>
    <w:uiPriority w:val="99"/>
    <w:unhideWhenUsed/>
    <w:rsid w:val="002E52A2"/>
    <w:rPr>
      <w:color w:val="0000FF"/>
      <w:u w:val="single"/>
    </w:rPr>
  </w:style>
  <w:style w:type="paragraph" w:styleId="NormalWeb">
    <w:name w:val="Normal (Web)"/>
    <w:basedOn w:val="Normal"/>
    <w:uiPriority w:val="99"/>
    <w:unhideWhenUsed/>
    <w:rsid w:val="007A3082"/>
    <w:pPr>
      <w:spacing w:before="100" w:beforeAutospacing="1" w:after="100" w:afterAutospacing="1" w:line="240" w:lineRule="auto"/>
    </w:pPr>
    <w:rPr>
      <w:rFonts w:ascii="Times New Roman" w:eastAsia="Times New Roman" w:hAnsi="Times New Roman"/>
      <w:sz w:val="24"/>
      <w:szCs w:val="24"/>
    </w:rPr>
  </w:style>
  <w:style w:type="paragraph" w:styleId="Revision">
    <w:name w:val="Revision"/>
    <w:hidden/>
    <w:uiPriority w:val="99"/>
    <w:semiHidden/>
    <w:rsid w:val="0087343F"/>
    <w:pPr>
      <w:spacing w:after="0" w:line="240" w:lineRule="auto"/>
    </w:pPr>
    <w:rPr>
      <w:rFonts w:ascii="Arial" w:eastAsia="Arial" w:hAnsi="Arial" w:cs="Arial"/>
      <w:color w:val="000000"/>
    </w:rPr>
  </w:style>
  <w:style w:type="paragraph" w:styleId="FootnoteText">
    <w:name w:val="footnote text"/>
    <w:aliases w:val="F1"/>
    <w:basedOn w:val="Normal"/>
    <w:link w:val="FootnoteTextChar"/>
    <w:uiPriority w:val="99"/>
    <w:unhideWhenUsed/>
    <w:rsid w:val="009E7ECB"/>
    <w:pPr>
      <w:spacing w:after="0" w:line="240" w:lineRule="auto"/>
    </w:pPr>
    <w:rPr>
      <w:rFonts w:ascii="Gill Sans MT" w:hAnsi="Gill Sans MT"/>
      <w:sz w:val="20"/>
      <w:szCs w:val="20"/>
    </w:rPr>
  </w:style>
  <w:style w:type="character" w:customStyle="1" w:styleId="FootnoteTextChar">
    <w:name w:val="Footnote Text Char"/>
    <w:aliases w:val="F1 Char"/>
    <w:basedOn w:val="DefaultParagraphFont"/>
    <w:link w:val="FootnoteText"/>
    <w:uiPriority w:val="99"/>
    <w:rsid w:val="009E7ECB"/>
    <w:rPr>
      <w:rFonts w:ascii="Gill Sans MT" w:eastAsia="Calibri" w:hAnsi="Gill Sans MT" w:cs="Times New Roman"/>
      <w:sz w:val="20"/>
      <w:szCs w:val="20"/>
    </w:rPr>
  </w:style>
  <w:style w:type="character" w:styleId="FootnoteReference">
    <w:name w:val="footnote reference"/>
    <w:uiPriority w:val="99"/>
    <w:unhideWhenUsed/>
    <w:rsid w:val="002E52A2"/>
    <w:rPr>
      <w:vertAlign w:val="superscript"/>
    </w:rPr>
  </w:style>
  <w:style w:type="character" w:customStyle="1" w:styleId="apple-converted-space">
    <w:name w:val="apple-converted-space"/>
    <w:basedOn w:val="DefaultParagraphFont"/>
    <w:rsid w:val="00F6142F"/>
  </w:style>
  <w:style w:type="paragraph" w:styleId="BodyText2">
    <w:name w:val="Body Text 2"/>
    <w:basedOn w:val="Normal"/>
    <w:link w:val="BodyText2Char"/>
    <w:rsid w:val="00442CC7"/>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smallCaps/>
      <w:szCs w:val="20"/>
    </w:rPr>
  </w:style>
  <w:style w:type="character" w:customStyle="1" w:styleId="BodyText2Char">
    <w:name w:val="Body Text 2 Char"/>
    <w:basedOn w:val="DefaultParagraphFont"/>
    <w:link w:val="BodyText2"/>
    <w:rsid w:val="00442CC7"/>
    <w:rPr>
      <w:rFonts w:ascii="Times New Roman" w:eastAsia="Times New Roman" w:hAnsi="Times New Roman" w:cs="Times New Roman"/>
      <w:smallCaps/>
      <w:szCs w:val="20"/>
    </w:rPr>
  </w:style>
  <w:style w:type="paragraph" w:styleId="BodyText3">
    <w:name w:val="Body Text 3"/>
    <w:basedOn w:val="Normal"/>
    <w:link w:val="BodyText3Char"/>
    <w:rsid w:val="00442CC7"/>
    <w:pPr>
      <w:tabs>
        <w:tab w:val="left" w:pos="-1440"/>
        <w:tab w:val="left" w:pos="-720"/>
        <w:tab w:val="left" w:pos="0"/>
        <w:tab w:val="left" w:pos="150"/>
        <w:tab w:val="left" w:pos="300"/>
        <w:tab w:val="left" w:pos="450"/>
        <w:tab w:val="left" w:pos="600"/>
        <w:tab w:val="left" w:pos="720"/>
        <w:tab w:val="left" w:pos="750"/>
        <w:tab w:val="left" w:pos="900"/>
        <w:tab w:val="left" w:pos="1050"/>
        <w:tab w:val="left" w:pos="1200"/>
        <w:tab w:val="left" w:pos="1350"/>
        <w:tab w:val="left" w:pos="1440"/>
        <w:tab w:val="left" w:pos="1500"/>
        <w:tab w:val="left" w:pos="1650"/>
        <w:tab w:val="left" w:pos="1800"/>
      </w:tabs>
      <w:spacing w:line="264" w:lineRule="auto"/>
    </w:pPr>
    <w:rPr>
      <w:rFonts w:ascii="Times New Roman" w:eastAsia="Times New Roman" w:hAnsi="Times New Roman"/>
      <w:i/>
      <w:szCs w:val="20"/>
    </w:rPr>
  </w:style>
  <w:style w:type="character" w:customStyle="1" w:styleId="BodyText3Char">
    <w:name w:val="Body Text 3 Char"/>
    <w:basedOn w:val="DefaultParagraphFont"/>
    <w:link w:val="BodyText3"/>
    <w:rsid w:val="00442CC7"/>
    <w:rPr>
      <w:rFonts w:ascii="Times New Roman" w:eastAsia="Times New Roman" w:hAnsi="Times New Roman" w:cs="Times New Roman"/>
      <w:i/>
      <w:szCs w:val="20"/>
    </w:rPr>
  </w:style>
  <w:style w:type="paragraph" w:styleId="Caption">
    <w:name w:val="caption"/>
    <w:basedOn w:val="Normal"/>
    <w:next w:val="Normal"/>
    <w:uiPriority w:val="35"/>
    <w:qFormat/>
    <w:rsid w:val="002E52A2"/>
    <w:pPr>
      <w:spacing w:line="240" w:lineRule="auto"/>
    </w:pPr>
    <w:rPr>
      <w:b/>
      <w:bCs/>
      <w:color w:val="4F81BD"/>
      <w:sz w:val="18"/>
      <w:szCs w:val="18"/>
    </w:rPr>
  </w:style>
  <w:style w:type="paragraph" w:customStyle="1" w:styleId="L1-FlLSp12">
    <w:name w:val="L1-FlL Sp&amp;1/2"/>
    <w:basedOn w:val="Normal"/>
    <w:rsid w:val="00DB120B"/>
    <w:pPr>
      <w:tabs>
        <w:tab w:val="left" w:pos="1152"/>
      </w:tabs>
      <w:spacing w:line="360" w:lineRule="atLeast"/>
    </w:pPr>
    <w:rPr>
      <w:rFonts w:asciiTheme="minorHAnsi" w:eastAsia="Times New Roman" w:hAnsiTheme="minorHAnsi"/>
      <w:sz w:val="24"/>
      <w:szCs w:val="20"/>
    </w:rPr>
  </w:style>
  <w:style w:type="paragraph" w:customStyle="1" w:styleId="N1-1stBullet">
    <w:name w:val="N1-1st Bullet"/>
    <w:basedOn w:val="Normal"/>
    <w:rsid w:val="00DB120B"/>
    <w:pPr>
      <w:numPr>
        <w:numId w:val="1"/>
      </w:numPr>
      <w:spacing w:after="240" w:line="240" w:lineRule="atLeast"/>
    </w:pPr>
    <w:rPr>
      <w:rFonts w:asciiTheme="minorHAnsi" w:eastAsia="Times New Roman" w:hAnsiTheme="minorHAnsi"/>
      <w:sz w:val="24"/>
      <w:szCs w:val="20"/>
    </w:rPr>
  </w:style>
  <w:style w:type="table" w:styleId="TableGrid">
    <w:name w:val="Table Grid"/>
    <w:basedOn w:val="TableNormal"/>
    <w:uiPriority w:val="59"/>
    <w:rsid w:val="002E52A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C2B24"/>
    <w:pPr>
      <w:spacing w:after="0" w:line="240" w:lineRule="auto"/>
    </w:pPr>
  </w:style>
  <w:style w:type="character" w:customStyle="1" w:styleId="NoSpacingChar">
    <w:name w:val="No Spacing Char"/>
    <w:basedOn w:val="DefaultParagraphFont"/>
    <w:link w:val="NoSpacing"/>
    <w:uiPriority w:val="1"/>
    <w:rsid w:val="005C2B24"/>
  </w:style>
  <w:style w:type="paragraph" w:customStyle="1" w:styleId="AParagraph">
    <w:name w:val="A_Paragraph"/>
    <w:qFormat/>
    <w:rsid w:val="006D34E2"/>
    <w:pPr>
      <w:spacing w:line="250" w:lineRule="atLeast"/>
      <w:ind w:firstLine="720"/>
      <w:jc w:val="both"/>
    </w:pPr>
    <w:rPr>
      <w:rFonts w:ascii="Verdana" w:eastAsiaTheme="minorHAnsi" w:hAnsi="Verdana"/>
      <w:sz w:val="18"/>
      <w:szCs w:val="18"/>
    </w:rPr>
  </w:style>
  <w:style w:type="paragraph" w:customStyle="1" w:styleId="AIndentParagraph">
    <w:name w:val="A_IndentParagraph"/>
    <w:basedOn w:val="AParagraph"/>
    <w:qFormat/>
    <w:rsid w:val="00692683"/>
    <w:pPr>
      <w:ind w:left="720" w:firstLine="0"/>
    </w:pPr>
  </w:style>
  <w:style w:type="paragraph" w:customStyle="1" w:styleId="TABLETEXT">
    <w:name w:val="TABLE TEXT"/>
    <w:basedOn w:val="Normal"/>
    <w:autoRedefine/>
    <w:rsid w:val="006639BD"/>
    <w:pPr>
      <w:tabs>
        <w:tab w:val="right" w:leader="dot" w:pos="6462"/>
      </w:tabs>
      <w:spacing w:line="240" w:lineRule="auto"/>
    </w:pPr>
    <w:rPr>
      <w:rFonts w:ascii="Times New Roman" w:eastAsia="Times New Roman" w:hAnsi="Times New Roman"/>
      <w:noProof/>
      <w:sz w:val="24"/>
      <w:szCs w:val="24"/>
      <w:lang w:eastAsia="zh-CN"/>
    </w:rPr>
  </w:style>
  <w:style w:type="paragraph" w:customStyle="1" w:styleId="Title1">
    <w:name w:val="Title1"/>
    <w:basedOn w:val="Normal"/>
    <w:next w:val="TABLETEXT"/>
    <w:rsid w:val="006639BD"/>
    <w:pPr>
      <w:spacing w:line="240" w:lineRule="auto"/>
      <w:jc w:val="center"/>
    </w:pPr>
    <w:rPr>
      <w:rFonts w:ascii="Times New Roman" w:eastAsia="Times New Roman" w:hAnsi="Times New Roman"/>
      <w:caps/>
      <w:sz w:val="20"/>
      <w:szCs w:val="20"/>
      <w:lang w:eastAsia="zh-CN"/>
    </w:rPr>
  </w:style>
  <w:style w:type="paragraph" w:customStyle="1" w:styleId="TEXT">
    <w:name w:val="TEXT"/>
    <w:basedOn w:val="Normal"/>
    <w:autoRedefine/>
    <w:rsid w:val="006639BD"/>
    <w:pPr>
      <w:spacing w:line="240" w:lineRule="auto"/>
    </w:pPr>
    <w:rPr>
      <w:rFonts w:ascii="Times New Roman" w:eastAsia="Times New Roman" w:hAnsi="Times New Roman"/>
      <w:smallCaps/>
      <w:sz w:val="20"/>
      <w:szCs w:val="20"/>
      <w:lang w:eastAsia="zh-CN"/>
    </w:rPr>
  </w:style>
  <w:style w:type="character" w:styleId="FollowedHyperlink">
    <w:name w:val="FollowedHyperlink"/>
    <w:basedOn w:val="DefaultParagraphFont"/>
    <w:uiPriority w:val="99"/>
    <w:semiHidden/>
    <w:unhideWhenUsed/>
    <w:rsid w:val="004E2AE8"/>
    <w:rPr>
      <w:color w:val="954F72"/>
      <w:u w:val="single"/>
    </w:rPr>
  </w:style>
  <w:style w:type="paragraph" w:customStyle="1" w:styleId="xl65">
    <w:name w:val="xl65"/>
    <w:basedOn w:val="Normal"/>
    <w:rsid w:val="004E2AE8"/>
    <w:pPr>
      <w:spacing w:before="100" w:beforeAutospacing="1" w:after="100" w:afterAutospacing="1" w:line="240" w:lineRule="auto"/>
    </w:pPr>
    <w:rPr>
      <w:rFonts w:ascii="Gill Sans MT" w:eastAsia="Times New Roman" w:hAnsi="Gill Sans MT"/>
      <w:sz w:val="24"/>
      <w:szCs w:val="24"/>
    </w:rPr>
  </w:style>
  <w:style w:type="paragraph" w:customStyle="1" w:styleId="xl66">
    <w:name w:val="xl66"/>
    <w:basedOn w:val="Normal"/>
    <w:rsid w:val="004E2AE8"/>
    <w:pPr>
      <w:shd w:val="clear" w:color="000000" w:fill="D37D28"/>
      <w:spacing w:before="100" w:beforeAutospacing="1" w:after="100" w:afterAutospacing="1" w:line="240" w:lineRule="auto"/>
      <w:textAlignment w:val="center"/>
    </w:pPr>
    <w:rPr>
      <w:rFonts w:ascii="Gill Sans MT" w:eastAsia="Times New Roman" w:hAnsi="Gill Sans MT"/>
      <w:sz w:val="20"/>
      <w:szCs w:val="20"/>
    </w:rPr>
  </w:style>
  <w:style w:type="paragraph" w:customStyle="1" w:styleId="xl67">
    <w:name w:val="xl67"/>
    <w:basedOn w:val="Normal"/>
    <w:rsid w:val="004E2AE8"/>
    <w:pPr>
      <w:pBdr>
        <w:top w:val="single" w:sz="8"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b/>
      <w:bCs/>
      <w:sz w:val="18"/>
      <w:szCs w:val="18"/>
    </w:rPr>
  </w:style>
  <w:style w:type="paragraph" w:customStyle="1" w:styleId="xl68">
    <w:name w:val="xl68"/>
    <w:basedOn w:val="Normal"/>
    <w:rsid w:val="004E2AE8"/>
    <w:pPr>
      <w:pBdr>
        <w:top w:val="single" w:sz="8"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69">
    <w:name w:val="xl69"/>
    <w:basedOn w:val="Normal"/>
    <w:rsid w:val="004E2AE8"/>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0">
    <w:name w:val="xl70"/>
    <w:basedOn w:val="Normal"/>
    <w:rsid w:val="004E2AE8"/>
    <w:pPr>
      <w:pBdr>
        <w:top w:val="single" w:sz="8" w:space="0" w:color="auto"/>
        <w:left w:val="single" w:sz="4" w:space="0" w:color="auto"/>
        <w:bottom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1">
    <w:name w:val="xl71"/>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200" w:firstLine="200"/>
      <w:textAlignment w:val="center"/>
    </w:pPr>
    <w:rPr>
      <w:rFonts w:ascii="Gill Sans MT" w:eastAsia="Times New Roman" w:hAnsi="Gill Sans MT"/>
      <w:sz w:val="18"/>
      <w:szCs w:val="18"/>
    </w:rPr>
  </w:style>
  <w:style w:type="paragraph" w:customStyle="1" w:styleId="xl72">
    <w:name w:val="xl72"/>
    <w:basedOn w:val="Normal"/>
    <w:rsid w:val="004E2AE8"/>
    <w:pPr>
      <w:pBdr>
        <w:top w:val="single" w:sz="4" w:space="0" w:color="auto"/>
        <w:left w:val="single" w:sz="4" w:space="0" w:color="auto"/>
        <w:bottom w:val="single" w:sz="4" w:space="0" w:color="auto"/>
        <w:right w:val="single" w:sz="4"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3">
    <w:name w:val="xl73"/>
    <w:basedOn w:val="Normal"/>
    <w:rsid w:val="004E2AE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4">
    <w:name w:val="xl74"/>
    <w:basedOn w:val="Normal"/>
    <w:rsid w:val="004E2AE8"/>
    <w:pPr>
      <w:pBdr>
        <w:top w:val="single" w:sz="4" w:space="0" w:color="auto"/>
        <w:left w:val="single" w:sz="4" w:space="0" w:color="auto"/>
        <w:bottom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5">
    <w:name w:val="xl75"/>
    <w:basedOn w:val="Normal"/>
    <w:rsid w:val="004E2AE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b/>
      <w:bCs/>
      <w:sz w:val="18"/>
      <w:szCs w:val="18"/>
    </w:rPr>
  </w:style>
  <w:style w:type="paragraph" w:customStyle="1" w:styleId="xl76">
    <w:name w:val="xl76"/>
    <w:basedOn w:val="Normal"/>
    <w:rsid w:val="004E2AE8"/>
    <w:pPr>
      <w:pBdr>
        <w:top w:val="single" w:sz="4" w:space="0" w:color="auto"/>
        <w:left w:val="single" w:sz="4" w:space="0" w:color="auto"/>
        <w:bottom w:val="single" w:sz="4" w:space="0" w:color="auto"/>
        <w:right w:val="single" w:sz="4" w:space="0" w:color="auto"/>
      </w:pBdr>
      <w:shd w:val="clear" w:color="000000"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77">
    <w:name w:val="xl77"/>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78">
    <w:name w:val="xl78"/>
    <w:basedOn w:val="Normal"/>
    <w:rsid w:val="004E2AE8"/>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b/>
      <w:bCs/>
      <w:sz w:val="18"/>
      <w:szCs w:val="18"/>
    </w:rPr>
  </w:style>
  <w:style w:type="paragraph" w:customStyle="1" w:styleId="xl79">
    <w:name w:val="xl79"/>
    <w:basedOn w:val="Normal"/>
    <w:rsid w:val="004E2AE8"/>
    <w:pPr>
      <w:pBdr>
        <w:top w:val="single" w:sz="4" w:space="0" w:color="auto"/>
      </w:pBdr>
      <w:shd w:val="clear" w:color="000000" w:fill="FFFFFF"/>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0">
    <w:name w:val="xl80"/>
    <w:basedOn w:val="Normal"/>
    <w:rsid w:val="004E2AE8"/>
    <w:pPr>
      <w:pBdr>
        <w:top w:val="single" w:sz="4" w:space="0" w:color="auto"/>
      </w:pBdr>
      <w:shd w:val="clear" w:color="000000" w:fill="FFFFFF"/>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1">
    <w:name w:val="xl81"/>
    <w:basedOn w:val="Normal"/>
    <w:rsid w:val="004E2AE8"/>
    <w:pPr>
      <w:pBdr>
        <w:top w:val="single" w:sz="4" w:space="0" w:color="auto"/>
        <w:left w:val="single" w:sz="4" w:space="0" w:color="auto"/>
        <w:bottom w:val="single" w:sz="4" w:space="0" w:color="auto"/>
      </w:pBdr>
      <w:shd w:val="clear" w:color="000000"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2">
    <w:name w:val="xl82"/>
    <w:basedOn w:val="Normal"/>
    <w:rsid w:val="004E2AE8"/>
    <w:pPr>
      <w:pBdr>
        <w:top w:val="single" w:sz="4" w:space="0" w:color="auto"/>
        <w:left w:val="single" w:sz="4" w:space="0" w:color="auto"/>
        <w:bottom w:val="single" w:sz="4"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3">
    <w:name w:val="xl83"/>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4">
    <w:name w:val="xl84"/>
    <w:basedOn w:val="Normal"/>
    <w:rsid w:val="004E2AE8"/>
    <w:pPr>
      <w:pBdr>
        <w:top w:val="single" w:sz="4" w:space="0" w:color="auto"/>
        <w:bottom w:val="single" w:sz="4"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5">
    <w:name w:val="xl85"/>
    <w:basedOn w:val="Normal"/>
    <w:rsid w:val="004E2AE8"/>
    <w:pPr>
      <w:pBdr>
        <w:top w:val="single" w:sz="4" w:space="0" w:color="auto"/>
        <w:bottom w:val="single" w:sz="8" w:space="0" w:color="auto"/>
        <w:right w:val="single" w:sz="4" w:space="0" w:color="auto"/>
      </w:pBdr>
      <w:spacing w:before="100" w:beforeAutospacing="1" w:after="100" w:afterAutospacing="1" w:line="240" w:lineRule="auto"/>
      <w:ind w:firstLineChars="100" w:firstLine="100"/>
      <w:textAlignment w:val="center"/>
    </w:pPr>
    <w:rPr>
      <w:rFonts w:ascii="Gill Sans MT" w:eastAsia="Times New Roman" w:hAnsi="Gill Sans MT"/>
      <w:sz w:val="18"/>
      <w:szCs w:val="18"/>
    </w:rPr>
  </w:style>
  <w:style w:type="paragraph" w:customStyle="1" w:styleId="xl86">
    <w:name w:val="xl86"/>
    <w:basedOn w:val="Normal"/>
    <w:rsid w:val="004E2AE8"/>
    <w:pPr>
      <w:pBdr>
        <w:top w:val="single" w:sz="4"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7">
    <w:name w:val="xl87"/>
    <w:basedOn w:val="Normal"/>
    <w:rsid w:val="004E2AE8"/>
    <w:pPr>
      <w:pBdr>
        <w:top w:val="single" w:sz="4" w:space="0" w:color="auto"/>
        <w:left w:val="single" w:sz="4" w:space="0" w:color="auto"/>
        <w:bottom w:val="single" w:sz="8" w:space="0" w:color="auto"/>
        <w:right w:val="single" w:sz="4"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8">
    <w:name w:val="xl88"/>
    <w:basedOn w:val="Normal"/>
    <w:rsid w:val="004E2AE8"/>
    <w:pPr>
      <w:pBdr>
        <w:top w:val="single" w:sz="4" w:space="0" w:color="auto"/>
        <w:left w:val="single" w:sz="4" w:space="0" w:color="auto"/>
        <w:bottom w:val="single" w:sz="8" w:space="0" w:color="auto"/>
      </w:pBdr>
      <w:shd w:val="thinDiagCross" w:color="BDD7EE" w:fill="4799B5"/>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89">
    <w:name w:val="xl89"/>
    <w:basedOn w:val="Normal"/>
    <w:rsid w:val="004E2AE8"/>
    <w:pPr>
      <w:pBdr>
        <w:top w:val="single" w:sz="4" w:space="0" w:color="auto"/>
      </w:pBdr>
      <w:shd w:val="clear" w:color="000000" w:fill="D37D28"/>
      <w:spacing w:before="100" w:beforeAutospacing="1" w:after="100" w:afterAutospacing="1" w:line="240" w:lineRule="auto"/>
      <w:jc w:val="center"/>
      <w:textAlignment w:val="center"/>
    </w:pPr>
    <w:rPr>
      <w:rFonts w:ascii="Gill Sans MT" w:eastAsia="Times New Roman" w:hAnsi="Gill Sans MT"/>
      <w:b/>
      <w:bCs/>
      <w:sz w:val="20"/>
      <w:szCs w:val="20"/>
    </w:rPr>
  </w:style>
  <w:style w:type="paragraph" w:customStyle="1" w:styleId="xl90">
    <w:name w:val="xl90"/>
    <w:basedOn w:val="Normal"/>
    <w:rsid w:val="004E2AE8"/>
    <w:pPr>
      <w:shd w:val="clear" w:color="000000" w:fill="D37D28"/>
      <w:spacing w:before="100" w:beforeAutospacing="1" w:after="100" w:afterAutospacing="1" w:line="240" w:lineRule="auto"/>
      <w:jc w:val="center"/>
      <w:textAlignment w:val="center"/>
    </w:pPr>
    <w:rPr>
      <w:rFonts w:ascii="Gill Sans MT" w:eastAsia="Times New Roman" w:hAnsi="Gill Sans MT"/>
      <w:b/>
      <w:bCs/>
      <w:sz w:val="20"/>
      <w:szCs w:val="20"/>
    </w:rPr>
  </w:style>
  <w:style w:type="paragraph" w:customStyle="1" w:styleId="Footnote">
    <w:name w:val="Footnote"/>
    <w:basedOn w:val="FootnoteText"/>
    <w:rsid w:val="003D677C"/>
    <w:pPr>
      <w:spacing w:after="40"/>
    </w:pPr>
    <w:rPr>
      <w:rFonts w:eastAsia="Times New Roman"/>
      <w:sz w:val="18"/>
    </w:rPr>
  </w:style>
  <w:style w:type="paragraph" w:customStyle="1" w:styleId="SL-FlLftSgl">
    <w:name w:val="SL-Fl Lft Sgl"/>
    <w:basedOn w:val="Normal"/>
    <w:rsid w:val="002E52A2"/>
    <w:pPr>
      <w:spacing w:after="0" w:line="240" w:lineRule="atLeast"/>
    </w:pPr>
    <w:rPr>
      <w:rFonts w:ascii="Garamond" w:eastAsia="Times New Roman" w:hAnsi="Garamond"/>
      <w:szCs w:val="20"/>
    </w:rPr>
  </w:style>
  <w:style w:type="paragraph" w:customStyle="1" w:styleId="BodyText1">
    <w:name w:val="Body Text1"/>
    <w:basedOn w:val="Normal"/>
    <w:qFormat/>
    <w:rsid w:val="002E52A2"/>
    <w:rPr>
      <w:rFonts w:ascii="Gill Sans MT" w:hAnsi="Gill Sans MT"/>
    </w:rPr>
  </w:style>
  <w:style w:type="paragraph" w:customStyle="1" w:styleId="Bulletedlist">
    <w:name w:val="Bulleted list"/>
    <w:basedOn w:val="CommentText"/>
    <w:qFormat/>
    <w:rsid w:val="00797A1D"/>
    <w:pPr>
      <w:numPr>
        <w:numId w:val="2"/>
      </w:numPr>
      <w:ind w:left="720"/>
      <w:contextualSpacing/>
    </w:pPr>
    <w:rPr>
      <w:rFonts w:ascii="Gill Sans MT" w:hAnsi="Gill Sans MT" w:cs="Arial"/>
      <w:sz w:val="22"/>
      <w:szCs w:val="24"/>
    </w:rPr>
  </w:style>
  <w:style w:type="paragraph" w:customStyle="1" w:styleId="ColorfulList-Accent11">
    <w:name w:val="Colorful List - Accent 11"/>
    <w:basedOn w:val="Normal"/>
    <w:link w:val="ColorfulList-Accent1Char1"/>
    <w:uiPriority w:val="34"/>
    <w:qFormat/>
    <w:rsid w:val="002E52A2"/>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2E52A2"/>
    <w:rPr>
      <w:rFonts w:ascii="Times New Roman" w:eastAsia="Times New Roman" w:hAnsi="Times New Roman" w:cs="Times New Roman"/>
      <w:sz w:val="24"/>
      <w:szCs w:val="24"/>
    </w:rPr>
  </w:style>
  <w:style w:type="paragraph" w:customStyle="1" w:styleId="Default">
    <w:name w:val="Default"/>
    <w:rsid w:val="002E52A2"/>
    <w:pPr>
      <w:autoSpaceDE w:val="0"/>
      <w:autoSpaceDN w:val="0"/>
      <w:adjustRightInd w:val="0"/>
      <w:spacing w:after="0" w:line="240" w:lineRule="auto"/>
    </w:pPr>
    <w:rPr>
      <w:rFonts w:ascii="Gill Sans MT" w:eastAsia="Calibri" w:hAnsi="Gill Sans MT" w:cs="Gill Sans MT"/>
      <w:color w:val="000000"/>
      <w:sz w:val="24"/>
      <w:szCs w:val="24"/>
    </w:rPr>
  </w:style>
  <w:style w:type="paragraph" w:customStyle="1" w:styleId="Figuretitle">
    <w:name w:val="Figure title"/>
    <w:basedOn w:val="Tabletitle"/>
    <w:qFormat/>
    <w:rsid w:val="00E07FEF"/>
    <w:pPr>
      <w:keepNext/>
    </w:pPr>
  </w:style>
  <w:style w:type="paragraph" w:customStyle="1" w:styleId="MediumGrid1-Accent21">
    <w:name w:val="Medium Grid 1 - Accent 21"/>
    <w:basedOn w:val="Normal"/>
    <w:link w:val="MediumGrid1-Accent2Char"/>
    <w:uiPriority w:val="34"/>
    <w:qFormat/>
    <w:rsid w:val="002E52A2"/>
    <w:pPr>
      <w:ind w:left="720"/>
      <w:contextualSpacing/>
    </w:pPr>
    <w:rPr>
      <w:rFonts w:eastAsia="Times New Roman"/>
      <w:lang w:val="x-none" w:eastAsia="x-none"/>
    </w:rPr>
  </w:style>
  <w:style w:type="character" w:customStyle="1" w:styleId="MediumGrid1-Accent2Char">
    <w:name w:val="Medium Grid 1 - Accent 2 Char"/>
    <w:link w:val="MediumGrid1-Accent21"/>
    <w:uiPriority w:val="34"/>
    <w:locked/>
    <w:rsid w:val="002E52A2"/>
    <w:rPr>
      <w:rFonts w:ascii="Calibri" w:eastAsia="Times New Roman" w:hAnsi="Calibri" w:cs="Times New Roman"/>
      <w:lang w:val="x-none" w:eastAsia="x-none"/>
    </w:rPr>
  </w:style>
  <w:style w:type="paragraph" w:customStyle="1" w:styleId="MediumGrid21">
    <w:name w:val="Medium Grid 21"/>
    <w:uiPriority w:val="1"/>
    <w:qFormat/>
    <w:rsid w:val="002E52A2"/>
    <w:pPr>
      <w:spacing w:after="0" w:line="240" w:lineRule="auto"/>
    </w:pPr>
    <w:rPr>
      <w:rFonts w:ascii="Calibri" w:eastAsia="Times New Roman" w:hAnsi="Calibri" w:cs="Times New Roman"/>
    </w:rPr>
  </w:style>
  <w:style w:type="character" w:styleId="PageNumber">
    <w:name w:val="page number"/>
    <w:rsid w:val="002E52A2"/>
  </w:style>
  <w:style w:type="paragraph" w:customStyle="1" w:styleId="TableTitle0">
    <w:name w:val="Table Title"/>
    <w:basedOn w:val="Normal"/>
    <w:qFormat/>
    <w:rsid w:val="00C87E91"/>
    <w:pPr>
      <w:keepNext/>
      <w:spacing w:before="200" w:after="60" w:line="264" w:lineRule="auto"/>
      <w:ind w:left="1008" w:hanging="1008"/>
    </w:pPr>
    <w:rPr>
      <w:rFonts w:eastAsia="Arial Unicode MS"/>
      <w:b/>
      <w:color w:val="1F497D" w:themeColor="text2"/>
      <w:szCs w:val="24"/>
    </w:rPr>
  </w:style>
  <w:style w:type="paragraph" w:customStyle="1" w:styleId="TableText0">
    <w:name w:val="Table Text"/>
    <w:basedOn w:val="Normal"/>
    <w:qFormat/>
    <w:rsid w:val="00C87E91"/>
    <w:pPr>
      <w:spacing w:after="0" w:line="240" w:lineRule="auto"/>
    </w:pPr>
    <w:rPr>
      <w:rFonts w:eastAsia="Times New Roman"/>
      <w:sz w:val="20"/>
      <w:szCs w:val="24"/>
    </w:rPr>
  </w:style>
  <w:style w:type="paragraph" w:customStyle="1" w:styleId="NormalBeforeBullet">
    <w:name w:val="Normal Before Bullet"/>
    <w:basedOn w:val="Normal"/>
    <w:qFormat/>
    <w:rsid w:val="00C87E91"/>
    <w:pPr>
      <w:keepNext/>
      <w:spacing w:after="60" w:line="264" w:lineRule="auto"/>
    </w:pPr>
    <w:rPr>
      <w:rFonts w:eastAsia="Times New Roman"/>
      <w:szCs w:val="24"/>
    </w:rPr>
  </w:style>
  <w:style w:type="character" w:customStyle="1" w:styleId="UnresolvedMention1">
    <w:name w:val="Unresolved Mention1"/>
    <w:basedOn w:val="DefaultParagraphFont"/>
    <w:uiPriority w:val="99"/>
    <w:semiHidden/>
    <w:unhideWhenUsed/>
    <w:rsid w:val="005167E6"/>
    <w:rPr>
      <w:color w:val="808080"/>
      <w:shd w:val="clear" w:color="auto" w:fill="E6E6E6"/>
    </w:rPr>
  </w:style>
  <w:style w:type="paragraph" w:customStyle="1" w:styleId="Normal1">
    <w:name w:val="Normal1"/>
    <w:rsid w:val="000C1737"/>
    <w:pPr>
      <w:pBdr>
        <w:top w:val="nil"/>
        <w:left w:val="nil"/>
        <w:bottom w:val="nil"/>
        <w:right w:val="nil"/>
        <w:between w:val="nil"/>
      </w:pBdr>
    </w:pPr>
    <w:rPr>
      <w:rFonts w:ascii="Calibri" w:eastAsia="Calibri" w:hAnsi="Calibri" w:cs="Calibri"/>
      <w:color w:val="000000"/>
    </w:rPr>
  </w:style>
  <w:style w:type="character" w:customStyle="1" w:styleId="tl8wme">
    <w:name w:val="tl8wme"/>
    <w:basedOn w:val="DefaultParagraphFont"/>
    <w:rsid w:val="00B3542B"/>
  </w:style>
  <w:style w:type="character" w:styleId="UnresolvedMention">
    <w:name w:val="Unresolved Mention"/>
    <w:basedOn w:val="DefaultParagraphFont"/>
    <w:uiPriority w:val="99"/>
    <w:unhideWhenUsed/>
    <w:rsid w:val="004A60E6"/>
    <w:rPr>
      <w:color w:val="808080"/>
      <w:shd w:val="clear" w:color="auto" w:fill="E6E6E6"/>
    </w:rPr>
  </w:style>
  <w:style w:type="paragraph" w:customStyle="1" w:styleId="paragraph">
    <w:name w:val="paragraph"/>
    <w:basedOn w:val="Normal"/>
    <w:rsid w:val="00931DB0"/>
    <w:pPr>
      <w:spacing w:before="100" w:beforeAutospacing="1" w:after="100" w:afterAutospacing="1" w:line="240" w:lineRule="auto"/>
    </w:pPr>
    <w:rPr>
      <w:rFonts w:ascii="Times New Roman" w:eastAsia="Times New Roman" w:hAnsi="Times New Roman"/>
      <w:sz w:val="24"/>
      <w:szCs w:val="24"/>
    </w:rPr>
  </w:style>
  <w:style w:type="character" w:customStyle="1" w:styleId="normaltextrun">
    <w:name w:val="normaltextrun"/>
    <w:basedOn w:val="DefaultParagraphFont"/>
    <w:rsid w:val="00931DB0"/>
  </w:style>
  <w:style w:type="character" w:customStyle="1" w:styleId="eop">
    <w:name w:val="eop"/>
    <w:basedOn w:val="DefaultParagraphFont"/>
    <w:rsid w:val="00931DB0"/>
  </w:style>
  <w:style w:type="character" w:styleId="Mention">
    <w:name w:val="Mention"/>
    <w:basedOn w:val="DefaultParagraphFont"/>
    <w:uiPriority w:val="99"/>
    <w:unhideWhenUsed/>
    <w:rsid w:val="0045037D"/>
    <w:rPr>
      <w:color w:val="2B579A"/>
      <w:shd w:val="clear" w:color="auto" w:fill="E1DFDD"/>
    </w:rPr>
  </w:style>
  <w:style w:type="paragraph" w:customStyle="1" w:styleId="DocumentNameHeadline">
    <w:name w:val="Document Name/Headline"/>
    <w:basedOn w:val="Normal"/>
    <w:link w:val="DocumentNameHeadlineChar"/>
    <w:qFormat/>
    <w:rsid w:val="000A5BFC"/>
    <w:pPr>
      <w:widowControl w:val="0"/>
      <w:spacing w:after="0" w:line="240" w:lineRule="auto"/>
    </w:pPr>
    <w:rPr>
      <w:rFonts w:ascii="Gill Sans MT" w:eastAsia="Times New Roman" w:hAnsi="Gill Sans MT" w:cs="Arial"/>
      <w:b/>
      <w:caps/>
      <w:color w:val="94A545"/>
      <w:sz w:val="28"/>
      <w:szCs w:val="36"/>
    </w:rPr>
  </w:style>
  <w:style w:type="character" w:customStyle="1" w:styleId="DocumentNameHeadlineChar">
    <w:name w:val="Document Name/Headline Char"/>
    <w:basedOn w:val="DefaultParagraphFont"/>
    <w:link w:val="DocumentNameHeadline"/>
    <w:rsid w:val="000A5BFC"/>
    <w:rPr>
      <w:rFonts w:ascii="Gill Sans MT" w:eastAsia="Times New Roman" w:hAnsi="Gill Sans MT" w:cs="Arial"/>
      <w:b/>
      <w:caps/>
      <w:color w:val="94A545"/>
      <w:sz w:val="28"/>
      <w:szCs w:val="36"/>
    </w:rPr>
  </w:style>
  <w:style w:type="paragraph" w:customStyle="1" w:styleId="msonormal0">
    <w:name w:val="msonormal"/>
    <w:basedOn w:val="Normal"/>
    <w:rsid w:val="00A90E29"/>
    <w:pPr>
      <w:spacing w:before="100" w:beforeAutospacing="1" w:after="100" w:afterAutospacing="1" w:line="240" w:lineRule="auto"/>
    </w:pPr>
    <w:rPr>
      <w:rFonts w:ascii="Times New Roman" w:eastAsia="Times New Roman" w:hAnsi="Times New Roman"/>
      <w:sz w:val="24"/>
      <w:szCs w:val="24"/>
    </w:rPr>
  </w:style>
  <w:style w:type="paragraph" w:customStyle="1" w:styleId="font5">
    <w:name w:val="font5"/>
    <w:basedOn w:val="Normal"/>
    <w:rsid w:val="00A90E29"/>
    <w:pPr>
      <w:spacing w:before="100" w:beforeAutospacing="1" w:after="100" w:afterAutospacing="1" w:line="240" w:lineRule="auto"/>
    </w:pPr>
    <w:rPr>
      <w:rFonts w:ascii="Gill Sans MT" w:eastAsia="Times New Roman" w:hAnsi="Gill Sans MT"/>
      <w:color w:val="000000"/>
      <w:sz w:val="18"/>
      <w:szCs w:val="18"/>
    </w:rPr>
  </w:style>
  <w:style w:type="paragraph" w:customStyle="1" w:styleId="font6">
    <w:name w:val="font6"/>
    <w:basedOn w:val="Normal"/>
    <w:rsid w:val="00A90E29"/>
    <w:pPr>
      <w:spacing w:before="100" w:beforeAutospacing="1" w:after="100" w:afterAutospacing="1" w:line="240" w:lineRule="auto"/>
    </w:pPr>
    <w:rPr>
      <w:rFonts w:ascii="Gill Sans MT" w:eastAsia="Times New Roman" w:hAnsi="Gill Sans MT"/>
      <w:color w:val="000000"/>
      <w:sz w:val="18"/>
      <w:szCs w:val="18"/>
    </w:rPr>
  </w:style>
  <w:style w:type="paragraph" w:customStyle="1" w:styleId="font7">
    <w:name w:val="font7"/>
    <w:basedOn w:val="Normal"/>
    <w:rsid w:val="00A90E29"/>
    <w:pPr>
      <w:spacing w:before="100" w:beforeAutospacing="1" w:after="100" w:afterAutospacing="1" w:line="240" w:lineRule="auto"/>
    </w:pPr>
    <w:rPr>
      <w:rFonts w:ascii="Gill Sans MT" w:eastAsia="Times New Roman" w:hAnsi="Gill Sans MT"/>
      <w:color w:val="FF0000"/>
      <w:sz w:val="18"/>
      <w:szCs w:val="18"/>
    </w:rPr>
  </w:style>
  <w:style w:type="paragraph" w:customStyle="1" w:styleId="xl91">
    <w:name w:val="xl91"/>
    <w:basedOn w:val="Normal"/>
    <w:rsid w:val="00A90E29"/>
    <w:pPr>
      <w:pBdr>
        <w:bottom w:val="single" w:sz="8" w:space="0" w:color="auto"/>
      </w:pBdr>
      <w:shd w:val="clear" w:color="000000" w:fill="4799B5"/>
      <w:spacing w:before="100" w:beforeAutospacing="1" w:after="100" w:afterAutospacing="1" w:line="240" w:lineRule="auto"/>
      <w:textAlignment w:val="center"/>
    </w:pPr>
    <w:rPr>
      <w:rFonts w:ascii="Gill Sans MT" w:eastAsia="Times New Roman" w:hAnsi="Gill Sans MT"/>
      <w:color w:val="FFFFFF"/>
      <w:sz w:val="18"/>
      <w:szCs w:val="18"/>
    </w:rPr>
  </w:style>
  <w:style w:type="paragraph" w:customStyle="1" w:styleId="xl92">
    <w:name w:val="xl92"/>
    <w:basedOn w:val="Normal"/>
    <w:rsid w:val="00A90E29"/>
    <w:pPr>
      <w:shd w:val="clear" w:color="000000" w:fill="4799B5"/>
      <w:spacing w:before="100" w:beforeAutospacing="1" w:after="100" w:afterAutospacing="1" w:line="240" w:lineRule="auto"/>
      <w:textAlignment w:val="center"/>
    </w:pPr>
    <w:rPr>
      <w:rFonts w:ascii="Gill Sans MT" w:eastAsia="Times New Roman" w:hAnsi="Gill Sans MT"/>
      <w:color w:val="FFFFFF"/>
      <w:sz w:val="18"/>
      <w:szCs w:val="18"/>
    </w:rPr>
  </w:style>
  <w:style w:type="paragraph" w:customStyle="1" w:styleId="xl93">
    <w:name w:val="xl93"/>
    <w:basedOn w:val="Normal"/>
    <w:rsid w:val="00A90E29"/>
    <w:pPr>
      <w:pBdr>
        <w:top w:val="single" w:sz="8"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94">
    <w:name w:val="xl94"/>
    <w:basedOn w:val="Normal"/>
    <w:rsid w:val="00A90E29"/>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color w:val="000000"/>
      <w:sz w:val="18"/>
      <w:szCs w:val="18"/>
    </w:rPr>
  </w:style>
  <w:style w:type="paragraph" w:customStyle="1" w:styleId="xl95">
    <w:name w:val="xl95"/>
    <w:basedOn w:val="Normal"/>
    <w:rsid w:val="00A90E29"/>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96">
    <w:name w:val="xl96"/>
    <w:basedOn w:val="Normal"/>
    <w:rsid w:val="00A90E29"/>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97">
    <w:name w:val="xl97"/>
    <w:basedOn w:val="Normal"/>
    <w:rsid w:val="00A90E29"/>
    <w:pPr>
      <w:pBdr>
        <w:top w:val="single" w:sz="4" w:space="0" w:color="auto"/>
        <w:bottom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98">
    <w:name w:val="xl98"/>
    <w:basedOn w:val="Normal"/>
    <w:rsid w:val="00A90E29"/>
    <w:pPr>
      <w:pBdr>
        <w:top w:val="single" w:sz="4"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 w:type="paragraph" w:customStyle="1" w:styleId="xl99">
    <w:name w:val="xl99"/>
    <w:basedOn w:val="Normal"/>
    <w:rsid w:val="00A90E29"/>
    <w:pPr>
      <w:pBdr>
        <w:top w:val="single" w:sz="4" w:space="0" w:color="auto"/>
        <w:bottom w:val="single" w:sz="8" w:space="0" w:color="auto"/>
        <w:right w:val="single" w:sz="4" w:space="0" w:color="auto"/>
      </w:pBdr>
      <w:spacing w:before="100" w:beforeAutospacing="1" w:after="100" w:afterAutospacing="1" w:line="240" w:lineRule="auto"/>
      <w:textAlignment w:val="center"/>
    </w:pPr>
    <w:rPr>
      <w:rFonts w:ascii="Gill Sans MT" w:eastAsia="Times New Roman" w:hAnsi="Gill Sans M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133077">
      <w:bodyDiv w:val="1"/>
      <w:marLeft w:val="0"/>
      <w:marRight w:val="0"/>
      <w:marTop w:val="0"/>
      <w:marBottom w:val="0"/>
      <w:divBdr>
        <w:top w:val="none" w:sz="0" w:space="0" w:color="auto"/>
        <w:left w:val="none" w:sz="0" w:space="0" w:color="auto"/>
        <w:bottom w:val="none" w:sz="0" w:space="0" w:color="auto"/>
        <w:right w:val="none" w:sz="0" w:space="0" w:color="auto"/>
      </w:divBdr>
    </w:div>
    <w:div w:id="308754962">
      <w:bodyDiv w:val="1"/>
      <w:marLeft w:val="0"/>
      <w:marRight w:val="0"/>
      <w:marTop w:val="0"/>
      <w:marBottom w:val="0"/>
      <w:divBdr>
        <w:top w:val="none" w:sz="0" w:space="0" w:color="auto"/>
        <w:left w:val="none" w:sz="0" w:space="0" w:color="auto"/>
        <w:bottom w:val="none" w:sz="0" w:space="0" w:color="auto"/>
        <w:right w:val="none" w:sz="0" w:space="0" w:color="auto"/>
      </w:divBdr>
    </w:div>
    <w:div w:id="383800408">
      <w:bodyDiv w:val="1"/>
      <w:marLeft w:val="0"/>
      <w:marRight w:val="0"/>
      <w:marTop w:val="0"/>
      <w:marBottom w:val="0"/>
      <w:divBdr>
        <w:top w:val="none" w:sz="0" w:space="0" w:color="auto"/>
        <w:left w:val="none" w:sz="0" w:space="0" w:color="auto"/>
        <w:bottom w:val="none" w:sz="0" w:space="0" w:color="auto"/>
        <w:right w:val="none" w:sz="0" w:space="0" w:color="auto"/>
      </w:divBdr>
    </w:div>
    <w:div w:id="396905072">
      <w:bodyDiv w:val="1"/>
      <w:marLeft w:val="0"/>
      <w:marRight w:val="0"/>
      <w:marTop w:val="0"/>
      <w:marBottom w:val="0"/>
      <w:divBdr>
        <w:top w:val="none" w:sz="0" w:space="0" w:color="auto"/>
        <w:left w:val="none" w:sz="0" w:space="0" w:color="auto"/>
        <w:bottom w:val="none" w:sz="0" w:space="0" w:color="auto"/>
        <w:right w:val="none" w:sz="0" w:space="0" w:color="auto"/>
      </w:divBdr>
    </w:div>
    <w:div w:id="424230100">
      <w:bodyDiv w:val="1"/>
      <w:marLeft w:val="0"/>
      <w:marRight w:val="0"/>
      <w:marTop w:val="0"/>
      <w:marBottom w:val="0"/>
      <w:divBdr>
        <w:top w:val="none" w:sz="0" w:space="0" w:color="auto"/>
        <w:left w:val="none" w:sz="0" w:space="0" w:color="auto"/>
        <w:bottom w:val="none" w:sz="0" w:space="0" w:color="auto"/>
        <w:right w:val="none" w:sz="0" w:space="0" w:color="auto"/>
      </w:divBdr>
    </w:div>
    <w:div w:id="526262742">
      <w:bodyDiv w:val="1"/>
      <w:marLeft w:val="0"/>
      <w:marRight w:val="0"/>
      <w:marTop w:val="0"/>
      <w:marBottom w:val="0"/>
      <w:divBdr>
        <w:top w:val="none" w:sz="0" w:space="0" w:color="auto"/>
        <w:left w:val="none" w:sz="0" w:space="0" w:color="auto"/>
        <w:bottom w:val="none" w:sz="0" w:space="0" w:color="auto"/>
        <w:right w:val="none" w:sz="0" w:space="0" w:color="auto"/>
      </w:divBdr>
    </w:div>
    <w:div w:id="696544094">
      <w:bodyDiv w:val="1"/>
      <w:marLeft w:val="0"/>
      <w:marRight w:val="0"/>
      <w:marTop w:val="0"/>
      <w:marBottom w:val="0"/>
      <w:divBdr>
        <w:top w:val="none" w:sz="0" w:space="0" w:color="auto"/>
        <w:left w:val="none" w:sz="0" w:space="0" w:color="auto"/>
        <w:bottom w:val="none" w:sz="0" w:space="0" w:color="auto"/>
        <w:right w:val="none" w:sz="0" w:space="0" w:color="auto"/>
      </w:divBdr>
    </w:div>
    <w:div w:id="754745043">
      <w:bodyDiv w:val="1"/>
      <w:marLeft w:val="0"/>
      <w:marRight w:val="0"/>
      <w:marTop w:val="0"/>
      <w:marBottom w:val="0"/>
      <w:divBdr>
        <w:top w:val="none" w:sz="0" w:space="0" w:color="auto"/>
        <w:left w:val="none" w:sz="0" w:space="0" w:color="auto"/>
        <w:bottom w:val="none" w:sz="0" w:space="0" w:color="auto"/>
        <w:right w:val="none" w:sz="0" w:space="0" w:color="auto"/>
      </w:divBdr>
    </w:div>
    <w:div w:id="794518578">
      <w:bodyDiv w:val="1"/>
      <w:marLeft w:val="0"/>
      <w:marRight w:val="0"/>
      <w:marTop w:val="0"/>
      <w:marBottom w:val="0"/>
      <w:divBdr>
        <w:top w:val="none" w:sz="0" w:space="0" w:color="auto"/>
        <w:left w:val="none" w:sz="0" w:space="0" w:color="auto"/>
        <w:bottom w:val="none" w:sz="0" w:space="0" w:color="auto"/>
        <w:right w:val="none" w:sz="0" w:space="0" w:color="auto"/>
      </w:divBdr>
    </w:div>
    <w:div w:id="849487430">
      <w:bodyDiv w:val="1"/>
      <w:marLeft w:val="0"/>
      <w:marRight w:val="0"/>
      <w:marTop w:val="0"/>
      <w:marBottom w:val="0"/>
      <w:divBdr>
        <w:top w:val="none" w:sz="0" w:space="0" w:color="auto"/>
        <w:left w:val="none" w:sz="0" w:space="0" w:color="auto"/>
        <w:bottom w:val="none" w:sz="0" w:space="0" w:color="auto"/>
        <w:right w:val="none" w:sz="0" w:space="0" w:color="auto"/>
      </w:divBdr>
    </w:div>
    <w:div w:id="912664567">
      <w:bodyDiv w:val="1"/>
      <w:marLeft w:val="0"/>
      <w:marRight w:val="0"/>
      <w:marTop w:val="0"/>
      <w:marBottom w:val="0"/>
      <w:divBdr>
        <w:top w:val="none" w:sz="0" w:space="0" w:color="auto"/>
        <w:left w:val="none" w:sz="0" w:space="0" w:color="auto"/>
        <w:bottom w:val="none" w:sz="0" w:space="0" w:color="auto"/>
        <w:right w:val="none" w:sz="0" w:space="0" w:color="auto"/>
      </w:divBdr>
    </w:div>
    <w:div w:id="917784570">
      <w:bodyDiv w:val="1"/>
      <w:marLeft w:val="0"/>
      <w:marRight w:val="0"/>
      <w:marTop w:val="0"/>
      <w:marBottom w:val="0"/>
      <w:divBdr>
        <w:top w:val="none" w:sz="0" w:space="0" w:color="auto"/>
        <w:left w:val="none" w:sz="0" w:space="0" w:color="auto"/>
        <w:bottom w:val="none" w:sz="0" w:space="0" w:color="auto"/>
        <w:right w:val="none" w:sz="0" w:space="0" w:color="auto"/>
      </w:divBdr>
      <w:divsChild>
        <w:div w:id="1014260150">
          <w:marLeft w:val="0"/>
          <w:marRight w:val="0"/>
          <w:marTop w:val="0"/>
          <w:marBottom w:val="0"/>
          <w:divBdr>
            <w:top w:val="none" w:sz="0" w:space="0" w:color="auto"/>
            <w:left w:val="none" w:sz="0" w:space="0" w:color="auto"/>
            <w:bottom w:val="none" w:sz="0" w:space="0" w:color="auto"/>
            <w:right w:val="none" w:sz="0" w:space="0" w:color="auto"/>
          </w:divBdr>
        </w:div>
      </w:divsChild>
    </w:div>
    <w:div w:id="944775573">
      <w:bodyDiv w:val="1"/>
      <w:marLeft w:val="0"/>
      <w:marRight w:val="0"/>
      <w:marTop w:val="0"/>
      <w:marBottom w:val="0"/>
      <w:divBdr>
        <w:top w:val="none" w:sz="0" w:space="0" w:color="auto"/>
        <w:left w:val="none" w:sz="0" w:space="0" w:color="auto"/>
        <w:bottom w:val="none" w:sz="0" w:space="0" w:color="auto"/>
        <w:right w:val="none" w:sz="0" w:space="0" w:color="auto"/>
      </w:divBdr>
    </w:div>
    <w:div w:id="983395125">
      <w:bodyDiv w:val="1"/>
      <w:marLeft w:val="0"/>
      <w:marRight w:val="0"/>
      <w:marTop w:val="0"/>
      <w:marBottom w:val="0"/>
      <w:divBdr>
        <w:top w:val="none" w:sz="0" w:space="0" w:color="auto"/>
        <w:left w:val="none" w:sz="0" w:space="0" w:color="auto"/>
        <w:bottom w:val="none" w:sz="0" w:space="0" w:color="auto"/>
        <w:right w:val="none" w:sz="0" w:space="0" w:color="auto"/>
      </w:divBdr>
    </w:div>
    <w:div w:id="1052534290">
      <w:bodyDiv w:val="1"/>
      <w:marLeft w:val="0"/>
      <w:marRight w:val="0"/>
      <w:marTop w:val="0"/>
      <w:marBottom w:val="0"/>
      <w:divBdr>
        <w:top w:val="none" w:sz="0" w:space="0" w:color="auto"/>
        <w:left w:val="none" w:sz="0" w:space="0" w:color="auto"/>
        <w:bottom w:val="none" w:sz="0" w:space="0" w:color="auto"/>
        <w:right w:val="none" w:sz="0" w:space="0" w:color="auto"/>
      </w:divBdr>
    </w:div>
    <w:div w:id="1262689190">
      <w:bodyDiv w:val="1"/>
      <w:marLeft w:val="0"/>
      <w:marRight w:val="0"/>
      <w:marTop w:val="0"/>
      <w:marBottom w:val="0"/>
      <w:divBdr>
        <w:top w:val="none" w:sz="0" w:space="0" w:color="auto"/>
        <w:left w:val="none" w:sz="0" w:space="0" w:color="auto"/>
        <w:bottom w:val="none" w:sz="0" w:space="0" w:color="auto"/>
        <w:right w:val="none" w:sz="0" w:space="0" w:color="auto"/>
      </w:divBdr>
    </w:div>
    <w:div w:id="1311011751">
      <w:bodyDiv w:val="1"/>
      <w:marLeft w:val="0"/>
      <w:marRight w:val="0"/>
      <w:marTop w:val="0"/>
      <w:marBottom w:val="0"/>
      <w:divBdr>
        <w:top w:val="none" w:sz="0" w:space="0" w:color="auto"/>
        <w:left w:val="none" w:sz="0" w:space="0" w:color="auto"/>
        <w:bottom w:val="none" w:sz="0" w:space="0" w:color="auto"/>
        <w:right w:val="none" w:sz="0" w:space="0" w:color="auto"/>
      </w:divBdr>
    </w:div>
    <w:div w:id="1505320369">
      <w:bodyDiv w:val="1"/>
      <w:marLeft w:val="0"/>
      <w:marRight w:val="0"/>
      <w:marTop w:val="0"/>
      <w:marBottom w:val="0"/>
      <w:divBdr>
        <w:top w:val="none" w:sz="0" w:space="0" w:color="auto"/>
        <w:left w:val="none" w:sz="0" w:space="0" w:color="auto"/>
        <w:bottom w:val="none" w:sz="0" w:space="0" w:color="auto"/>
        <w:right w:val="none" w:sz="0" w:space="0" w:color="auto"/>
      </w:divBdr>
    </w:div>
    <w:div w:id="1569917460">
      <w:bodyDiv w:val="1"/>
      <w:marLeft w:val="0"/>
      <w:marRight w:val="0"/>
      <w:marTop w:val="0"/>
      <w:marBottom w:val="0"/>
      <w:divBdr>
        <w:top w:val="none" w:sz="0" w:space="0" w:color="auto"/>
        <w:left w:val="none" w:sz="0" w:space="0" w:color="auto"/>
        <w:bottom w:val="none" w:sz="0" w:space="0" w:color="auto"/>
        <w:right w:val="none" w:sz="0" w:space="0" w:color="auto"/>
      </w:divBdr>
    </w:div>
    <w:div w:id="1582832818">
      <w:bodyDiv w:val="1"/>
      <w:marLeft w:val="0"/>
      <w:marRight w:val="0"/>
      <w:marTop w:val="0"/>
      <w:marBottom w:val="0"/>
      <w:divBdr>
        <w:top w:val="none" w:sz="0" w:space="0" w:color="auto"/>
        <w:left w:val="none" w:sz="0" w:space="0" w:color="auto"/>
        <w:bottom w:val="none" w:sz="0" w:space="0" w:color="auto"/>
        <w:right w:val="none" w:sz="0" w:space="0" w:color="auto"/>
      </w:divBdr>
    </w:div>
    <w:div w:id="1624992176">
      <w:bodyDiv w:val="1"/>
      <w:marLeft w:val="0"/>
      <w:marRight w:val="0"/>
      <w:marTop w:val="0"/>
      <w:marBottom w:val="0"/>
      <w:divBdr>
        <w:top w:val="none" w:sz="0" w:space="0" w:color="auto"/>
        <w:left w:val="none" w:sz="0" w:space="0" w:color="auto"/>
        <w:bottom w:val="none" w:sz="0" w:space="0" w:color="auto"/>
        <w:right w:val="none" w:sz="0" w:space="0" w:color="auto"/>
      </w:divBdr>
    </w:div>
    <w:div w:id="1653485907">
      <w:bodyDiv w:val="1"/>
      <w:marLeft w:val="0"/>
      <w:marRight w:val="0"/>
      <w:marTop w:val="0"/>
      <w:marBottom w:val="0"/>
      <w:divBdr>
        <w:top w:val="none" w:sz="0" w:space="0" w:color="auto"/>
        <w:left w:val="none" w:sz="0" w:space="0" w:color="auto"/>
        <w:bottom w:val="none" w:sz="0" w:space="0" w:color="auto"/>
        <w:right w:val="none" w:sz="0" w:space="0" w:color="auto"/>
      </w:divBdr>
      <w:divsChild>
        <w:div w:id="207186658">
          <w:marLeft w:val="0"/>
          <w:marRight w:val="0"/>
          <w:marTop w:val="0"/>
          <w:marBottom w:val="0"/>
          <w:divBdr>
            <w:top w:val="none" w:sz="0" w:space="0" w:color="auto"/>
            <w:left w:val="none" w:sz="0" w:space="0" w:color="auto"/>
            <w:bottom w:val="none" w:sz="0" w:space="0" w:color="auto"/>
            <w:right w:val="none" w:sz="0" w:space="0" w:color="auto"/>
          </w:divBdr>
        </w:div>
        <w:div w:id="309678814">
          <w:marLeft w:val="0"/>
          <w:marRight w:val="0"/>
          <w:marTop w:val="0"/>
          <w:marBottom w:val="0"/>
          <w:divBdr>
            <w:top w:val="none" w:sz="0" w:space="0" w:color="auto"/>
            <w:left w:val="none" w:sz="0" w:space="0" w:color="auto"/>
            <w:bottom w:val="none" w:sz="0" w:space="0" w:color="auto"/>
            <w:right w:val="none" w:sz="0" w:space="0" w:color="auto"/>
          </w:divBdr>
        </w:div>
        <w:div w:id="338772108">
          <w:marLeft w:val="0"/>
          <w:marRight w:val="0"/>
          <w:marTop w:val="0"/>
          <w:marBottom w:val="0"/>
          <w:divBdr>
            <w:top w:val="none" w:sz="0" w:space="0" w:color="auto"/>
            <w:left w:val="none" w:sz="0" w:space="0" w:color="auto"/>
            <w:bottom w:val="none" w:sz="0" w:space="0" w:color="auto"/>
            <w:right w:val="none" w:sz="0" w:space="0" w:color="auto"/>
          </w:divBdr>
        </w:div>
        <w:div w:id="632907076">
          <w:marLeft w:val="0"/>
          <w:marRight w:val="0"/>
          <w:marTop w:val="0"/>
          <w:marBottom w:val="0"/>
          <w:divBdr>
            <w:top w:val="none" w:sz="0" w:space="0" w:color="auto"/>
            <w:left w:val="none" w:sz="0" w:space="0" w:color="auto"/>
            <w:bottom w:val="none" w:sz="0" w:space="0" w:color="auto"/>
            <w:right w:val="none" w:sz="0" w:space="0" w:color="auto"/>
          </w:divBdr>
        </w:div>
        <w:div w:id="1573851458">
          <w:marLeft w:val="0"/>
          <w:marRight w:val="0"/>
          <w:marTop w:val="0"/>
          <w:marBottom w:val="0"/>
          <w:divBdr>
            <w:top w:val="none" w:sz="0" w:space="0" w:color="auto"/>
            <w:left w:val="none" w:sz="0" w:space="0" w:color="auto"/>
            <w:bottom w:val="none" w:sz="0" w:space="0" w:color="auto"/>
            <w:right w:val="none" w:sz="0" w:space="0" w:color="auto"/>
          </w:divBdr>
        </w:div>
      </w:divsChild>
    </w:div>
    <w:div w:id="1801878758">
      <w:bodyDiv w:val="1"/>
      <w:marLeft w:val="0"/>
      <w:marRight w:val="0"/>
      <w:marTop w:val="0"/>
      <w:marBottom w:val="0"/>
      <w:divBdr>
        <w:top w:val="none" w:sz="0" w:space="0" w:color="auto"/>
        <w:left w:val="none" w:sz="0" w:space="0" w:color="auto"/>
        <w:bottom w:val="none" w:sz="0" w:space="0" w:color="auto"/>
        <w:right w:val="none" w:sz="0" w:space="0" w:color="auto"/>
      </w:divBdr>
    </w:div>
    <w:div w:id="1858958390">
      <w:bodyDiv w:val="1"/>
      <w:marLeft w:val="0"/>
      <w:marRight w:val="0"/>
      <w:marTop w:val="0"/>
      <w:marBottom w:val="0"/>
      <w:divBdr>
        <w:top w:val="none" w:sz="0" w:space="0" w:color="auto"/>
        <w:left w:val="none" w:sz="0" w:space="0" w:color="auto"/>
        <w:bottom w:val="none" w:sz="0" w:space="0" w:color="auto"/>
        <w:right w:val="none" w:sz="0" w:space="0" w:color="auto"/>
      </w:divBdr>
      <w:divsChild>
        <w:div w:id="98372645">
          <w:marLeft w:val="0"/>
          <w:marRight w:val="0"/>
          <w:marTop w:val="150"/>
          <w:marBottom w:val="150"/>
          <w:divBdr>
            <w:top w:val="single" w:sz="6" w:space="0" w:color="9B9A7A"/>
            <w:left w:val="single" w:sz="6" w:space="0" w:color="9B9A7A"/>
            <w:bottom w:val="single" w:sz="6" w:space="0" w:color="9B9A7A"/>
            <w:right w:val="single" w:sz="6" w:space="0" w:color="9B9A7A"/>
          </w:divBdr>
          <w:divsChild>
            <w:div w:id="392965820">
              <w:marLeft w:val="0"/>
              <w:marRight w:val="0"/>
              <w:marTop w:val="0"/>
              <w:marBottom w:val="0"/>
              <w:divBdr>
                <w:top w:val="none" w:sz="0" w:space="0" w:color="auto"/>
                <w:left w:val="none" w:sz="0" w:space="0" w:color="auto"/>
                <w:bottom w:val="none" w:sz="0" w:space="0" w:color="auto"/>
                <w:right w:val="none" w:sz="0" w:space="0" w:color="auto"/>
              </w:divBdr>
              <w:divsChild>
                <w:div w:id="960066849">
                  <w:marLeft w:val="3225"/>
                  <w:marRight w:val="225"/>
                  <w:marTop w:val="0"/>
                  <w:marBottom w:val="0"/>
                  <w:divBdr>
                    <w:top w:val="none" w:sz="0" w:space="0" w:color="auto"/>
                    <w:left w:val="none" w:sz="0" w:space="0" w:color="auto"/>
                    <w:bottom w:val="none" w:sz="0" w:space="0" w:color="auto"/>
                    <w:right w:val="none" w:sz="0" w:space="0" w:color="auto"/>
                  </w:divBdr>
                  <w:divsChild>
                    <w:div w:id="17812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6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2.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agrilinks.org/post/feed-future-zoi-survey-methods" TargetMode="External"/><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image" Target="media/image6.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3" Type="http://schemas.openxmlformats.org/officeDocument/2006/relationships/hyperlink" Target="https://agrilinks.org/post/feed-future-zoi-survey-methods" TargetMode="External"/><Relationship Id="rId2" Type="http://schemas.openxmlformats.org/officeDocument/2006/relationships/hyperlink" Target="https://agrilinks.org/post/feed-future-zoi-survey-methods" TargetMode="External"/><Relationship Id="rId1" Type="http://schemas.openxmlformats.org/officeDocument/2006/relationships/hyperlink" Target="https://agrilinks.org/post/feed-future-zoi-survey-methods" TargetMode="External"/><Relationship Id="rId4" Type="http://schemas.openxmlformats.org/officeDocument/2006/relationships/hyperlink" Target="https://www.google.com/url?q=https://feedthefuture.gov/resource/feed-future-handbook-indicator-definitions&amp;sa=D&amp;ust=1518750031574000&amp;usg=AFQjCNFFRIrPyTC8n9lLe18dLIYZ_SPh_Q"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 xsi:nil="true"/>
    <lcf76f155ced4ddcb4097134ff3c332f xmlns="0d58e8a2-dff7-4492-a987-8cd66a35f01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2" ma:contentTypeDescription="Create a new document." ma:contentTypeScope="" ma:versionID="45fa2a71bb5685042c59d1fbaafccb6b">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3afdd82834536de8985540a519edf7e7"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C33F0D-39EE-40A4-9B64-751EEE55D0C1}">
  <ds:schemaRefs>
    <ds:schemaRef ds:uri="http://schemas.microsoft.com/sharepoint/v3/contenttype/forms"/>
  </ds:schemaRefs>
</ds:datastoreItem>
</file>

<file path=customXml/itemProps2.xml><?xml version="1.0" encoding="utf-8"?>
<ds:datastoreItem xmlns:ds="http://schemas.openxmlformats.org/officeDocument/2006/customXml" ds:itemID="{265CE0DA-073F-4E12-A979-283AD5609DD5}">
  <ds:schemaRefs>
    <ds:schemaRef ds:uri="http://purl.org/dc/terms/"/>
    <ds:schemaRef ds:uri="http://purl.org/dc/dcmitype/"/>
    <ds:schemaRef ds:uri="http://purl.org/dc/elements/1.1/"/>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schemas.openxmlformats.org/package/2006/metadata/core-properties"/>
    <ds:schemaRef ds:uri="0d58e8a2-dff7-4492-a987-8cd66a35f019"/>
  </ds:schemaRefs>
</ds:datastoreItem>
</file>

<file path=customXml/itemProps3.xml><?xml version="1.0" encoding="utf-8"?>
<ds:datastoreItem xmlns:ds="http://schemas.openxmlformats.org/officeDocument/2006/customXml" ds:itemID="{0E83B838-4B2C-4DC2-953B-D72FFF8070F0}"/>
</file>

<file path=customXml/itemProps4.xml><?xml version="1.0" encoding="utf-8"?>
<ds:datastoreItem xmlns:ds="http://schemas.openxmlformats.org/officeDocument/2006/customXml" ds:itemID="{7AB33C24-7875-4E01-B6E2-7A8D2995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37</Pages>
  <Words>12786</Words>
  <Characters>72884</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85500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Johnson</dc:creator>
  <cp:keywords/>
  <dc:description/>
  <cp:lastModifiedBy>USAID/RFS</cp:lastModifiedBy>
  <cp:revision>60</cp:revision>
  <cp:lastPrinted>2017-11-30T20:46:00Z</cp:lastPrinted>
  <dcterms:created xsi:type="dcterms:W3CDTF">2021-05-02T14:12:00Z</dcterms:created>
  <dcterms:modified xsi:type="dcterms:W3CDTF">2021-05-16T21:17:00Z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ies>
</file>
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4A02E" w14:textId="77777777" w:rsidR="0029240B" w:rsidRPr="00BC53A7" w:rsidRDefault="0029240B" w:rsidP="0029240B">
      <w:pPr>
        <w:pStyle w:val="SL-FlLftSgl"/>
        <w:rPr>
          <w:rFonts w:ascii="Arial" w:hAnsi="Arial" w:cs="Arial"/>
          <w:sz w:val="72"/>
          <w:szCs w:val="72"/>
        </w:rPr>
      </w:pPr>
    </w:p>
    <w:p w14:paraId="66E4A02F" w14:textId="77777777" w:rsidR="0029240B" w:rsidRDefault="0029240B" w:rsidP="0029240B">
      <w:pPr>
        <w:pStyle w:val="SL-FlLftSgl"/>
        <w:rPr>
          <w:rFonts w:ascii="Arial" w:hAnsi="Arial" w:cs="Arial"/>
          <w:sz w:val="72"/>
          <w:szCs w:val="72"/>
        </w:rPr>
      </w:pPr>
    </w:p>
    <w:p w14:paraId="66E4A030"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Feed the Future</w:t>
      </w:r>
    </w:p>
    <w:p w14:paraId="66E4A031"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Survey Implementation</w:t>
      </w:r>
    </w:p>
    <w:p w14:paraId="66E4A032"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Document</w:t>
      </w:r>
    </w:p>
    <w:p w14:paraId="66E4A033" w14:textId="77777777" w:rsidR="0029240B" w:rsidRPr="00AA79B6" w:rsidRDefault="0029240B" w:rsidP="0029240B">
      <w:pPr>
        <w:pStyle w:val="SL-FlLftSgl"/>
        <w:rPr>
          <w:rFonts w:ascii="Arial" w:hAnsi="Arial" w:cs="Arial"/>
          <w:color w:val="387990"/>
          <w:sz w:val="72"/>
          <w:szCs w:val="72"/>
        </w:rPr>
      </w:pPr>
    </w:p>
    <w:p w14:paraId="66E4A034" w14:textId="77777777" w:rsidR="0029240B" w:rsidRPr="00AA79B6" w:rsidRDefault="0029240B" w:rsidP="0029240B">
      <w:pPr>
        <w:pStyle w:val="SL-FlLftSgl"/>
        <w:rPr>
          <w:rFonts w:ascii="Arial" w:hAnsi="Arial" w:cs="Arial"/>
          <w:color w:val="387990"/>
          <w:sz w:val="72"/>
          <w:szCs w:val="72"/>
        </w:rPr>
      </w:pPr>
    </w:p>
    <w:p w14:paraId="66E4A035"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Pilot Protocol</w:t>
      </w:r>
    </w:p>
    <w:p w14:paraId="66E4A036" w14:textId="1597E994"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 xml:space="preserve">Zone of Influence </w:t>
      </w:r>
      <w:del w:id="0" w:author="Kaur, Jasbir" w:date="2021-04-30T01:59:00Z">
        <w:r w:rsidR="006E6470" w:rsidDel="00B95FB9">
          <w:rPr>
            <w:rFonts w:ascii="Gill Sans MT" w:eastAsia="Times New Roman" w:hAnsi="Gill Sans MT"/>
            <w:color w:val="387990"/>
            <w:sz w:val="52"/>
            <w:szCs w:val="52"/>
          </w:rPr>
          <w:delText xml:space="preserve">Midline </w:delText>
        </w:r>
      </w:del>
      <w:r w:rsidRPr="00AA79B6">
        <w:rPr>
          <w:rFonts w:ascii="Gill Sans MT" w:eastAsia="Times New Roman" w:hAnsi="Gill Sans MT"/>
          <w:color w:val="387990"/>
          <w:sz w:val="52"/>
          <w:szCs w:val="52"/>
        </w:rPr>
        <w:t>Survey</w:t>
      </w:r>
    </w:p>
    <w:p w14:paraId="66E4A037" w14:textId="77777777" w:rsidR="00AA79B6" w:rsidRPr="00AA79B6" w:rsidRDefault="00AA79B6" w:rsidP="00AA79B6">
      <w:pPr>
        <w:rPr>
          <w:rStyle w:val="BookTitle"/>
          <w:i w:val="0"/>
          <w:color w:val="387990"/>
        </w:rPr>
      </w:pPr>
    </w:p>
    <w:p w14:paraId="66E4A038" w14:textId="77777777" w:rsidR="00AA79B6" w:rsidRPr="00AA79B6" w:rsidRDefault="00AA79B6" w:rsidP="00AA79B6">
      <w:pPr>
        <w:rPr>
          <w:rStyle w:val="BookTitle"/>
          <w:i w:val="0"/>
          <w:color w:val="387990"/>
        </w:rPr>
      </w:pPr>
    </w:p>
    <w:p w14:paraId="66E4A039" w14:textId="75C1599E" w:rsidR="00782E8F" w:rsidRPr="00AA79B6" w:rsidRDefault="006E6470" w:rsidP="0029240B">
      <w:pPr>
        <w:spacing w:line="240" w:lineRule="auto"/>
        <w:rPr>
          <w:rFonts w:ascii="Gill Sans MT" w:eastAsia="Times New Roman" w:hAnsi="Gill Sans MT"/>
          <w:color w:val="387990"/>
          <w:sz w:val="52"/>
          <w:szCs w:val="52"/>
        </w:rPr>
      </w:pPr>
      <w:del w:id="1" w:author="Kaur, Jasbir" w:date="2021-04-30T01:59:00Z">
        <w:r w:rsidDel="00B95FB9">
          <w:rPr>
            <w:rFonts w:ascii="Gill Sans MT" w:eastAsia="Cabin" w:hAnsi="Gill Sans MT" w:cs="Cabin"/>
            <w:color w:val="387990"/>
            <w:sz w:val="24"/>
            <w:szCs w:val="24"/>
          </w:rPr>
          <w:delText xml:space="preserve">April </w:delText>
        </w:r>
        <w:r w:rsidR="0029240B" w:rsidRPr="00AA79B6" w:rsidDel="00B95FB9">
          <w:rPr>
            <w:rFonts w:ascii="Gill Sans MT" w:eastAsia="Cabin" w:hAnsi="Gill Sans MT" w:cs="Cabin"/>
            <w:color w:val="387990"/>
            <w:sz w:val="24"/>
            <w:szCs w:val="24"/>
          </w:rPr>
          <w:delText>20</w:delText>
        </w:r>
        <w:r w:rsidDel="00B95FB9">
          <w:rPr>
            <w:rFonts w:ascii="Gill Sans MT" w:eastAsia="Cabin" w:hAnsi="Gill Sans MT" w:cs="Cabin"/>
            <w:color w:val="387990"/>
            <w:sz w:val="24"/>
            <w:szCs w:val="24"/>
          </w:rPr>
          <w:delText>21</w:delText>
        </w:r>
      </w:del>
      <w:ins w:id="2" w:author="Kaur, Jasbir" w:date="2021-04-30T01:59:00Z">
        <w:r w:rsidR="00B95FB9">
          <w:rPr>
            <w:rFonts w:ascii="Gill Sans MT" w:eastAsia="Cabin" w:hAnsi="Gill Sans MT" w:cs="Cabin"/>
            <w:color w:val="387990"/>
            <w:sz w:val="24"/>
            <w:szCs w:val="24"/>
          </w:rPr>
          <w:t>February 2018</w:t>
        </w:r>
      </w:ins>
    </w:p>
    <w:p w14:paraId="66E4A03A"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B"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bookmarkStart w:id="3" w:name="_GoBack"/>
      <w:bookmarkEnd w:id="3"/>
    </w:p>
    <w:p w14:paraId="66E4A03C"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D"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E"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F"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40"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41" w14:textId="77777777" w:rsidR="00AA79B6" w:rsidRPr="00AA79B6" w:rsidRDefault="00AA79B6" w:rsidP="00AA79B6">
      <w:pPr>
        <w:widowControl w:val="0"/>
        <w:spacing w:after="0"/>
        <w:rPr>
          <w:rFonts w:ascii="Gill Sans MT" w:eastAsia="Arial" w:hAnsi="Gill Sans MT" w:cs="Arial"/>
          <w:color w:val="000000"/>
          <w:szCs w:val="24"/>
        </w:rPr>
      </w:pPr>
      <w:r w:rsidRPr="00AA79B6">
        <w:rPr>
          <w:rFonts w:ascii="Gill Sans MT" w:eastAsia="Arial" w:hAnsi="Gill Sans MT" w:cs="Arial"/>
          <w:color w:val="000000"/>
          <w:sz w:val="20"/>
          <w:szCs w:val="24"/>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14:paraId="66E4A042" w14:textId="77777777" w:rsidR="00782E8F" w:rsidRPr="00B95093" w:rsidRDefault="00782E8F" w:rsidP="00782E8F">
      <w:pPr>
        <w:rPr>
          <w:rFonts w:ascii="Gill Sans MT" w:eastAsia="Times New Roman" w:hAnsi="Gill Sans MT"/>
          <w:sz w:val="52"/>
          <w:szCs w:val="52"/>
        </w:rPr>
      </w:pPr>
    </w:p>
    <w:p w14:paraId="66E4A043" w14:textId="77777777" w:rsidR="00AA79B6" w:rsidRDefault="00AA79B6" w:rsidP="00782E8F">
      <w:pPr>
        <w:tabs>
          <w:tab w:val="left" w:pos="2262"/>
        </w:tabs>
        <w:rPr>
          <w:rFonts w:ascii="Gill Sans MT" w:eastAsia="Times New Roman" w:hAnsi="Gill Sans MT"/>
          <w:sz w:val="52"/>
          <w:szCs w:val="52"/>
        </w:rPr>
        <w:sectPr w:rsidR="00AA79B6" w:rsidSect="00DA5193">
          <w:headerReference w:type="default" r:id="rId11"/>
          <w:headerReference w:type="first" r:id="rId12"/>
          <w:footerReference w:type="first" r:id="rId13"/>
          <w:pgSz w:w="12240" w:h="15840" w:code="1"/>
          <w:pgMar w:top="1440" w:right="1440" w:bottom="1440" w:left="1440" w:header="720" w:footer="720" w:gutter="0"/>
          <w:cols w:space="720"/>
          <w:titlePg/>
          <w:docGrid w:linePitch="360"/>
        </w:sectPr>
      </w:pPr>
    </w:p>
    <w:p w14:paraId="66E4A044" w14:textId="77777777" w:rsidR="00AA79B6" w:rsidRPr="00AA79B6" w:rsidRDefault="00AA79B6" w:rsidP="00AA79B6">
      <w:pPr>
        <w:widowControl w:val="0"/>
        <w:spacing w:after="0"/>
        <w:rPr>
          <w:rFonts w:ascii="Gill Sans MT" w:eastAsia="Arial" w:hAnsi="Gill Sans MT" w:cs="Arial"/>
          <w:b/>
          <w:color w:val="000000"/>
        </w:rPr>
      </w:pPr>
      <w:r w:rsidRPr="00AA79B6">
        <w:rPr>
          <w:rFonts w:ascii="Gill Sans MT" w:eastAsia="Arial" w:hAnsi="Gill Sans MT" w:cs="Arial"/>
          <w:b/>
          <w:color w:val="000000"/>
        </w:rPr>
        <w:lastRenderedPageBreak/>
        <w:t>Recommended Citation</w:t>
      </w:r>
    </w:p>
    <w:p w14:paraId="66E4A045" w14:textId="77777777" w:rsidR="00AA79B6" w:rsidRPr="00AA79B6" w:rsidRDefault="00AA79B6" w:rsidP="00AA79B6">
      <w:pPr>
        <w:widowControl w:val="0"/>
        <w:spacing w:after="0"/>
        <w:rPr>
          <w:rFonts w:ascii="Gill Sans MT" w:eastAsia="Arial" w:hAnsi="Gill Sans MT" w:cs="Arial"/>
          <w:color w:val="000000"/>
        </w:rPr>
      </w:pPr>
    </w:p>
    <w:p w14:paraId="66E4A046" w14:textId="2F645836"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Jasbir Kaur</w:t>
      </w:r>
      <w:r w:rsidR="007D36EA">
        <w:rPr>
          <w:rFonts w:ascii="Gill Sans MT" w:eastAsia="Arial" w:hAnsi="Gill Sans MT" w:cs="Arial"/>
          <w:color w:val="000000"/>
        </w:rPr>
        <w:t xml:space="preserve"> and Wei-Chen</w:t>
      </w:r>
      <w:r w:rsidR="00F1480D">
        <w:rPr>
          <w:rFonts w:ascii="Gill Sans MT" w:eastAsia="Arial" w:hAnsi="Gill Sans MT" w:cs="Arial"/>
          <w:color w:val="000000"/>
        </w:rPr>
        <w:t>g</w:t>
      </w:r>
      <w:r w:rsidR="007D36EA">
        <w:rPr>
          <w:rFonts w:ascii="Gill Sans MT" w:eastAsia="Arial" w:hAnsi="Gill Sans MT" w:cs="Arial"/>
          <w:color w:val="000000"/>
        </w:rPr>
        <w:t xml:space="preserve"> Chen</w:t>
      </w:r>
      <w:r w:rsidRPr="00AA79B6">
        <w:rPr>
          <w:rFonts w:ascii="Gill Sans MT" w:eastAsia="Arial" w:hAnsi="Gill Sans MT" w:cs="Arial"/>
          <w:color w:val="000000"/>
        </w:rPr>
        <w:t>. 2018.</w:t>
      </w:r>
    </w:p>
    <w:p w14:paraId="66E4A047" w14:textId="77777777" w:rsidR="00AA79B6" w:rsidRPr="00AA79B6" w:rsidRDefault="00AA79B6" w:rsidP="00AA79B6">
      <w:pPr>
        <w:widowControl w:val="0"/>
        <w:spacing w:after="0"/>
        <w:rPr>
          <w:rFonts w:ascii="Gill Sans MT" w:eastAsia="Arial" w:hAnsi="Gill Sans MT" w:cs="Arial"/>
          <w:i/>
          <w:color w:val="000000"/>
        </w:rPr>
      </w:pPr>
      <w:r w:rsidRPr="00AA79B6">
        <w:rPr>
          <w:rFonts w:ascii="Gill Sans MT" w:eastAsia="Arial" w:hAnsi="Gill Sans MT" w:cs="Arial"/>
          <w:i/>
          <w:color w:val="000000"/>
        </w:rPr>
        <w:t xml:space="preserve">Feed the Future Zone of Influence Surveys: </w:t>
      </w:r>
      <w:r>
        <w:rPr>
          <w:rFonts w:ascii="Gill Sans MT" w:eastAsia="Arial" w:hAnsi="Gill Sans MT" w:cs="Arial"/>
          <w:i/>
          <w:color w:val="000000"/>
        </w:rPr>
        <w:t>Pilot Protocol</w:t>
      </w:r>
      <w:r w:rsidRPr="00AA79B6">
        <w:rPr>
          <w:rFonts w:ascii="Gill Sans MT" w:eastAsia="Arial" w:hAnsi="Gill Sans MT" w:cs="Arial"/>
          <w:i/>
          <w:color w:val="000000"/>
        </w:rPr>
        <w:t>.</w:t>
      </w:r>
    </w:p>
    <w:p w14:paraId="66E4A048" w14:textId="43234F43"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 xml:space="preserve">Washington, DC: Bureau for </w:t>
      </w:r>
      <w:r w:rsidR="006E6470">
        <w:rPr>
          <w:rFonts w:ascii="Gill Sans MT" w:eastAsia="Arial" w:hAnsi="Gill Sans MT" w:cs="Arial"/>
          <w:color w:val="000000"/>
        </w:rPr>
        <w:t xml:space="preserve">Resilience and </w:t>
      </w:r>
      <w:r w:rsidRPr="00AA79B6">
        <w:rPr>
          <w:rFonts w:ascii="Gill Sans MT" w:eastAsia="Arial" w:hAnsi="Gill Sans MT" w:cs="Arial"/>
          <w:color w:val="000000"/>
        </w:rPr>
        <w:t>Food Security, USAID</w:t>
      </w:r>
    </w:p>
    <w:p w14:paraId="66E4A049" w14:textId="77777777" w:rsidR="00AA79B6" w:rsidRPr="00AA79B6" w:rsidRDefault="00AA79B6" w:rsidP="00AA79B6">
      <w:pPr>
        <w:widowControl w:val="0"/>
        <w:spacing w:after="0"/>
        <w:rPr>
          <w:rFonts w:ascii="Gill Sans MT" w:eastAsia="Arial" w:hAnsi="Gill Sans MT" w:cs="Arial"/>
          <w:color w:val="000000"/>
        </w:rPr>
      </w:pPr>
    </w:p>
    <w:p w14:paraId="66E4A04A" w14:textId="77777777" w:rsidR="00AA79B6" w:rsidRPr="00AA79B6" w:rsidRDefault="00AA79B6" w:rsidP="00AA79B6">
      <w:pPr>
        <w:widowControl w:val="0"/>
        <w:spacing w:after="0"/>
        <w:rPr>
          <w:rFonts w:ascii="Gill Sans MT" w:eastAsia="Arial" w:hAnsi="Gill Sans MT" w:cs="Arial"/>
          <w:b/>
          <w:color w:val="000000"/>
        </w:rPr>
      </w:pPr>
      <w:r w:rsidRPr="00AA79B6">
        <w:rPr>
          <w:rFonts w:ascii="Gill Sans MT" w:eastAsia="Arial" w:hAnsi="Gill Sans MT" w:cs="Arial"/>
          <w:b/>
          <w:color w:val="000000"/>
        </w:rPr>
        <w:t xml:space="preserve">Contact Information </w:t>
      </w:r>
    </w:p>
    <w:p w14:paraId="66E4A04B" w14:textId="77777777" w:rsidR="00AA79B6" w:rsidRPr="00AA79B6" w:rsidRDefault="00AA79B6" w:rsidP="00AA79B6">
      <w:pPr>
        <w:widowControl w:val="0"/>
        <w:spacing w:after="0"/>
        <w:rPr>
          <w:rFonts w:ascii="Gill Sans MT" w:eastAsia="Arial" w:hAnsi="Gill Sans MT" w:cs="Arial"/>
          <w:b/>
          <w:color w:val="000000"/>
        </w:rPr>
      </w:pPr>
    </w:p>
    <w:p w14:paraId="66E4A04C" w14:textId="7FE88AE2" w:rsidR="00AA79B6" w:rsidRDefault="00AA79B6" w:rsidP="00AA79B6">
      <w:pPr>
        <w:widowControl w:val="0"/>
        <w:spacing w:after="0"/>
        <w:rPr>
          <w:ins w:id="4" w:author="Kaur, Jasbir" w:date="2021-04-30T01:59:00Z"/>
          <w:rFonts w:ascii="Gill Sans MT" w:eastAsia="Arial" w:hAnsi="Gill Sans MT" w:cs="Arial"/>
          <w:color w:val="000000"/>
        </w:rPr>
      </w:pPr>
      <w:r w:rsidRPr="00AA79B6">
        <w:rPr>
          <w:rFonts w:ascii="Gill Sans MT" w:eastAsia="Arial" w:hAnsi="Gill Sans MT" w:cs="Arial"/>
          <w:color w:val="000000"/>
        </w:rPr>
        <w:t>Feed the Future</w:t>
      </w:r>
    </w:p>
    <w:p w14:paraId="1725022E" w14:textId="1A2F95B7" w:rsidR="00B95FB9" w:rsidRPr="00AA79B6" w:rsidRDefault="00B95FB9" w:rsidP="00AA79B6">
      <w:pPr>
        <w:widowControl w:val="0"/>
        <w:spacing w:after="0"/>
        <w:rPr>
          <w:rFonts w:ascii="Gill Sans MT" w:eastAsia="Arial" w:hAnsi="Gill Sans MT" w:cs="Arial"/>
          <w:color w:val="000000"/>
        </w:rPr>
      </w:pPr>
      <w:ins w:id="5" w:author="Kaur, Jasbir" w:date="2021-04-30T01:59:00Z">
        <w:r>
          <w:rPr>
            <w:rFonts w:ascii="Gill Sans MT" w:eastAsia="Arial" w:hAnsi="Gill Sans MT" w:cs="Arial"/>
            <w:color w:val="000000"/>
          </w:rPr>
          <w:t>United States Agency for International Development</w:t>
        </w:r>
      </w:ins>
    </w:p>
    <w:p w14:paraId="66E4A04D" w14:textId="77777777"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1300 Pennsylvania Ave, NW</w:t>
      </w:r>
    </w:p>
    <w:p w14:paraId="66E4A04E" w14:textId="77777777"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Washington, DC 20004</w:t>
      </w:r>
    </w:p>
    <w:p w14:paraId="66E4A04F" w14:textId="77777777" w:rsidR="00AA79B6" w:rsidRPr="00AA79B6" w:rsidRDefault="00C574A8" w:rsidP="00AA79B6">
      <w:pPr>
        <w:widowControl w:val="0"/>
        <w:spacing w:after="0"/>
        <w:rPr>
          <w:rFonts w:ascii="Gill Sans MT" w:eastAsia="Arial" w:hAnsi="Gill Sans MT" w:cs="Arial"/>
          <w:color w:val="000000"/>
        </w:rPr>
      </w:pPr>
      <w:hyperlink r:id="rId14" w:history="1">
        <w:r w:rsidR="00AA79B6" w:rsidRPr="00AA79B6">
          <w:rPr>
            <w:rFonts w:ascii="Gill Sans MT" w:eastAsia="Arial" w:hAnsi="Gill Sans MT" w:cs="Arial"/>
            <w:color w:val="0000FF"/>
            <w:u w:val="single"/>
          </w:rPr>
          <w:t>www.feedthefuture,gov</w:t>
        </w:r>
      </w:hyperlink>
    </w:p>
    <w:p w14:paraId="66E4A050" w14:textId="77777777" w:rsidR="00782E8F" w:rsidRPr="00782E8F" w:rsidRDefault="00782E8F" w:rsidP="00782E8F">
      <w:pPr>
        <w:tabs>
          <w:tab w:val="left" w:pos="2262"/>
        </w:tabs>
        <w:rPr>
          <w:rFonts w:ascii="Gill Sans MT" w:eastAsia="Times New Roman" w:hAnsi="Gill Sans MT"/>
          <w:sz w:val="52"/>
          <w:szCs w:val="52"/>
        </w:rPr>
        <w:sectPr w:rsidR="00782E8F" w:rsidRPr="00782E8F" w:rsidSect="00AA79B6">
          <w:headerReference w:type="first" r:id="rId15"/>
          <w:footerReference w:type="first" r:id="rId16"/>
          <w:pgSz w:w="12240" w:h="15840" w:code="1"/>
          <w:pgMar w:top="1440" w:right="1440" w:bottom="1440" w:left="1440" w:header="720" w:footer="720" w:gutter="0"/>
          <w:cols w:space="720"/>
          <w:vAlign w:val="bottom"/>
          <w:titlePg/>
          <w:docGrid w:linePitch="360"/>
        </w:sectPr>
      </w:pPr>
    </w:p>
    <w:p w14:paraId="66E4A051" w14:textId="77777777" w:rsidR="00AA79B6" w:rsidRDefault="00AA79B6" w:rsidP="00AA79B6">
      <w:pPr>
        <w:pStyle w:val="DocumentNameHeadline"/>
        <w:spacing w:after="240"/>
      </w:pPr>
      <w:r w:rsidRPr="001C36F4">
        <w:lastRenderedPageBreak/>
        <w:t>Table of Contents</w:t>
      </w:r>
    </w:p>
    <w:p w14:paraId="53FC211E" w14:textId="49EDDC11" w:rsidR="00B45A24" w:rsidRDefault="00011813">
      <w:pPr>
        <w:pStyle w:val="TOC1"/>
        <w:tabs>
          <w:tab w:val="right" w:leader="dot" w:pos="9350"/>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69167949" w:history="1">
        <w:r w:rsidR="00B45A24" w:rsidRPr="005D3928">
          <w:rPr>
            <w:rStyle w:val="Hyperlink"/>
            <w:noProof/>
          </w:rPr>
          <w:t>Introduction</w:t>
        </w:r>
        <w:r w:rsidR="00B45A24">
          <w:rPr>
            <w:noProof/>
            <w:webHidden/>
          </w:rPr>
          <w:tab/>
        </w:r>
        <w:r w:rsidR="00B45A24">
          <w:rPr>
            <w:noProof/>
            <w:webHidden/>
          </w:rPr>
          <w:fldChar w:fldCharType="begin"/>
        </w:r>
        <w:r w:rsidR="00B45A24">
          <w:rPr>
            <w:noProof/>
            <w:webHidden/>
          </w:rPr>
          <w:instrText xml:space="preserve"> PAGEREF _Toc69167949 \h </w:instrText>
        </w:r>
        <w:r w:rsidR="00B45A24">
          <w:rPr>
            <w:noProof/>
            <w:webHidden/>
          </w:rPr>
        </w:r>
        <w:r w:rsidR="00B45A24">
          <w:rPr>
            <w:noProof/>
            <w:webHidden/>
          </w:rPr>
          <w:fldChar w:fldCharType="separate"/>
        </w:r>
        <w:r w:rsidR="00B45A24">
          <w:rPr>
            <w:noProof/>
            <w:webHidden/>
          </w:rPr>
          <w:t>1</w:t>
        </w:r>
        <w:r w:rsidR="00B45A24">
          <w:rPr>
            <w:noProof/>
            <w:webHidden/>
          </w:rPr>
          <w:fldChar w:fldCharType="end"/>
        </w:r>
      </w:hyperlink>
    </w:p>
    <w:p w14:paraId="0A8F6A45" w14:textId="36049147" w:rsidR="00B45A24" w:rsidRDefault="00C574A8">
      <w:pPr>
        <w:pStyle w:val="TOC1"/>
        <w:tabs>
          <w:tab w:val="right" w:leader="dot" w:pos="9350"/>
        </w:tabs>
        <w:rPr>
          <w:rFonts w:asciiTheme="minorHAnsi" w:eastAsiaTheme="minorEastAsia" w:hAnsiTheme="minorHAnsi" w:cstheme="minorBidi"/>
          <w:noProof/>
        </w:rPr>
      </w:pPr>
      <w:hyperlink w:anchor="_Toc69167950" w:history="1">
        <w:r w:rsidR="00B45A24" w:rsidRPr="005D3928">
          <w:rPr>
            <w:rStyle w:val="Hyperlink"/>
            <w:noProof/>
          </w:rPr>
          <w:t>Steps in the pilot</w:t>
        </w:r>
        <w:r w:rsidR="00B45A24">
          <w:rPr>
            <w:noProof/>
            <w:webHidden/>
          </w:rPr>
          <w:tab/>
        </w:r>
        <w:r w:rsidR="00B45A24">
          <w:rPr>
            <w:noProof/>
            <w:webHidden/>
          </w:rPr>
          <w:fldChar w:fldCharType="begin"/>
        </w:r>
        <w:r w:rsidR="00B45A24">
          <w:rPr>
            <w:noProof/>
            <w:webHidden/>
          </w:rPr>
          <w:instrText xml:space="preserve"> PAGEREF _Toc69167950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3AECA1E6" w14:textId="6EE482CD" w:rsidR="00B45A24" w:rsidRDefault="00C574A8">
      <w:pPr>
        <w:pStyle w:val="TOC2"/>
        <w:rPr>
          <w:rFonts w:asciiTheme="minorHAnsi" w:eastAsiaTheme="minorEastAsia" w:hAnsiTheme="minorHAnsi" w:cstheme="minorBidi"/>
          <w:noProof/>
        </w:rPr>
      </w:pPr>
      <w:hyperlink w:anchor="_Toc69167951" w:history="1">
        <w:r w:rsidR="00B45A24" w:rsidRPr="005D3928">
          <w:rPr>
            <w:rStyle w:val="Hyperlink"/>
            <w:noProof/>
          </w:rPr>
          <w:t>Step 1: Select the pilot location and determine the sample.</w:t>
        </w:r>
        <w:r w:rsidR="00B45A24">
          <w:rPr>
            <w:noProof/>
            <w:webHidden/>
          </w:rPr>
          <w:tab/>
        </w:r>
        <w:r w:rsidR="00B45A24">
          <w:rPr>
            <w:noProof/>
            <w:webHidden/>
          </w:rPr>
          <w:fldChar w:fldCharType="begin"/>
        </w:r>
        <w:r w:rsidR="00B45A24">
          <w:rPr>
            <w:noProof/>
            <w:webHidden/>
          </w:rPr>
          <w:instrText xml:space="preserve"> PAGEREF _Toc69167951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230BBD50" w14:textId="69B206E3" w:rsidR="00B45A24" w:rsidRDefault="00C574A8">
      <w:pPr>
        <w:pStyle w:val="TOC2"/>
        <w:rPr>
          <w:rFonts w:asciiTheme="minorHAnsi" w:eastAsiaTheme="minorEastAsia" w:hAnsiTheme="minorHAnsi" w:cstheme="minorBidi"/>
          <w:noProof/>
        </w:rPr>
      </w:pPr>
      <w:hyperlink w:anchor="_Toc69167952" w:history="1">
        <w:r w:rsidR="00B45A24" w:rsidRPr="005D3928">
          <w:rPr>
            <w:rStyle w:val="Hyperlink"/>
            <w:noProof/>
          </w:rPr>
          <w:t>Step 2: Practice the field procedures required to collect the data.</w:t>
        </w:r>
        <w:r w:rsidR="00B45A24">
          <w:rPr>
            <w:noProof/>
            <w:webHidden/>
          </w:rPr>
          <w:tab/>
        </w:r>
        <w:r w:rsidR="00B45A24">
          <w:rPr>
            <w:noProof/>
            <w:webHidden/>
          </w:rPr>
          <w:fldChar w:fldCharType="begin"/>
        </w:r>
        <w:r w:rsidR="00B45A24">
          <w:rPr>
            <w:noProof/>
            <w:webHidden/>
          </w:rPr>
          <w:instrText xml:space="preserve"> PAGEREF _Toc69167952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146A67DA" w14:textId="0523C219" w:rsidR="00B45A24" w:rsidRDefault="00C574A8">
      <w:pPr>
        <w:pStyle w:val="TOC2"/>
        <w:rPr>
          <w:rFonts w:asciiTheme="minorHAnsi" w:eastAsiaTheme="minorEastAsia" w:hAnsiTheme="minorHAnsi" w:cstheme="minorBidi"/>
          <w:noProof/>
        </w:rPr>
      </w:pPr>
      <w:hyperlink w:anchor="_Toc69167953" w:history="1">
        <w:r w:rsidR="00B45A24" w:rsidRPr="005D3928">
          <w:rPr>
            <w:rStyle w:val="Hyperlink"/>
            <w:noProof/>
          </w:rPr>
          <w:t>Step 3: Debrief survey staff on problems encountered and discuss possible solutions.</w:t>
        </w:r>
        <w:r w:rsidR="00B45A24">
          <w:rPr>
            <w:noProof/>
            <w:webHidden/>
          </w:rPr>
          <w:tab/>
        </w:r>
        <w:r w:rsidR="00B45A24">
          <w:rPr>
            <w:noProof/>
            <w:webHidden/>
          </w:rPr>
          <w:fldChar w:fldCharType="begin"/>
        </w:r>
        <w:r w:rsidR="00B45A24">
          <w:rPr>
            <w:noProof/>
            <w:webHidden/>
          </w:rPr>
          <w:instrText xml:space="preserve"> PAGEREF _Toc69167953 \h </w:instrText>
        </w:r>
        <w:r w:rsidR="00B45A24">
          <w:rPr>
            <w:noProof/>
            <w:webHidden/>
          </w:rPr>
        </w:r>
        <w:r w:rsidR="00B45A24">
          <w:rPr>
            <w:noProof/>
            <w:webHidden/>
          </w:rPr>
          <w:fldChar w:fldCharType="separate"/>
        </w:r>
        <w:r w:rsidR="00B45A24">
          <w:rPr>
            <w:noProof/>
            <w:webHidden/>
          </w:rPr>
          <w:t>3</w:t>
        </w:r>
        <w:r w:rsidR="00B45A24">
          <w:rPr>
            <w:noProof/>
            <w:webHidden/>
          </w:rPr>
          <w:fldChar w:fldCharType="end"/>
        </w:r>
      </w:hyperlink>
    </w:p>
    <w:p w14:paraId="511EDC1A" w14:textId="76838EC0" w:rsidR="00B45A24" w:rsidRDefault="00C574A8">
      <w:pPr>
        <w:pStyle w:val="TOC2"/>
        <w:rPr>
          <w:rFonts w:asciiTheme="minorHAnsi" w:eastAsiaTheme="minorEastAsia" w:hAnsiTheme="minorHAnsi" w:cstheme="minorBidi"/>
          <w:noProof/>
        </w:rPr>
      </w:pPr>
      <w:hyperlink w:anchor="_Toc69167954" w:history="1">
        <w:r w:rsidR="00B45A24" w:rsidRPr="005D3928">
          <w:rPr>
            <w:rStyle w:val="Hyperlink"/>
            <w:noProof/>
          </w:rPr>
          <w:t>Step 4: Revise the questionnaire or procedures, as needed, based on findings from the pilot</w:t>
        </w:r>
        <w:r w:rsidR="00B45A24" w:rsidRPr="005D3928">
          <w:rPr>
            <w:rStyle w:val="Hyperlink"/>
            <w:rFonts w:eastAsia="Times New Roman"/>
            <w:noProof/>
          </w:rPr>
          <w:t>.</w:t>
        </w:r>
        <w:r w:rsidR="00B45A24">
          <w:rPr>
            <w:noProof/>
            <w:webHidden/>
          </w:rPr>
          <w:tab/>
        </w:r>
        <w:r w:rsidR="00B45A24">
          <w:rPr>
            <w:noProof/>
            <w:webHidden/>
          </w:rPr>
          <w:fldChar w:fldCharType="begin"/>
        </w:r>
        <w:r w:rsidR="00B45A24">
          <w:rPr>
            <w:noProof/>
            <w:webHidden/>
          </w:rPr>
          <w:instrText xml:space="preserve"> PAGEREF _Toc69167954 \h </w:instrText>
        </w:r>
        <w:r w:rsidR="00B45A24">
          <w:rPr>
            <w:noProof/>
            <w:webHidden/>
          </w:rPr>
        </w:r>
        <w:r w:rsidR="00B45A24">
          <w:rPr>
            <w:noProof/>
            <w:webHidden/>
          </w:rPr>
          <w:fldChar w:fldCharType="separate"/>
        </w:r>
        <w:r w:rsidR="00B45A24">
          <w:rPr>
            <w:noProof/>
            <w:webHidden/>
          </w:rPr>
          <w:t>4</w:t>
        </w:r>
        <w:r w:rsidR="00B45A24">
          <w:rPr>
            <w:noProof/>
            <w:webHidden/>
          </w:rPr>
          <w:fldChar w:fldCharType="end"/>
        </w:r>
      </w:hyperlink>
    </w:p>
    <w:p w14:paraId="27EEBD58" w14:textId="2DCAC1BF" w:rsidR="00B45A24" w:rsidRDefault="00C574A8">
      <w:pPr>
        <w:pStyle w:val="TOC1"/>
        <w:tabs>
          <w:tab w:val="right" w:leader="dot" w:pos="9350"/>
        </w:tabs>
        <w:rPr>
          <w:rFonts w:asciiTheme="minorHAnsi" w:eastAsiaTheme="minorEastAsia" w:hAnsiTheme="minorHAnsi" w:cstheme="minorBidi"/>
          <w:noProof/>
        </w:rPr>
      </w:pPr>
      <w:hyperlink w:anchor="_Toc69167955" w:history="1">
        <w:r w:rsidR="00B45A24" w:rsidRPr="005D3928">
          <w:rPr>
            <w:rStyle w:val="Hyperlink"/>
            <w:noProof/>
          </w:rPr>
          <w:t>Form I: Feedback form</w:t>
        </w:r>
        <w:r w:rsidR="00B45A24">
          <w:rPr>
            <w:noProof/>
            <w:webHidden/>
          </w:rPr>
          <w:tab/>
        </w:r>
        <w:r w:rsidR="00B45A24">
          <w:rPr>
            <w:noProof/>
            <w:webHidden/>
          </w:rPr>
          <w:fldChar w:fldCharType="begin"/>
        </w:r>
        <w:r w:rsidR="00B45A24">
          <w:rPr>
            <w:noProof/>
            <w:webHidden/>
          </w:rPr>
          <w:instrText xml:space="preserve"> PAGEREF _Toc69167955 \h </w:instrText>
        </w:r>
        <w:r w:rsidR="00B45A24">
          <w:rPr>
            <w:noProof/>
            <w:webHidden/>
          </w:rPr>
        </w:r>
        <w:r w:rsidR="00B45A24">
          <w:rPr>
            <w:noProof/>
            <w:webHidden/>
          </w:rPr>
          <w:fldChar w:fldCharType="separate"/>
        </w:r>
        <w:r w:rsidR="00B45A24">
          <w:rPr>
            <w:noProof/>
            <w:webHidden/>
          </w:rPr>
          <w:t>5</w:t>
        </w:r>
        <w:r w:rsidR="00B45A24">
          <w:rPr>
            <w:noProof/>
            <w:webHidden/>
          </w:rPr>
          <w:fldChar w:fldCharType="end"/>
        </w:r>
      </w:hyperlink>
    </w:p>
    <w:p w14:paraId="0CE2A207" w14:textId="0A931932" w:rsidR="00B45A24" w:rsidRDefault="00C574A8">
      <w:pPr>
        <w:pStyle w:val="TOC1"/>
        <w:tabs>
          <w:tab w:val="right" w:leader="dot" w:pos="9350"/>
        </w:tabs>
        <w:rPr>
          <w:rFonts w:asciiTheme="minorHAnsi" w:eastAsiaTheme="minorEastAsia" w:hAnsiTheme="minorHAnsi" w:cstheme="minorBidi"/>
          <w:noProof/>
        </w:rPr>
      </w:pPr>
      <w:hyperlink w:anchor="_Toc69167956" w:history="1">
        <w:r w:rsidR="00B45A24" w:rsidRPr="005D3928">
          <w:rPr>
            <w:rStyle w:val="Hyperlink"/>
            <w:noProof/>
          </w:rPr>
          <w:t>Form II: Pilot interview observation checklist</w:t>
        </w:r>
        <w:r w:rsidR="00B45A24">
          <w:rPr>
            <w:noProof/>
            <w:webHidden/>
          </w:rPr>
          <w:tab/>
        </w:r>
        <w:r w:rsidR="00B45A24">
          <w:rPr>
            <w:noProof/>
            <w:webHidden/>
          </w:rPr>
          <w:fldChar w:fldCharType="begin"/>
        </w:r>
        <w:r w:rsidR="00B45A24">
          <w:rPr>
            <w:noProof/>
            <w:webHidden/>
          </w:rPr>
          <w:instrText xml:space="preserve"> PAGEREF _Toc69167956 \h </w:instrText>
        </w:r>
        <w:r w:rsidR="00B45A24">
          <w:rPr>
            <w:noProof/>
            <w:webHidden/>
          </w:rPr>
        </w:r>
        <w:r w:rsidR="00B45A24">
          <w:rPr>
            <w:noProof/>
            <w:webHidden/>
          </w:rPr>
          <w:fldChar w:fldCharType="separate"/>
        </w:r>
        <w:r w:rsidR="00B45A24">
          <w:rPr>
            <w:noProof/>
            <w:webHidden/>
          </w:rPr>
          <w:t>6</w:t>
        </w:r>
        <w:r w:rsidR="00B45A24">
          <w:rPr>
            <w:noProof/>
            <w:webHidden/>
          </w:rPr>
          <w:fldChar w:fldCharType="end"/>
        </w:r>
      </w:hyperlink>
    </w:p>
    <w:p w14:paraId="66E4A05A" w14:textId="6D6E9DD6" w:rsidR="00011813" w:rsidRDefault="00011813" w:rsidP="00011813">
      <w:pPr>
        <w:pStyle w:val="BodyText1"/>
      </w:pPr>
      <w:r>
        <w:fldChar w:fldCharType="end"/>
      </w:r>
    </w:p>
    <w:p w14:paraId="66E4A05B" w14:textId="77777777" w:rsidR="00782E8F" w:rsidRDefault="00782E8F" w:rsidP="00782E8F">
      <w:pPr>
        <w:spacing w:before="600" w:after="120" w:line="240" w:lineRule="auto"/>
        <w:rPr>
          <w:rFonts w:ascii="Gill Sans MT" w:eastAsia="Times New Roman" w:hAnsi="Gill Sans MT"/>
          <w:caps/>
          <w:color w:val="4799B5"/>
          <w:sz w:val="36"/>
          <w:szCs w:val="36"/>
        </w:rPr>
        <w:sectPr w:rsidR="00782E8F" w:rsidSect="00DA5193">
          <w:headerReference w:type="default" r:id="rId17"/>
          <w:footerReference w:type="default" r:id="rId18"/>
          <w:pgSz w:w="12240" w:h="15840" w:code="1"/>
          <w:pgMar w:top="1440" w:right="1440" w:bottom="1440" w:left="1440" w:header="720" w:footer="720" w:gutter="0"/>
          <w:pgNumType w:fmt="lowerRoman" w:start="1"/>
          <w:cols w:space="720"/>
          <w:docGrid w:linePitch="360"/>
        </w:sectPr>
      </w:pPr>
    </w:p>
    <w:p w14:paraId="66E4A05C" w14:textId="77777777" w:rsidR="00BF1B95" w:rsidRPr="00AA79B6" w:rsidRDefault="000C1E36" w:rsidP="00282EA7">
      <w:pPr>
        <w:pStyle w:val="Heading1"/>
        <w:ind w:left="360"/>
      </w:pPr>
      <w:bookmarkStart w:id="6" w:name="_Toc69167949"/>
      <w:r w:rsidRPr="00AA79B6">
        <w:lastRenderedPageBreak/>
        <w:t>Introduction</w:t>
      </w:r>
      <w:bookmarkEnd w:id="6"/>
    </w:p>
    <w:p w14:paraId="66E4A05D" w14:textId="3755C8B7" w:rsidR="000C1E36" w:rsidRPr="00B67CCF" w:rsidRDefault="00FE75E0" w:rsidP="00DA5193">
      <w:pPr>
        <w:pStyle w:val="BodyText1"/>
      </w:pPr>
      <w:bookmarkStart w:id="7" w:name="_Toc378552052"/>
      <w:r w:rsidRPr="00B67CCF">
        <w:rPr>
          <w:noProof/>
        </w:rPr>
        <w:drawing>
          <wp:anchor distT="0" distB="0" distL="114300" distR="114300" simplePos="0" relativeHeight="251658240" behindDoc="0" locked="0" layoutInCell="1" allowOverlap="1" wp14:anchorId="66E4A0DD" wp14:editId="66E4A0DE">
            <wp:simplePos x="0" y="0"/>
            <wp:positionH relativeFrom="margin">
              <wp:align>right</wp:align>
            </wp:positionH>
            <wp:positionV relativeFrom="paragraph">
              <wp:posOffset>6985</wp:posOffset>
            </wp:positionV>
            <wp:extent cx="3238500" cy="2316480"/>
            <wp:effectExtent l="0" t="0" r="0" b="7620"/>
            <wp:wrapSquare wrapText="bothSides"/>
            <wp:docPr id="5" name="Picture 5" descr="M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 Clou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38500" cy="2316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F1988" w:rsidRPr="00B67CCF">
        <w:t>Pilot</w:t>
      </w:r>
      <w:r w:rsidR="00314F9E">
        <w:t>ing</w:t>
      </w:r>
      <w:r w:rsidR="00B12E56">
        <w:t xml:space="preserve"> survey fieldwork</w:t>
      </w:r>
      <w:r w:rsidR="005F1988" w:rsidRPr="00B67CCF">
        <w:t xml:space="preserve"> is one of the most significant part</w:t>
      </w:r>
      <w:r w:rsidR="00E73A41" w:rsidRPr="00B67CCF">
        <w:t>s</w:t>
      </w:r>
      <w:r w:rsidR="005F1988" w:rsidRPr="00B67CCF">
        <w:t xml:space="preserve"> of interviewer training. </w:t>
      </w:r>
      <w:r w:rsidR="00B12E56">
        <w:t xml:space="preserve">During </w:t>
      </w:r>
      <w:r w:rsidR="00F04B2A">
        <w:t xml:space="preserve">the pilot, </w:t>
      </w:r>
      <w:r w:rsidR="00B12E56">
        <w:t xml:space="preserve">which is </w:t>
      </w:r>
      <w:r w:rsidR="00F04B2A">
        <w:t>c</w:t>
      </w:r>
      <w:r w:rsidR="005F1988" w:rsidRPr="00B67CCF">
        <w:t xml:space="preserve">onducted </w:t>
      </w:r>
      <w:r w:rsidR="00B12E56">
        <w:t>under</w:t>
      </w:r>
      <w:r w:rsidR="005F1988" w:rsidRPr="00B67CCF">
        <w:t xml:space="preserve"> fie</w:t>
      </w:r>
      <w:r w:rsidR="00E73A41" w:rsidRPr="00B67CCF">
        <w:t>l</w:t>
      </w:r>
      <w:r w:rsidR="005F1988" w:rsidRPr="00B67CCF">
        <w:t>d condition</w:t>
      </w:r>
      <w:r w:rsidR="009D2650">
        <w:t>s</w:t>
      </w:r>
      <w:r w:rsidR="005F1988" w:rsidRPr="00B67CCF">
        <w:t>, the trainees</w:t>
      </w:r>
      <w:r w:rsidR="002D0F02" w:rsidRPr="00B67CCF">
        <w:t xml:space="preserve"> </w:t>
      </w:r>
      <w:r w:rsidR="005F1988" w:rsidRPr="00B67CCF">
        <w:t xml:space="preserve">will </w:t>
      </w:r>
      <w:r w:rsidR="009D2650">
        <w:t xml:space="preserve">encounter many </w:t>
      </w:r>
      <w:r w:rsidR="005F1988" w:rsidRPr="00B67CCF">
        <w:t xml:space="preserve">issues they </w:t>
      </w:r>
      <w:r w:rsidR="009D2650">
        <w:t>may not see in the classroom.</w:t>
      </w:r>
      <w:r w:rsidR="005F1988" w:rsidRPr="00B67CCF">
        <w:t xml:space="preserve"> </w:t>
      </w:r>
      <w:r w:rsidR="009D2650">
        <w:t xml:space="preserve">Field </w:t>
      </w:r>
      <w:r w:rsidR="009F2F8A">
        <w:t>S</w:t>
      </w:r>
      <w:r w:rsidR="005F1988" w:rsidRPr="00B67CCF">
        <w:t xml:space="preserve">upervisors and trainers </w:t>
      </w:r>
      <w:r w:rsidR="00F04B2A">
        <w:t>can</w:t>
      </w:r>
      <w:r w:rsidR="005F1988" w:rsidRPr="00B67CCF">
        <w:t xml:space="preserve"> identify sections of the questionnaire or procedures </w:t>
      </w:r>
      <w:r w:rsidR="00F04B2A">
        <w:t>that present problems for</w:t>
      </w:r>
      <w:r w:rsidR="00F04B2A" w:rsidRPr="00B67CCF">
        <w:t xml:space="preserve"> </w:t>
      </w:r>
      <w:r w:rsidR="005F1988" w:rsidRPr="00B67CCF">
        <w:t xml:space="preserve">trainees </w:t>
      </w:r>
      <w:r w:rsidR="00F04B2A">
        <w:t xml:space="preserve">during the pilot, </w:t>
      </w:r>
      <w:r w:rsidR="008B4592">
        <w:t xml:space="preserve">which become </w:t>
      </w:r>
      <w:r w:rsidR="00F04B2A">
        <w:t>evident through</w:t>
      </w:r>
      <w:r w:rsidR="005F1988" w:rsidRPr="00B67CCF">
        <w:t xml:space="preserve"> mistakes</w:t>
      </w:r>
      <w:r w:rsidR="00F04B2A">
        <w:t xml:space="preserve"> made</w:t>
      </w:r>
      <w:r w:rsidR="009D2650">
        <w:t xml:space="preserve"> </w:t>
      </w:r>
      <w:r w:rsidR="00E7739F">
        <w:t>during the exercise</w:t>
      </w:r>
      <w:r w:rsidR="005F1988" w:rsidRPr="00B67CCF">
        <w:t xml:space="preserve">. </w:t>
      </w:r>
      <w:r w:rsidR="000C1E36" w:rsidRPr="00B67CCF">
        <w:t xml:space="preserve">It is </w:t>
      </w:r>
      <w:r w:rsidR="005F1988" w:rsidRPr="00B67CCF">
        <w:t xml:space="preserve">therefore </w:t>
      </w:r>
      <w:r w:rsidR="00AD79F2">
        <w:t>critical to plan and implement this</w:t>
      </w:r>
      <w:r w:rsidR="00902DFD" w:rsidRPr="00B67CCF">
        <w:t xml:space="preserve"> small-scale trial </w:t>
      </w:r>
      <w:r w:rsidR="00F04B2A">
        <w:t>to prepare</w:t>
      </w:r>
      <w:r w:rsidR="00902DFD" w:rsidRPr="00B67CCF">
        <w:t xml:space="preserve"> </w:t>
      </w:r>
      <w:r w:rsidR="000C1E36" w:rsidRPr="00B67CCF">
        <w:t xml:space="preserve">for the </w:t>
      </w:r>
      <w:r w:rsidR="00CD22DE" w:rsidRPr="00B67CCF">
        <w:t xml:space="preserve">Feed the Future </w:t>
      </w:r>
      <w:r w:rsidR="00267657" w:rsidRPr="00B67CCF">
        <w:t>Zone of Influence (ZOI)</w:t>
      </w:r>
      <w:r w:rsidR="006E6470">
        <w:t xml:space="preserve"> </w:t>
      </w:r>
      <w:del w:id="8" w:author="Kaur, Jasbir" w:date="2021-04-30T02:02:00Z">
        <w:r w:rsidR="006E6470" w:rsidDel="00C574A8">
          <w:delText>Midline</w:delText>
        </w:r>
        <w:r w:rsidR="000C1E36" w:rsidRPr="00B67CCF" w:rsidDel="00C574A8">
          <w:delText xml:space="preserve"> </w:delText>
        </w:r>
      </w:del>
      <w:r w:rsidR="000A6674">
        <w:t>S</w:t>
      </w:r>
      <w:r w:rsidR="000C1E36" w:rsidRPr="00B67CCF">
        <w:t xml:space="preserve">urvey. </w:t>
      </w:r>
      <w:r w:rsidR="00F04B2A">
        <w:t>This</w:t>
      </w:r>
      <w:r w:rsidR="000C1E36" w:rsidRPr="00B67CCF">
        <w:t xml:space="preserve"> protocol describes F</w:t>
      </w:r>
      <w:r w:rsidR="00013B10">
        <w:t>eed the Future’s</w:t>
      </w:r>
      <w:r w:rsidR="002C0C6D">
        <w:t xml:space="preserve"> </w:t>
      </w:r>
      <w:r w:rsidR="000C1E36" w:rsidRPr="00B67CCF">
        <w:t>approach to pilot</w:t>
      </w:r>
      <w:r w:rsidR="00B12E56">
        <w:t>ing</w:t>
      </w:r>
      <w:r w:rsidR="00F04B2A">
        <w:t xml:space="preserve"> </w:t>
      </w:r>
      <w:r w:rsidR="000C1E36" w:rsidRPr="00B67CCF">
        <w:t xml:space="preserve">the ZOI </w:t>
      </w:r>
      <w:del w:id="9" w:author="Kaur, Jasbir" w:date="2021-04-30T02:02:00Z">
        <w:r w:rsidR="00F95AF0" w:rsidDel="00C574A8">
          <w:delText xml:space="preserve">Midline </w:delText>
        </w:r>
      </w:del>
      <w:r w:rsidR="00E80BC1">
        <w:t>S</w:t>
      </w:r>
      <w:r w:rsidR="00CD22DE" w:rsidRPr="00B67CCF">
        <w:t>urveys.</w:t>
      </w:r>
    </w:p>
    <w:p w14:paraId="66E4A05E" w14:textId="2027BD44" w:rsidR="00B12E56" w:rsidRDefault="009D2650" w:rsidP="00DA5193">
      <w:pPr>
        <w:pStyle w:val="BodyText1"/>
      </w:pPr>
      <w:r>
        <w:t>T</w:t>
      </w:r>
      <w:r w:rsidR="00342359" w:rsidRPr="00342359">
        <w:t xml:space="preserve">he main purpose </w:t>
      </w:r>
      <w:r>
        <w:t xml:space="preserve">of the pilot </w:t>
      </w:r>
      <w:r w:rsidR="00342359" w:rsidRPr="00342359">
        <w:t xml:space="preserve">is to </w:t>
      </w:r>
      <w:r w:rsidR="00B12E56">
        <w:t xml:space="preserve">run an end-to-end </w:t>
      </w:r>
      <w:r w:rsidR="00342359" w:rsidRPr="00342359">
        <w:t>test</w:t>
      </w:r>
      <w:r w:rsidR="00B12E56">
        <w:t xml:space="preserve"> of</w:t>
      </w:r>
      <w:r w:rsidR="00342359" w:rsidRPr="00342359">
        <w:t xml:space="preserve"> </w:t>
      </w:r>
      <w:r w:rsidR="009D016E">
        <w:t>all survey</w:t>
      </w:r>
      <w:r w:rsidR="009D016E" w:rsidRPr="00342359">
        <w:t xml:space="preserve"> </w:t>
      </w:r>
      <w:r w:rsidR="00342359" w:rsidRPr="00342359">
        <w:t>procedures</w:t>
      </w:r>
      <w:r w:rsidR="00B12E56">
        <w:t xml:space="preserve"> under</w:t>
      </w:r>
      <w:r w:rsidR="00F04B2A">
        <w:t xml:space="preserve"> field conditions</w:t>
      </w:r>
      <w:r w:rsidR="00342359" w:rsidRPr="00342359">
        <w:t xml:space="preserve"> and </w:t>
      </w:r>
      <w:r w:rsidR="00B12E56">
        <w:t>develop</w:t>
      </w:r>
      <w:r w:rsidR="00342359" w:rsidRPr="00342359">
        <w:t xml:space="preserve"> solutions </w:t>
      </w:r>
      <w:r w:rsidR="00B12E56">
        <w:t>for any</w:t>
      </w:r>
      <w:r w:rsidR="00342359" w:rsidRPr="00342359">
        <w:t xml:space="preserve"> issues</w:t>
      </w:r>
      <w:r w:rsidR="00F04B2A">
        <w:t xml:space="preserve"> that may arise</w:t>
      </w:r>
      <w:r w:rsidR="00342359" w:rsidRPr="00342359">
        <w:t xml:space="preserve">. </w:t>
      </w:r>
      <w:r w:rsidR="00130421">
        <w:t>Field teams</w:t>
      </w:r>
      <w:r w:rsidR="00F04B2A">
        <w:t xml:space="preserve"> </w:t>
      </w:r>
      <w:r w:rsidR="00017A94" w:rsidRPr="00017A94">
        <w:t xml:space="preserve">carry out </w:t>
      </w:r>
      <w:r w:rsidR="00130421">
        <w:t>comprehensive fieldwork</w:t>
      </w:r>
      <w:r w:rsidR="00130421" w:rsidRPr="00017A94">
        <w:t xml:space="preserve"> </w:t>
      </w:r>
      <w:r w:rsidR="00017A94" w:rsidRPr="00017A94">
        <w:t xml:space="preserve">procedures so that when </w:t>
      </w:r>
      <w:r w:rsidR="00B12E56">
        <w:t>the main fieldwork</w:t>
      </w:r>
      <w:r w:rsidR="00017A94" w:rsidRPr="00017A94">
        <w:t xml:space="preserve"> begins, they have more confidence and </w:t>
      </w:r>
      <w:r w:rsidR="00013B10">
        <w:t>understanding</w:t>
      </w:r>
      <w:r w:rsidR="00017A94" w:rsidRPr="00017A94">
        <w:t xml:space="preserve"> of how </w:t>
      </w:r>
      <w:r w:rsidR="00017A94">
        <w:t xml:space="preserve">the </w:t>
      </w:r>
      <w:r w:rsidR="00B12E56">
        <w:t>fieldwork should be implemented</w:t>
      </w:r>
      <w:r w:rsidR="00017A94" w:rsidRPr="00017A94">
        <w:t xml:space="preserve">. </w:t>
      </w:r>
      <w:r w:rsidR="000C1E36" w:rsidRPr="00B67CCF">
        <w:t xml:space="preserve">The </w:t>
      </w:r>
      <w:r w:rsidR="00CD22DE" w:rsidRPr="00B67CCF">
        <w:t xml:space="preserve">pilot </w:t>
      </w:r>
      <w:r w:rsidR="0067161C">
        <w:t>will</w:t>
      </w:r>
      <w:r w:rsidR="00CD22DE" w:rsidRPr="00B67CCF">
        <w:t xml:space="preserve"> identify</w:t>
      </w:r>
      <w:r w:rsidR="000C1E36" w:rsidRPr="00B67CCF">
        <w:t xml:space="preserve"> potential problems in training, logistics, communication, and data processing</w:t>
      </w:r>
      <w:r w:rsidR="00CD22DE" w:rsidRPr="00B67CCF">
        <w:t>.</w:t>
      </w:r>
      <w:r w:rsidR="000C1E36" w:rsidRPr="00B67CCF">
        <w:t xml:space="preserve"> </w:t>
      </w:r>
      <w:r w:rsidR="00130421">
        <w:rPr>
          <w:rFonts w:eastAsia="Times New Roman"/>
        </w:rPr>
        <w:t>It</w:t>
      </w:r>
      <w:r w:rsidR="00CD22DE" w:rsidRPr="00B67CCF">
        <w:rPr>
          <w:rFonts w:eastAsia="Times New Roman"/>
        </w:rPr>
        <w:t xml:space="preserve"> </w:t>
      </w:r>
      <w:r w:rsidR="000C1E36" w:rsidRPr="00B67CCF">
        <w:rPr>
          <w:rFonts w:eastAsia="Times New Roman"/>
        </w:rPr>
        <w:t>take</w:t>
      </w:r>
      <w:r w:rsidR="00CD22DE" w:rsidRPr="00B67CCF">
        <w:rPr>
          <w:rFonts w:eastAsia="Times New Roman"/>
        </w:rPr>
        <w:t>s</w:t>
      </w:r>
      <w:r w:rsidR="000C1E36" w:rsidRPr="00B67CCF">
        <w:rPr>
          <w:rFonts w:eastAsia="Times New Roman"/>
        </w:rPr>
        <w:t xml:space="preserve"> place after the </w:t>
      </w:r>
      <w:r w:rsidR="00E7739F">
        <w:rPr>
          <w:rFonts w:eastAsia="Times New Roman"/>
        </w:rPr>
        <w:t xml:space="preserve">classroom-based </w:t>
      </w:r>
      <w:r w:rsidR="00C51DA1">
        <w:rPr>
          <w:rFonts w:eastAsia="Times New Roman"/>
        </w:rPr>
        <w:t>Interviewer</w:t>
      </w:r>
      <w:r w:rsidR="00C51DA1" w:rsidRPr="00B67CCF">
        <w:rPr>
          <w:rFonts w:eastAsia="Times New Roman"/>
        </w:rPr>
        <w:t xml:space="preserve"> </w:t>
      </w:r>
      <w:r w:rsidR="000C1E36" w:rsidRPr="00B67CCF">
        <w:rPr>
          <w:rFonts w:eastAsia="Times New Roman"/>
        </w:rPr>
        <w:t>training</w:t>
      </w:r>
      <w:r w:rsidR="0014790C" w:rsidRPr="00B67CCF">
        <w:rPr>
          <w:rFonts w:eastAsia="Times New Roman"/>
        </w:rPr>
        <w:t xml:space="preserve"> and before the </w:t>
      </w:r>
      <w:r w:rsidR="00F8109D">
        <w:rPr>
          <w:rFonts w:eastAsia="Times New Roman"/>
        </w:rPr>
        <w:t xml:space="preserve">main </w:t>
      </w:r>
      <w:r w:rsidR="0014790C" w:rsidRPr="00B67CCF">
        <w:rPr>
          <w:rFonts w:eastAsia="Times New Roman"/>
        </w:rPr>
        <w:t>fieldwork starts</w:t>
      </w:r>
      <w:r w:rsidR="0067161C">
        <w:rPr>
          <w:rFonts w:eastAsia="Times New Roman"/>
        </w:rPr>
        <w:t>, taking</w:t>
      </w:r>
      <w:r w:rsidR="000C1E36" w:rsidRPr="00B67CCF">
        <w:rPr>
          <w:rFonts w:eastAsia="Times New Roman"/>
        </w:rPr>
        <w:t xml:space="preserve"> up to </w:t>
      </w:r>
      <w:r w:rsidR="009D016E">
        <w:rPr>
          <w:rFonts w:eastAsia="Times New Roman"/>
        </w:rPr>
        <w:t>a week</w:t>
      </w:r>
      <w:r w:rsidR="000C1E36" w:rsidRPr="00B67CCF">
        <w:rPr>
          <w:rFonts w:eastAsia="Times New Roman"/>
        </w:rPr>
        <w:t xml:space="preserve"> to com</w:t>
      </w:r>
      <w:r w:rsidR="00CD22DE" w:rsidRPr="00B67CCF">
        <w:rPr>
          <w:rFonts w:eastAsia="Times New Roman"/>
        </w:rPr>
        <w:t xml:space="preserve">plete, including </w:t>
      </w:r>
      <w:r w:rsidR="001F5F61">
        <w:rPr>
          <w:rFonts w:eastAsia="Times New Roman"/>
        </w:rPr>
        <w:t xml:space="preserve">traveling </w:t>
      </w:r>
      <w:r w:rsidR="000C1E36" w:rsidRPr="00B67CCF">
        <w:rPr>
          <w:rFonts w:eastAsia="Times New Roman"/>
        </w:rPr>
        <w:t>to the pilot areas, interviewing, and debriefing.</w:t>
      </w:r>
      <w:r w:rsidR="00130421">
        <w:rPr>
          <w:rFonts w:eastAsia="Times New Roman"/>
        </w:rPr>
        <w:t xml:space="preserve"> </w:t>
      </w:r>
      <w:r w:rsidR="00130421">
        <w:t xml:space="preserve">Adequate time must be allowed for adjustments </w:t>
      </w:r>
      <w:r w:rsidR="00E7739F">
        <w:t xml:space="preserve">to be made </w:t>
      </w:r>
      <w:r w:rsidR="00130421">
        <w:t xml:space="preserve">based on the pilot’s findings </w:t>
      </w:r>
      <w:r w:rsidR="00130421" w:rsidRPr="00B67CCF">
        <w:t xml:space="preserve">before </w:t>
      </w:r>
      <w:r w:rsidR="00430464">
        <w:t xml:space="preserve">the </w:t>
      </w:r>
      <w:r w:rsidR="00130421">
        <w:t>main fieldwork begins.</w:t>
      </w:r>
      <w:r w:rsidR="00B12E56">
        <w:t xml:space="preserve"> </w:t>
      </w:r>
    </w:p>
    <w:p w14:paraId="66E4A05F" w14:textId="0E0AF1FC" w:rsidR="000C1E36" w:rsidRPr="00B67CCF" w:rsidRDefault="00B12E56" w:rsidP="00DA5193">
      <w:pPr>
        <w:pStyle w:val="BodyText1"/>
      </w:pPr>
      <w:r>
        <w:t xml:space="preserve">Ideally, </w:t>
      </w:r>
      <w:r w:rsidRPr="00017A94">
        <w:t>the pilot</w:t>
      </w:r>
      <w:r>
        <w:t xml:space="preserve"> should be conducted</w:t>
      </w:r>
      <w:r w:rsidRPr="00017A94">
        <w:t xml:space="preserve"> in </w:t>
      </w:r>
      <w:r>
        <w:t>areas</w:t>
      </w:r>
      <w:r w:rsidR="00587B4E">
        <w:t xml:space="preserve"> or communities</w:t>
      </w:r>
      <w:r>
        <w:t xml:space="preserve"> </w:t>
      </w:r>
      <w:r w:rsidRPr="00017A94">
        <w:t xml:space="preserve">similar </w:t>
      </w:r>
      <w:r>
        <w:t>to those</w:t>
      </w:r>
      <w:r w:rsidRPr="00017A94">
        <w:t xml:space="preserve"> the</w:t>
      </w:r>
      <w:r w:rsidR="00E7739F">
        <w:t xml:space="preserve"> field teams</w:t>
      </w:r>
      <w:r w:rsidRPr="00017A94">
        <w:t xml:space="preserve"> will encounter during fieldwork</w:t>
      </w:r>
      <w:r>
        <w:t>,</w:t>
      </w:r>
      <w:r w:rsidRPr="00017A94">
        <w:t xml:space="preserve"> generally </w:t>
      </w:r>
      <w:r>
        <w:t xml:space="preserve">in agricultural communities; however, </w:t>
      </w:r>
      <w:r>
        <w:rPr>
          <w:rFonts w:eastAsia="Times New Roman"/>
        </w:rPr>
        <w:t xml:space="preserve">the pilot should not be conducted in </w:t>
      </w:r>
      <w:r w:rsidR="00C401C3">
        <w:rPr>
          <w:rFonts w:eastAsia="Times New Roman"/>
        </w:rPr>
        <w:t>clusters</w:t>
      </w:r>
      <w:r>
        <w:rPr>
          <w:rFonts w:eastAsia="Times New Roman"/>
        </w:rPr>
        <w:t xml:space="preserve"> selected for main fieldwork</w:t>
      </w:r>
      <w:r w:rsidRPr="00017A94">
        <w:t xml:space="preserve">. </w:t>
      </w:r>
      <w:r>
        <w:t>If appropriate</w:t>
      </w:r>
      <w:r w:rsidRPr="00017A94">
        <w:t xml:space="preserve">, </w:t>
      </w:r>
      <w:r>
        <w:t xml:space="preserve">it </w:t>
      </w:r>
      <w:r w:rsidR="00E7739F">
        <w:t xml:space="preserve">can be </w:t>
      </w:r>
      <w:r>
        <w:t>helpful for the pilot to</w:t>
      </w:r>
      <w:r w:rsidRPr="00017A94">
        <w:t xml:space="preserve"> be accomplished in </w:t>
      </w:r>
      <w:r w:rsidR="008D6A70">
        <w:t>areas</w:t>
      </w:r>
      <w:r w:rsidR="008D6A70" w:rsidRPr="00017A94">
        <w:t xml:space="preserve"> </w:t>
      </w:r>
      <w:r>
        <w:t>near</w:t>
      </w:r>
      <w:r w:rsidRPr="00017A94">
        <w:t xml:space="preserve"> the </w:t>
      </w:r>
      <w:r>
        <w:t xml:space="preserve">classroom </w:t>
      </w:r>
      <w:r w:rsidRPr="00017A94">
        <w:t>training location</w:t>
      </w:r>
      <w:r>
        <w:t xml:space="preserve">: because the pilot is the first opportunity to practice </w:t>
      </w:r>
      <w:r w:rsidRPr="00543A1B">
        <w:t>computer-assisted personal interviewing</w:t>
      </w:r>
      <w:r>
        <w:t xml:space="preserve"> (CAPI) data collection outside the classroom, </w:t>
      </w:r>
      <w:r w:rsidRPr="00B67CCF">
        <w:t xml:space="preserve">issues </w:t>
      </w:r>
      <w:r>
        <w:t xml:space="preserve">may arise that require </w:t>
      </w:r>
      <w:r w:rsidRPr="00B67CCF">
        <w:t>programmers</w:t>
      </w:r>
      <w:r>
        <w:t xml:space="preserve"> and other IT staff</w:t>
      </w:r>
      <w:r w:rsidRPr="00B67CCF">
        <w:t xml:space="preserve"> to troubleshoot</w:t>
      </w:r>
      <w:r w:rsidR="009D016E">
        <w:t xml:space="preserve"> </w:t>
      </w:r>
      <w:r w:rsidR="00E653C1">
        <w:t>onsite</w:t>
      </w:r>
      <w:r w:rsidRPr="00B67CCF">
        <w:t>.</w:t>
      </w:r>
    </w:p>
    <w:bookmarkEnd w:id="7"/>
    <w:p w14:paraId="66E4A060" w14:textId="4048B062" w:rsidR="0041512E" w:rsidRPr="00B67CCF" w:rsidRDefault="00DD0E10" w:rsidP="00DA5193">
      <w:pPr>
        <w:pStyle w:val="BodyText1"/>
        <w:rPr>
          <w:rFonts w:eastAsia="Times New Roman"/>
        </w:rPr>
      </w:pPr>
      <w:r>
        <w:rPr>
          <w:rFonts w:eastAsia="Times New Roman"/>
        </w:rPr>
        <w:t>A</w:t>
      </w:r>
      <w:r>
        <w:t>ll procedures defined for the main</w:t>
      </w:r>
      <w:r w:rsidR="0067161C">
        <w:t xml:space="preserve"> fieldwork</w:t>
      </w:r>
      <w:r>
        <w:t xml:space="preserve"> are to be followed during the pilot. Interviews</w:t>
      </w:r>
      <w:r w:rsidR="001847AA" w:rsidRPr="00D94EA8">
        <w:t xml:space="preserve"> will be conducted using teams of two </w:t>
      </w:r>
      <w:r w:rsidR="00BF7E50">
        <w:t>I</w:t>
      </w:r>
      <w:r w:rsidR="001847AA" w:rsidRPr="00D94EA8">
        <w:t xml:space="preserve">nterviewers. A male or a female </w:t>
      </w:r>
      <w:r w:rsidR="00915049">
        <w:t>I</w:t>
      </w:r>
      <w:r w:rsidR="001847AA" w:rsidRPr="00D94EA8">
        <w:t>nterviewer will interview male respondents</w:t>
      </w:r>
      <w:r w:rsidR="00430464">
        <w:t>,</w:t>
      </w:r>
      <w:r w:rsidR="001847AA" w:rsidRPr="00D94EA8">
        <w:t xml:space="preserve"> and a female interviewer will interview female respondents</w:t>
      </w:r>
      <w:r w:rsidR="00B07227" w:rsidRPr="00D94EA8">
        <w:t xml:space="preserve">. </w:t>
      </w:r>
      <w:r w:rsidR="001847AA" w:rsidRPr="00D94EA8">
        <w:t xml:space="preserve">Each interviewing team should complete </w:t>
      </w:r>
      <w:r w:rsidR="00C57E48">
        <w:t>six</w:t>
      </w:r>
      <w:r w:rsidR="001847AA" w:rsidRPr="00D94EA8">
        <w:t xml:space="preserve"> households</w:t>
      </w:r>
      <w:r w:rsidR="00EF17AC">
        <w:t>,</w:t>
      </w:r>
      <w:r w:rsidR="001847AA" w:rsidRPr="00D94EA8">
        <w:t xml:space="preserve"> with </w:t>
      </w:r>
      <w:r w:rsidR="001847AA" w:rsidRPr="00D94EA8">
        <w:rPr>
          <w:rFonts w:eastAsia="Times New Roman"/>
        </w:rPr>
        <w:t>e</w:t>
      </w:r>
      <w:r w:rsidR="000C1E36" w:rsidRPr="00D94EA8">
        <w:rPr>
          <w:rFonts w:eastAsia="Times New Roman"/>
        </w:rPr>
        <w:t xml:space="preserve">ach </w:t>
      </w:r>
      <w:r w:rsidR="00D16E82">
        <w:rPr>
          <w:rFonts w:eastAsia="Times New Roman"/>
        </w:rPr>
        <w:t>I</w:t>
      </w:r>
      <w:r w:rsidR="0014790C" w:rsidRPr="00D94EA8">
        <w:rPr>
          <w:rFonts w:eastAsia="Times New Roman"/>
        </w:rPr>
        <w:t>nterviewer</w:t>
      </w:r>
      <w:r w:rsidR="000C1E36" w:rsidRPr="00D94EA8">
        <w:rPr>
          <w:rFonts w:eastAsia="Times New Roman"/>
        </w:rPr>
        <w:t xml:space="preserve"> </w:t>
      </w:r>
      <w:r w:rsidR="0078327F">
        <w:t xml:space="preserve">taking the lead as Interviewer A to </w:t>
      </w:r>
      <w:r w:rsidR="001847AA" w:rsidRPr="00D94EA8">
        <w:rPr>
          <w:rFonts w:eastAsia="Times New Roman"/>
        </w:rPr>
        <w:t>complet</w:t>
      </w:r>
      <w:r w:rsidR="0078327F">
        <w:rPr>
          <w:rFonts w:eastAsia="Times New Roman"/>
        </w:rPr>
        <w:t>e</w:t>
      </w:r>
      <w:r w:rsidR="001847AA" w:rsidRPr="00D94EA8">
        <w:rPr>
          <w:rFonts w:eastAsia="Times New Roman"/>
        </w:rPr>
        <w:t xml:space="preserve"> at least </w:t>
      </w:r>
      <w:r w:rsidR="00C57E48">
        <w:rPr>
          <w:rFonts w:eastAsia="Times New Roman"/>
        </w:rPr>
        <w:t>three</w:t>
      </w:r>
      <w:r w:rsidR="000C1E36" w:rsidRPr="00D94EA8">
        <w:rPr>
          <w:rFonts w:eastAsia="Times New Roman"/>
        </w:rPr>
        <w:t xml:space="preserve"> </w:t>
      </w:r>
      <w:r w:rsidR="0078327F">
        <w:rPr>
          <w:rFonts w:eastAsia="Times New Roman"/>
        </w:rPr>
        <w:t>households</w:t>
      </w:r>
      <w:r w:rsidR="000C1E36" w:rsidRPr="00D94EA8">
        <w:rPr>
          <w:rFonts w:eastAsia="Times New Roman"/>
        </w:rPr>
        <w:t xml:space="preserve">. </w:t>
      </w:r>
      <w:r w:rsidR="00E7739F">
        <w:rPr>
          <w:rFonts w:eastAsia="Times New Roman"/>
        </w:rPr>
        <w:t>D</w:t>
      </w:r>
      <w:r w:rsidR="000C1E36" w:rsidRPr="00D94EA8">
        <w:rPr>
          <w:rFonts w:eastAsia="Times New Roman"/>
        </w:rPr>
        <w:t>ata will be collected using tablet</w:t>
      </w:r>
      <w:r w:rsidR="00F8109D">
        <w:rPr>
          <w:rFonts w:eastAsia="Times New Roman"/>
        </w:rPr>
        <w:t xml:space="preserve"> </w:t>
      </w:r>
      <w:r w:rsidR="00F8109D" w:rsidRPr="00D94EA8">
        <w:rPr>
          <w:rFonts w:eastAsia="Times New Roman"/>
        </w:rPr>
        <w:t>computer</w:t>
      </w:r>
      <w:r w:rsidR="00F8109D">
        <w:rPr>
          <w:rFonts w:eastAsia="Times New Roman"/>
        </w:rPr>
        <w:t>s</w:t>
      </w:r>
      <w:r w:rsidR="0067161C">
        <w:rPr>
          <w:rFonts w:eastAsia="Times New Roman"/>
        </w:rPr>
        <w:t xml:space="preserve"> to identify any</w:t>
      </w:r>
      <w:r w:rsidR="001847AA" w:rsidRPr="00D94EA8">
        <w:rPr>
          <w:rFonts w:eastAsia="Times New Roman"/>
        </w:rPr>
        <w:t xml:space="preserve"> </w:t>
      </w:r>
      <w:r w:rsidR="000C1E36" w:rsidRPr="00D94EA8">
        <w:rPr>
          <w:rFonts w:eastAsia="Times New Roman"/>
        </w:rPr>
        <w:t xml:space="preserve">problems in </w:t>
      </w:r>
      <w:r w:rsidR="0067161C">
        <w:rPr>
          <w:rFonts w:eastAsia="Times New Roman"/>
        </w:rPr>
        <w:t xml:space="preserve">the </w:t>
      </w:r>
      <w:proofErr w:type="spellStart"/>
      <w:r w:rsidR="0067161C">
        <w:rPr>
          <w:rFonts w:eastAsia="Times New Roman"/>
        </w:rPr>
        <w:t>CSPro</w:t>
      </w:r>
      <w:proofErr w:type="spellEnd"/>
      <w:r w:rsidR="0067161C">
        <w:rPr>
          <w:rFonts w:eastAsia="Times New Roman"/>
        </w:rPr>
        <w:t xml:space="preserve"> </w:t>
      </w:r>
      <w:r w:rsidR="00874D7B">
        <w:rPr>
          <w:rFonts w:eastAsia="Times New Roman"/>
        </w:rPr>
        <w:t xml:space="preserve">CAPI </w:t>
      </w:r>
      <w:r w:rsidR="000C1E36" w:rsidRPr="00D94EA8">
        <w:rPr>
          <w:rFonts w:eastAsia="Times New Roman"/>
        </w:rPr>
        <w:t xml:space="preserve">data </w:t>
      </w:r>
      <w:r w:rsidR="00F43D2F">
        <w:rPr>
          <w:rFonts w:eastAsia="Times New Roman"/>
        </w:rPr>
        <w:t xml:space="preserve">collection </w:t>
      </w:r>
      <w:r w:rsidR="0067161C">
        <w:rPr>
          <w:rFonts w:eastAsia="Times New Roman"/>
        </w:rPr>
        <w:t xml:space="preserve">system </w:t>
      </w:r>
      <w:r w:rsidR="000C1E36" w:rsidRPr="00D94EA8">
        <w:rPr>
          <w:rFonts w:eastAsia="Times New Roman"/>
        </w:rPr>
        <w:t xml:space="preserve">or </w:t>
      </w:r>
      <w:r w:rsidR="0067161C">
        <w:rPr>
          <w:rFonts w:eastAsia="Times New Roman"/>
        </w:rPr>
        <w:t>in data transmission</w:t>
      </w:r>
      <w:r w:rsidR="0041512E" w:rsidRPr="00D94EA8">
        <w:t xml:space="preserve"> among field team members (</w:t>
      </w:r>
      <w:r w:rsidR="00F43D2F">
        <w:t>I</w:t>
      </w:r>
      <w:r w:rsidR="0041512E" w:rsidRPr="00D94EA8">
        <w:t xml:space="preserve">nterviewer to </w:t>
      </w:r>
      <w:r w:rsidR="00F43D2F">
        <w:t>I</w:t>
      </w:r>
      <w:r w:rsidR="0041512E" w:rsidRPr="00D94EA8">
        <w:t>nterviewer</w:t>
      </w:r>
      <w:r w:rsidR="005543A9">
        <w:t>,</w:t>
      </w:r>
      <w:r w:rsidR="0041512E" w:rsidRPr="00D94EA8">
        <w:t xml:space="preserve"> </w:t>
      </w:r>
      <w:r w:rsidR="00672312">
        <w:t>I</w:t>
      </w:r>
      <w:r w:rsidR="0041512E" w:rsidRPr="00D94EA8">
        <w:t xml:space="preserve">nterviewer to </w:t>
      </w:r>
      <w:r w:rsidR="00672312">
        <w:t>Field S</w:t>
      </w:r>
      <w:r w:rsidR="0041512E" w:rsidRPr="00D94EA8">
        <w:t>upervisor</w:t>
      </w:r>
      <w:r w:rsidR="005543A9">
        <w:t>,</w:t>
      </w:r>
      <w:r w:rsidR="0041512E" w:rsidRPr="00D94EA8">
        <w:t xml:space="preserve"> </w:t>
      </w:r>
      <w:r w:rsidR="00EF17AC">
        <w:t xml:space="preserve">and </w:t>
      </w:r>
      <w:r w:rsidR="00672312">
        <w:t>Field S</w:t>
      </w:r>
      <w:r w:rsidR="0041512E" w:rsidRPr="00D94EA8">
        <w:t xml:space="preserve">upervisor to </w:t>
      </w:r>
      <w:r w:rsidR="00672312">
        <w:t>the secure FTP server</w:t>
      </w:r>
      <w:r w:rsidR="0041512E" w:rsidRPr="00D94EA8">
        <w:t>), keeping the tablets well</w:t>
      </w:r>
      <w:r w:rsidR="00F8109D">
        <w:t>-</w:t>
      </w:r>
      <w:r w:rsidR="0041512E" w:rsidRPr="00D94EA8">
        <w:t>charged throughout the pilot</w:t>
      </w:r>
      <w:r w:rsidR="00B07227" w:rsidRPr="00D94EA8">
        <w:t>,</w:t>
      </w:r>
      <w:r w:rsidR="0041512E" w:rsidRPr="00D94EA8">
        <w:t xml:space="preserve"> and troubleshooting unexpected technical issues with the </w:t>
      </w:r>
      <w:r w:rsidR="00736A79">
        <w:t>data collection system</w:t>
      </w:r>
      <w:r w:rsidR="0041512E" w:rsidRPr="00D94EA8">
        <w:t>.</w:t>
      </w:r>
    </w:p>
    <w:p w14:paraId="66E4A061" w14:textId="77777777" w:rsidR="004734FC" w:rsidRPr="00074554" w:rsidRDefault="004734FC" w:rsidP="00282EA7">
      <w:pPr>
        <w:pStyle w:val="Heading1"/>
        <w:keepNext/>
        <w:ind w:left="360"/>
      </w:pPr>
      <w:bookmarkStart w:id="10" w:name="_Toc69167950"/>
      <w:r>
        <w:t xml:space="preserve">Steps in </w:t>
      </w:r>
      <w:r w:rsidR="00B67CB8">
        <w:t xml:space="preserve">the </w:t>
      </w:r>
      <w:r w:rsidR="00AA79B6">
        <w:t>pilot</w:t>
      </w:r>
      <w:bookmarkEnd w:id="10"/>
    </w:p>
    <w:p w14:paraId="66E4A062" w14:textId="77777777" w:rsidR="00FB375D" w:rsidRPr="00B67CCF" w:rsidRDefault="00FB375D" w:rsidP="00DA5193">
      <w:pPr>
        <w:pStyle w:val="BodyText1"/>
        <w:keepNext/>
      </w:pPr>
      <w:r w:rsidRPr="00B67CCF">
        <w:t xml:space="preserve">The following steps are required </w:t>
      </w:r>
      <w:r w:rsidR="004453ED">
        <w:t>to implement</w:t>
      </w:r>
      <w:r w:rsidRPr="00B67CCF">
        <w:t xml:space="preserve"> the pilot:</w:t>
      </w:r>
    </w:p>
    <w:p w14:paraId="66E4A063" w14:textId="77777777" w:rsidR="00FB375D" w:rsidRPr="00B67CCF" w:rsidRDefault="00B67CB8" w:rsidP="004434CE">
      <w:pPr>
        <w:keepNext/>
        <w:numPr>
          <w:ilvl w:val="0"/>
          <w:numId w:val="23"/>
        </w:numPr>
        <w:spacing w:after="0"/>
        <w:rPr>
          <w:rFonts w:ascii="Gill Sans MT" w:hAnsi="Gill Sans MT"/>
        </w:rPr>
      </w:pPr>
      <w:r>
        <w:rPr>
          <w:rFonts w:ascii="Gill Sans MT" w:eastAsia="Times New Roman" w:hAnsi="Gill Sans MT"/>
        </w:rPr>
        <w:t>Select the pilot location and determine the sample.</w:t>
      </w:r>
      <w:r w:rsidR="00342359" w:rsidRPr="00B67CCF">
        <w:rPr>
          <w:rFonts w:ascii="Gill Sans MT" w:eastAsia="Times New Roman" w:hAnsi="Gill Sans MT"/>
        </w:rPr>
        <w:t xml:space="preserve"> </w:t>
      </w:r>
    </w:p>
    <w:p w14:paraId="66E4A064" w14:textId="77777777" w:rsidR="00FB375D" w:rsidRPr="00B67CCF" w:rsidRDefault="004453ED" w:rsidP="004434CE">
      <w:pPr>
        <w:keepNext/>
        <w:numPr>
          <w:ilvl w:val="0"/>
          <w:numId w:val="23"/>
        </w:numPr>
        <w:spacing w:after="0"/>
        <w:rPr>
          <w:rFonts w:ascii="Gill Sans MT" w:hAnsi="Gill Sans MT"/>
        </w:rPr>
      </w:pPr>
      <w:r>
        <w:rPr>
          <w:rFonts w:ascii="Gill Sans MT" w:hAnsi="Gill Sans MT"/>
        </w:rPr>
        <w:t>P</w:t>
      </w:r>
      <w:r w:rsidR="00B67CB8">
        <w:rPr>
          <w:rFonts w:ascii="Gill Sans MT" w:hAnsi="Gill Sans MT"/>
        </w:rPr>
        <w:t>ractice the field procedures</w:t>
      </w:r>
      <w:r>
        <w:rPr>
          <w:rFonts w:ascii="Gill Sans MT" w:hAnsi="Gill Sans MT"/>
        </w:rPr>
        <w:t xml:space="preserve"> required to collect the data</w:t>
      </w:r>
      <w:r w:rsidR="00B67CB8">
        <w:rPr>
          <w:rFonts w:ascii="Gill Sans MT" w:hAnsi="Gill Sans MT"/>
        </w:rPr>
        <w:t>.</w:t>
      </w:r>
    </w:p>
    <w:p w14:paraId="66E4A065" w14:textId="77777777" w:rsidR="00FB375D" w:rsidRPr="00D94EA8" w:rsidRDefault="00FB375D" w:rsidP="004434CE">
      <w:pPr>
        <w:keepNext/>
        <w:numPr>
          <w:ilvl w:val="0"/>
          <w:numId w:val="23"/>
        </w:numPr>
        <w:spacing w:after="0"/>
        <w:rPr>
          <w:rFonts w:ascii="Gill Sans MT" w:hAnsi="Gill Sans MT"/>
        </w:rPr>
      </w:pPr>
      <w:r w:rsidRPr="00D94EA8">
        <w:rPr>
          <w:rFonts w:ascii="Gill Sans MT" w:eastAsia="Times New Roman" w:hAnsi="Gill Sans MT"/>
        </w:rPr>
        <w:t>D</w:t>
      </w:r>
      <w:r w:rsidR="000C1E36" w:rsidRPr="00D94EA8">
        <w:rPr>
          <w:rFonts w:ascii="Gill Sans MT" w:eastAsia="Times New Roman" w:hAnsi="Gill Sans MT"/>
        </w:rPr>
        <w:t>ebrief</w:t>
      </w:r>
      <w:r w:rsidR="00B67CB8">
        <w:rPr>
          <w:rFonts w:ascii="Gill Sans MT" w:eastAsia="Times New Roman" w:hAnsi="Gill Sans MT"/>
        </w:rPr>
        <w:t xml:space="preserve"> </w:t>
      </w:r>
      <w:r w:rsidR="00802091">
        <w:rPr>
          <w:rFonts w:ascii="Gill Sans MT" w:eastAsia="Times New Roman" w:hAnsi="Gill Sans MT"/>
        </w:rPr>
        <w:t>survey staff</w:t>
      </w:r>
      <w:r w:rsidR="00B67CB8">
        <w:rPr>
          <w:rFonts w:ascii="Gill Sans MT" w:eastAsia="Times New Roman" w:hAnsi="Gill Sans MT"/>
        </w:rPr>
        <w:t xml:space="preserve"> </w:t>
      </w:r>
      <w:r w:rsidRPr="00D94EA8">
        <w:rPr>
          <w:rFonts w:ascii="Gill Sans MT" w:eastAsia="Times New Roman" w:hAnsi="Gill Sans MT"/>
        </w:rPr>
        <w:t xml:space="preserve">on problems encountered and </w:t>
      </w:r>
      <w:r w:rsidR="00B67CB8">
        <w:rPr>
          <w:rFonts w:ascii="Gill Sans MT" w:eastAsia="Times New Roman" w:hAnsi="Gill Sans MT"/>
        </w:rPr>
        <w:t xml:space="preserve">discuss </w:t>
      </w:r>
      <w:r w:rsidRPr="00D94EA8">
        <w:rPr>
          <w:rFonts w:ascii="Gill Sans MT" w:eastAsia="Times New Roman" w:hAnsi="Gill Sans MT"/>
        </w:rPr>
        <w:t>possible solutions</w:t>
      </w:r>
      <w:r w:rsidR="00B67CB8">
        <w:rPr>
          <w:rFonts w:ascii="Gill Sans MT" w:eastAsia="Times New Roman" w:hAnsi="Gill Sans MT"/>
        </w:rPr>
        <w:t>.</w:t>
      </w:r>
    </w:p>
    <w:p w14:paraId="66E4A066" w14:textId="77777777" w:rsidR="000C1E36" w:rsidRPr="00D94EA8" w:rsidRDefault="00B67CB8" w:rsidP="00DA5193">
      <w:pPr>
        <w:keepNext/>
        <w:numPr>
          <w:ilvl w:val="0"/>
          <w:numId w:val="23"/>
        </w:numPr>
        <w:rPr>
          <w:rFonts w:ascii="Gill Sans MT" w:eastAsia="Times New Roman" w:hAnsi="Gill Sans MT"/>
        </w:rPr>
      </w:pPr>
      <w:bookmarkStart w:id="11" w:name="_Hlk502242736"/>
      <w:r>
        <w:rPr>
          <w:rFonts w:ascii="Gill Sans MT" w:eastAsia="Times New Roman" w:hAnsi="Gill Sans MT"/>
        </w:rPr>
        <w:t>Revise the survey</w:t>
      </w:r>
      <w:r w:rsidR="00FB375D" w:rsidRPr="00D94EA8">
        <w:rPr>
          <w:rFonts w:ascii="Gill Sans MT" w:eastAsia="Times New Roman" w:hAnsi="Gill Sans MT"/>
        </w:rPr>
        <w:t xml:space="preserve"> instrument or procedures</w:t>
      </w:r>
      <w:r w:rsidR="00F8109D">
        <w:rPr>
          <w:rFonts w:ascii="Gill Sans MT" w:eastAsia="Times New Roman" w:hAnsi="Gill Sans MT"/>
        </w:rPr>
        <w:t>, as needed</w:t>
      </w:r>
      <w:r w:rsidR="004453ED">
        <w:rPr>
          <w:rFonts w:ascii="Gill Sans MT" w:eastAsia="Times New Roman" w:hAnsi="Gill Sans MT"/>
        </w:rPr>
        <w:t>,</w:t>
      </w:r>
      <w:r w:rsidR="00F8109D">
        <w:rPr>
          <w:rFonts w:ascii="Gill Sans MT" w:eastAsia="Times New Roman" w:hAnsi="Gill Sans MT"/>
        </w:rPr>
        <w:t xml:space="preserve"> based on findings from the pilot</w:t>
      </w:r>
      <w:bookmarkEnd w:id="11"/>
      <w:r>
        <w:rPr>
          <w:rFonts w:ascii="Gill Sans MT" w:eastAsia="Times New Roman" w:hAnsi="Gill Sans MT"/>
        </w:rPr>
        <w:t>.</w:t>
      </w:r>
    </w:p>
    <w:p w14:paraId="66E4A067" w14:textId="34267D81" w:rsidR="003061F4" w:rsidRPr="00D94EA8" w:rsidRDefault="005536D6" w:rsidP="00DA5193">
      <w:pPr>
        <w:pStyle w:val="BodyText1"/>
        <w:rPr>
          <w:rFonts w:eastAsia="Times New Roman"/>
        </w:rPr>
      </w:pPr>
      <w:r w:rsidRPr="00D94EA8">
        <w:t>The pilot provides</w:t>
      </w:r>
      <w:r w:rsidR="003061F4" w:rsidRPr="00D94EA8">
        <w:t xml:space="preserve"> </w:t>
      </w:r>
      <w:r w:rsidRPr="00D94EA8">
        <w:t xml:space="preserve">field practice for the </w:t>
      </w:r>
      <w:r w:rsidR="000946A2">
        <w:t>I</w:t>
      </w:r>
      <w:r w:rsidR="003061F4" w:rsidRPr="00D94EA8">
        <w:t>ntervi</w:t>
      </w:r>
      <w:r w:rsidRPr="00D94EA8">
        <w:t xml:space="preserve">ewers, </w:t>
      </w:r>
      <w:r w:rsidR="000946A2">
        <w:t>Field S</w:t>
      </w:r>
      <w:r w:rsidRPr="00D94EA8">
        <w:t xml:space="preserve">upervisors, and </w:t>
      </w:r>
      <w:r w:rsidR="00D5577E">
        <w:t>Q</w:t>
      </w:r>
      <w:r w:rsidRPr="00D94EA8">
        <w:t xml:space="preserve">uality </w:t>
      </w:r>
      <w:r w:rsidR="00D5577E">
        <w:t>C</w:t>
      </w:r>
      <w:r w:rsidRPr="00D94EA8">
        <w:t xml:space="preserve">ontrol </w:t>
      </w:r>
      <w:r w:rsidR="00D5577E">
        <w:t>S</w:t>
      </w:r>
      <w:r w:rsidRPr="00D94EA8">
        <w:t>upervisors</w:t>
      </w:r>
      <w:r w:rsidR="00F95FEE" w:rsidRPr="00D94EA8">
        <w:t xml:space="preserve">. It </w:t>
      </w:r>
      <w:r w:rsidR="00B67CB8">
        <w:t xml:space="preserve">also </w:t>
      </w:r>
      <w:r w:rsidR="00EF17AC">
        <w:t>provides</w:t>
      </w:r>
      <w:r w:rsidR="003061F4" w:rsidRPr="00D94EA8">
        <w:t xml:space="preserve"> an opportunity to observe the preparedness of th</w:t>
      </w:r>
      <w:r w:rsidR="00F95FEE" w:rsidRPr="00D94EA8">
        <w:t>e interview teams</w:t>
      </w:r>
      <w:r w:rsidR="00EF17AC">
        <w:t xml:space="preserve"> in identifying</w:t>
      </w:r>
      <w:r w:rsidR="00F95FEE" w:rsidRPr="00D94EA8">
        <w:t xml:space="preserve"> the households sampled for the pilot test, </w:t>
      </w:r>
      <w:proofErr w:type="gramStart"/>
      <w:r w:rsidR="0066498C">
        <w:t>making</w:t>
      </w:r>
      <w:r w:rsidR="00EF17AC" w:rsidRPr="00D94EA8">
        <w:t xml:space="preserve"> </w:t>
      </w:r>
      <w:r w:rsidR="00F95FEE" w:rsidRPr="00D94EA8">
        <w:t xml:space="preserve">contact </w:t>
      </w:r>
      <w:r w:rsidR="0066498C">
        <w:t>with</w:t>
      </w:r>
      <w:proofErr w:type="gramEnd"/>
      <w:r w:rsidR="0066498C">
        <w:t xml:space="preserve"> the </w:t>
      </w:r>
      <w:r w:rsidR="00F95FEE" w:rsidRPr="00D94EA8">
        <w:t xml:space="preserve">households, </w:t>
      </w:r>
      <w:r w:rsidR="00EF17AC">
        <w:t>selecting</w:t>
      </w:r>
      <w:r w:rsidR="00EF17AC" w:rsidRPr="00D94EA8">
        <w:t xml:space="preserve"> </w:t>
      </w:r>
      <w:r w:rsidR="00F95FEE" w:rsidRPr="00D94EA8">
        <w:t xml:space="preserve">eligible respondents, </w:t>
      </w:r>
      <w:r w:rsidR="00EF17AC">
        <w:t xml:space="preserve">showing </w:t>
      </w:r>
      <w:r w:rsidR="003061F4" w:rsidRPr="00D94EA8">
        <w:t>fam</w:t>
      </w:r>
      <w:r w:rsidR="00F95FEE" w:rsidRPr="00D94EA8">
        <w:t xml:space="preserve">iliarity with the questionnaire, </w:t>
      </w:r>
      <w:r w:rsidR="00EF17AC">
        <w:t>and transmitting</w:t>
      </w:r>
      <w:r w:rsidR="0049559E" w:rsidRPr="00D94EA8">
        <w:t xml:space="preserve"> data</w:t>
      </w:r>
      <w:r w:rsidR="00F95FEE" w:rsidRPr="00D94EA8">
        <w:t xml:space="preserve">. </w:t>
      </w:r>
    </w:p>
    <w:p w14:paraId="66E4A068" w14:textId="77777777" w:rsidR="000C1E36" w:rsidRPr="004434CE" w:rsidRDefault="000C1E36" w:rsidP="004434CE">
      <w:pPr>
        <w:pStyle w:val="Heading2"/>
      </w:pPr>
      <w:bookmarkStart w:id="12" w:name="_Toc69167951"/>
      <w:r w:rsidRPr="004434CE">
        <w:t xml:space="preserve">Step 1: </w:t>
      </w:r>
      <w:r w:rsidR="00EF17AC" w:rsidRPr="004434CE">
        <w:t xml:space="preserve">Select </w:t>
      </w:r>
      <w:r w:rsidRPr="004434CE">
        <w:t xml:space="preserve">the </w:t>
      </w:r>
      <w:r w:rsidR="00EF17AC" w:rsidRPr="004434CE">
        <w:t>p</w:t>
      </w:r>
      <w:r w:rsidRPr="004434CE">
        <w:t xml:space="preserve">ilot </w:t>
      </w:r>
      <w:r w:rsidR="00EF17AC" w:rsidRPr="004434CE">
        <w:t>l</w:t>
      </w:r>
      <w:r w:rsidR="00EA6D93" w:rsidRPr="004434CE">
        <w:t xml:space="preserve">ocation and </w:t>
      </w:r>
      <w:r w:rsidR="00EF17AC" w:rsidRPr="004434CE">
        <w:t>determin</w:t>
      </w:r>
      <w:r w:rsidR="00B67CB8" w:rsidRPr="004434CE">
        <w:t>e</w:t>
      </w:r>
      <w:r w:rsidR="00EF17AC" w:rsidRPr="004434CE">
        <w:t xml:space="preserve"> the</w:t>
      </w:r>
      <w:r w:rsidR="00EA6D93" w:rsidRPr="004434CE">
        <w:t xml:space="preserve"> </w:t>
      </w:r>
      <w:r w:rsidR="00EF17AC" w:rsidRPr="004434CE">
        <w:t>s</w:t>
      </w:r>
      <w:r w:rsidRPr="004434CE">
        <w:t>ample</w:t>
      </w:r>
      <w:r w:rsidR="00B67CB8" w:rsidRPr="004434CE">
        <w:t>.</w:t>
      </w:r>
      <w:bookmarkEnd w:id="12"/>
    </w:p>
    <w:p w14:paraId="66E4A069" w14:textId="7101F31D" w:rsidR="00EA6D93" w:rsidRPr="00D94EA8" w:rsidRDefault="00FF12AF" w:rsidP="00DA5193">
      <w:pPr>
        <w:pStyle w:val="BodyText1"/>
      </w:pPr>
      <w:r w:rsidRPr="00D94EA8">
        <w:t>T</w:t>
      </w:r>
      <w:r w:rsidR="000F171C" w:rsidRPr="00D94EA8">
        <w:t>he pilot should be conducted under realistic field conditions</w:t>
      </w:r>
      <w:r w:rsidR="00A01124">
        <w:t>, in communities</w:t>
      </w:r>
      <w:r w:rsidR="00993F2C" w:rsidRPr="00D94EA8">
        <w:t xml:space="preserve"> with cultural</w:t>
      </w:r>
      <w:r w:rsidR="002A3E5A">
        <w:t>, linguistic, and</w:t>
      </w:r>
      <w:r w:rsidR="00993F2C" w:rsidRPr="00D94EA8">
        <w:t xml:space="preserve"> livelihood characteristics </w:t>
      </w:r>
      <w:r w:rsidR="002A3E5A">
        <w:t xml:space="preserve">that are similar </w:t>
      </w:r>
      <w:r w:rsidR="00993F2C" w:rsidRPr="00D94EA8">
        <w:t>to the sa</w:t>
      </w:r>
      <w:r w:rsidR="00E80BC1">
        <w:t xml:space="preserve">mpled areas of the ZOI </w:t>
      </w:r>
      <w:del w:id="13" w:author="Kaur, Jasbir" w:date="2021-04-30T02:02:00Z">
        <w:r w:rsidR="00AA08F2" w:rsidDel="00C574A8">
          <w:delText xml:space="preserve">Midline </w:delText>
        </w:r>
      </w:del>
      <w:r w:rsidR="00E80BC1">
        <w:t>S</w:t>
      </w:r>
      <w:r w:rsidR="0041512E">
        <w:t>urveys.</w:t>
      </w:r>
      <w:r w:rsidR="00567132" w:rsidRPr="00D94EA8">
        <w:t xml:space="preserve"> </w:t>
      </w:r>
      <w:r w:rsidR="002A3E5A">
        <w:t>It is important</w:t>
      </w:r>
      <w:r w:rsidR="00F377DD" w:rsidRPr="00D94EA8">
        <w:t xml:space="preserve"> to conduct </w:t>
      </w:r>
      <w:r w:rsidR="00C23AA4">
        <w:t xml:space="preserve">the </w:t>
      </w:r>
      <w:r w:rsidR="00F377DD" w:rsidRPr="00D94EA8">
        <w:t>pilot in areas where the languages of translated questionnaires are spoken</w:t>
      </w:r>
      <w:r w:rsidR="00E975FB">
        <w:t xml:space="preserve"> so that the translations can be tested and </w:t>
      </w:r>
      <w:r w:rsidR="0034671F">
        <w:t>I</w:t>
      </w:r>
      <w:r w:rsidR="00E975FB">
        <w:t xml:space="preserve">nterviewers </w:t>
      </w:r>
      <w:r w:rsidR="00C23AA4">
        <w:t xml:space="preserve">can </w:t>
      </w:r>
      <w:r w:rsidR="00E975FB">
        <w:t>practice carrying out interview</w:t>
      </w:r>
      <w:r w:rsidR="002A3E5A">
        <w:t>s</w:t>
      </w:r>
      <w:r w:rsidR="00E975FB">
        <w:t xml:space="preserve"> in the local languages.</w:t>
      </w:r>
      <w:r w:rsidR="00F377DD" w:rsidRPr="00D94EA8">
        <w:t xml:space="preserve"> </w:t>
      </w:r>
    </w:p>
    <w:p w14:paraId="66E4A06A" w14:textId="72D8892E" w:rsidR="0095251E" w:rsidRPr="00D94EA8" w:rsidRDefault="000C1E36" w:rsidP="00E80BC1">
      <w:pPr>
        <w:pStyle w:val="BodyText1"/>
      </w:pPr>
      <w:r w:rsidRPr="00D94EA8">
        <w:rPr>
          <w:rFonts w:eastAsia="Times New Roman"/>
        </w:rPr>
        <w:t xml:space="preserve">The size of the pilot </w:t>
      </w:r>
      <w:r w:rsidR="00631C29">
        <w:rPr>
          <w:rFonts w:eastAsia="Times New Roman"/>
        </w:rPr>
        <w:t>s</w:t>
      </w:r>
      <w:r w:rsidRPr="00D94EA8">
        <w:rPr>
          <w:rFonts w:eastAsia="Times New Roman"/>
        </w:rPr>
        <w:t xml:space="preserve">ample depends on </w:t>
      </w:r>
      <w:r w:rsidR="00D427B9" w:rsidRPr="00D94EA8">
        <w:rPr>
          <w:rFonts w:eastAsia="Times New Roman"/>
        </w:rPr>
        <w:t>the</w:t>
      </w:r>
      <w:r w:rsidR="00A01124">
        <w:rPr>
          <w:rFonts w:eastAsia="Times New Roman"/>
        </w:rPr>
        <w:t xml:space="preserve"> overall</w:t>
      </w:r>
      <w:r w:rsidR="00D427B9" w:rsidRPr="00D94EA8">
        <w:rPr>
          <w:rFonts w:eastAsia="Times New Roman"/>
        </w:rPr>
        <w:t xml:space="preserve"> survey</w:t>
      </w:r>
      <w:r w:rsidRPr="00D94EA8">
        <w:rPr>
          <w:rFonts w:eastAsia="Times New Roman"/>
        </w:rPr>
        <w:t xml:space="preserve"> sample and </w:t>
      </w:r>
      <w:r w:rsidR="00D427B9" w:rsidRPr="00D94EA8">
        <w:rPr>
          <w:rFonts w:eastAsia="Times New Roman"/>
        </w:rPr>
        <w:t xml:space="preserve">consequently the number of </w:t>
      </w:r>
      <w:r w:rsidR="00592DA2">
        <w:rPr>
          <w:rFonts w:eastAsia="Times New Roman"/>
        </w:rPr>
        <w:t>I</w:t>
      </w:r>
      <w:r w:rsidR="00D427B9" w:rsidRPr="00D94EA8">
        <w:rPr>
          <w:rFonts w:eastAsia="Times New Roman"/>
        </w:rPr>
        <w:t xml:space="preserve">nterviewers, </w:t>
      </w:r>
      <w:r w:rsidR="00592DA2">
        <w:rPr>
          <w:rFonts w:eastAsia="Times New Roman"/>
        </w:rPr>
        <w:t>Field S</w:t>
      </w:r>
      <w:r w:rsidR="00D427B9" w:rsidRPr="00D94EA8">
        <w:rPr>
          <w:rFonts w:eastAsia="Times New Roman"/>
        </w:rPr>
        <w:t>upervisors</w:t>
      </w:r>
      <w:r w:rsidR="00C23AA4">
        <w:rPr>
          <w:rFonts w:eastAsia="Times New Roman"/>
        </w:rPr>
        <w:t>,</w:t>
      </w:r>
      <w:r w:rsidR="00D427B9" w:rsidRPr="00D94EA8">
        <w:rPr>
          <w:rFonts w:eastAsia="Times New Roman"/>
        </w:rPr>
        <w:t xml:space="preserve"> and </w:t>
      </w:r>
      <w:r w:rsidR="00592DA2">
        <w:rPr>
          <w:rFonts w:eastAsia="Times New Roman"/>
        </w:rPr>
        <w:t>Q</w:t>
      </w:r>
      <w:r w:rsidR="00C23AA4">
        <w:rPr>
          <w:rFonts w:eastAsia="Times New Roman"/>
        </w:rPr>
        <w:t xml:space="preserve">uality </w:t>
      </w:r>
      <w:r w:rsidR="00592DA2">
        <w:rPr>
          <w:rFonts w:eastAsia="Times New Roman"/>
        </w:rPr>
        <w:t>C</w:t>
      </w:r>
      <w:r w:rsidR="00C23AA4">
        <w:rPr>
          <w:rFonts w:eastAsia="Times New Roman"/>
        </w:rPr>
        <w:t>ontrol</w:t>
      </w:r>
      <w:r w:rsidR="00C23AA4" w:rsidRPr="00D94EA8">
        <w:rPr>
          <w:rFonts w:eastAsia="Times New Roman"/>
        </w:rPr>
        <w:t xml:space="preserve"> </w:t>
      </w:r>
      <w:r w:rsidR="00592DA2">
        <w:rPr>
          <w:rFonts w:eastAsia="Times New Roman"/>
        </w:rPr>
        <w:t>S</w:t>
      </w:r>
      <w:r w:rsidR="00D427B9" w:rsidRPr="00D94EA8">
        <w:rPr>
          <w:rFonts w:eastAsia="Times New Roman"/>
        </w:rPr>
        <w:t>upervisors</w:t>
      </w:r>
      <w:r w:rsidR="00041D14">
        <w:rPr>
          <w:rFonts w:eastAsia="Times New Roman"/>
        </w:rPr>
        <w:t xml:space="preserve"> that need to</w:t>
      </w:r>
      <w:r w:rsidR="00A01124">
        <w:rPr>
          <w:rFonts w:eastAsia="Times New Roman"/>
        </w:rPr>
        <w:t xml:space="preserve"> have substantive</w:t>
      </w:r>
      <w:r w:rsidR="00041D14">
        <w:rPr>
          <w:rFonts w:eastAsia="Times New Roman"/>
        </w:rPr>
        <w:t xml:space="preserve"> </w:t>
      </w:r>
      <w:r w:rsidR="00A01124">
        <w:rPr>
          <w:rFonts w:eastAsia="Times New Roman"/>
        </w:rPr>
        <w:t xml:space="preserve">participation </w:t>
      </w:r>
      <w:r w:rsidR="00041D14">
        <w:rPr>
          <w:rFonts w:eastAsia="Times New Roman"/>
        </w:rPr>
        <w:t>in the pilot (</w:t>
      </w:r>
      <w:r w:rsidR="00A01124">
        <w:rPr>
          <w:rFonts w:eastAsia="Times New Roman"/>
        </w:rPr>
        <w:t>all</w:t>
      </w:r>
      <w:r w:rsidR="00041D14">
        <w:rPr>
          <w:rFonts w:eastAsia="Times New Roman"/>
        </w:rPr>
        <w:t xml:space="preserve"> staff </w:t>
      </w:r>
      <w:r w:rsidR="00A01124">
        <w:rPr>
          <w:rFonts w:eastAsia="Times New Roman"/>
        </w:rPr>
        <w:t>must</w:t>
      </w:r>
      <w:r w:rsidR="00041D14">
        <w:rPr>
          <w:rFonts w:eastAsia="Times New Roman"/>
        </w:rPr>
        <w:t xml:space="preserve"> participate)</w:t>
      </w:r>
      <w:r w:rsidRPr="00D94EA8">
        <w:rPr>
          <w:rFonts w:eastAsia="Times New Roman"/>
        </w:rPr>
        <w:t xml:space="preserve">. For a typical </w:t>
      </w:r>
      <w:del w:id="14" w:author="Kaur, Jasbir" w:date="2021-04-30T02:02:00Z">
        <w:r w:rsidR="00784CF5" w:rsidDel="00C574A8">
          <w:rPr>
            <w:rFonts w:eastAsia="Times New Roman"/>
          </w:rPr>
          <w:delText xml:space="preserve">Midline </w:delText>
        </w:r>
      </w:del>
      <w:r w:rsidR="002A3E5A">
        <w:rPr>
          <w:rFonts w:eastAsia="Times New Roman"/>
        </w:rPr>
        <w:t>ZOI</w:t>
      </w:r>
      <w:r w:rsidR="00E80BC1">
        <w:rPr>
          <w:rFonts w:eastAsia="Times New Roman"/>
        </w:rPr>
        <w:t xml:space="preserve"> S</w:t>
      </w:r>
      <w:r w:rsidRPr="00D94EA8">
        <w:rPr>
          <w:rFonts w:eastAsia="Times New Roman"/>
        </w:rPr>
        <w:t>urvey</w:t>
      </w:r>
      <w:r w:rsidR="00E975FB">
        <w:rPr>
          <w:rFonts w:eastAsia="Times New Roman"/>
        </w:rPr>
        <w:t>,</w:t>
      </w:r>
      <w:r w:rsidRPr="00D94EA8">
        <w:rPr>
          <w:rFonts w:eastAsia="Times New Roman"/>
        </w:rPr>
        <w:t xml:space="preserve"> a sample of </w:t>
      </w:r>
      <w:r w:rsidR="0041512E">
        <w:rPr>
          <w:rFonts w:eastAsia="Times New Roman"/>
        </w:rPr>
        <w:t>75</w:t>
      </w:r>
      <w:r w:rsidR="00C23AA4">
        <w:rPr>
          <w:rFonts w:eastAsia="Times New Roman"/>
        </w:rPr>
        <w:t xml:space="preserve"> to </w:t>
      </w:r>
      <w:r w:rsidR="0041512E">
        <w:rPr>
          <w:rFonts w:eastAsia="Times New Roman"/>
        </w:rPr>
        <w:t>120</w:t>
      </w:r>
      <w:r w:rsidR="00C34AA1" w:rsidRPr="00D94EA8">
        <w:rPr>
          <w:rFonts w:eastAsia="Times New Roman"/>
        </w:rPr>
        <w:t xml:space="preserve"> households </w:t>
      </w:r>
      <w:r w:rsidRPr="00D94EA8">
        <w:rPr>
          <w:rFonts w:eastAsia="Times New Roman"/>
        </w:rPr>
        <w:t xml:space="preserve">is usually </w:t>
      </w:r>
      <w:r w:rsidR="00D427B9" w:rsidRPr="00D94EA8">
        <w:rPr>
          <w:rFonts w:eastAsia="Times New Roman"/>
        </w:rPr>
        <w:t xml:space="preserve">sufficient </w:t>
      </w:r>
      <w:r w:rsidRPr="00D94EA8">
        <w:rPr>
          <w:rFonts w:eastAsia="Times New Roman"/>
        </w:rPr>
        <w:t>to id</w:t>
      </w:r>
      <w:r w:rsidR="00D427B9" w:rsidRPr="00D94EA8">
        <w:rPr>
          <w:rFonts w:eastAsia="Times New Roman"/>
        </w:rPr>
        <w:t xml:space="preserve">entify </w:t>
      </w:r>
      <w:r w:rsidRPr="00D94EA8">
        <w:rPr>
          <w:rFonts w:eastAsia="Times New Roman"/>
        </w:rPr>
        <w:t xml:space="preserve">major </w:t>
      </w:r>
      <w:r w:rsidR="00D427B9" w:rsidRPr="00D94EA8">
        <w:rPr>
          <w:rFonts w:eastAsia="Times New Roman"/>
        </w:rPr>
        <w:t>problems</w:t>
      </w:r>
      <w:r w:rsidRPr="00D94EA8">
        <w:rPr>
          <w:rFonts w:eastAsia="Times New Roman"/>
        </w:rPr>
        <w:t xml:space="preserve"> in the </w:t>
      </w:r>
      <w:r w:rsidR="00D427B9" w:rsidRPr="00D94EA8">
        <w:rPr>
          <w:rFonts w:eastAsia="Times New Roman"/>
        </w:rPr>
        <w:t xml:space="preserve">survey procedures and </w:t>
      </w:r>
      <w:r w:rsidR="000A0DA9">
        <w:rPr>
          <w:rFonts w:eastAsia="Times New Roman"/>
        </w:rPr>
        <w:t>their</w:t>
      </w:r>
      <w:r w:rsidR="000A0DA9" w:rsidRPr="00D94EA8">
        <w:rPr>
          <w:rFonts w:eastAsia="Times New Roman"/>
        </w:rPr>
        <w:t xml:space="preserve"> </w:t>
      </w:r>
      <w:r w:rsidR="00D427B9" w:rsidRPr="00D94EA8">
        <w:rPr>
          <w:rFonts w:eastAsia="Times New Roman"/>
        </w:rPr>
        <w:t>implementation</w:t>
      </w:r>
      <w:r w:rsidR="00D427B9" w:rsidRPr="00D94EA8">
        <w:t>.</w:t>
      </w:r>
      <w:r w:rsidR="0041512E">
        <w:t xml:space="preserve"> </w:t>
      </w:r>
      <w:commentRangeStart w:id="15"/>
      <w:commentRangeStart w:id="16"/>
      <w:r w:rsidR="00520467">
        <w:t>In addition</w:t>
      </w:r>
      <w:r w:rsidR="000A0DA9">
        <w:t>, t</w:t>
      </w:r>
      <w:r w:rsidR="0094361C" w:rsidRPr="00D94EA8">
        <w:t>he pilot sample</w:t>
      </w:r>
      <w:r w:rsidR="00C23AA4">
        <w:t xml:space="preserve"> </w:t>
      </w:r>
      <w:r w:rsidR="0094361C" w:rsidRPr="00D94EA8">
        <w:t xml:space="preserve">should be large enough to allow each interviewing team to complete </w:t>
      </w:r>
      <w:r w:rsidR="0041512E">
        <w:t>six</w:t>
      </w:r>
      <w:r w:rsidR="0094361C" w:rsidRPr="00D94EA8">
        <w:t xml:space="preserve"> household interviews</w:t>
      </w:r>
      <w:r w:rsidR="00C23AA4">
        <w:t>,</w:t>
      </w:r>
      <w:r w:rsidR="0094361C" w:rsidRPr="00D94EA8">
        <w:t xml:space="preserve"> with each </w:t>
      </w:r>
      <w:r w:rsidR="00B46303">
        <w:t>I</w:t>
      </w:r>
      <w:r w:rsidR="0094361C" w:rsidRPr="00D94EA8">
        <w:t xml:space="preserve">nterviewer </w:t>
      </w:r>
      <w:r w:rsidR="000A0DA9">
        <w:t>taking the lead</w:t>
      </w:r>
      <w:r w:rsidR="0078327F">
        <w:t xml:space="preserve"> as Interviewer A</w:t>
      </w:r>
      <w:r w:rsidR="000A0DA9">
        <w:t xml:space="preserve"> to complete</w:t>
      </w:r>
      <w:r w:rsidR="000A0DA9" w:rsidRPr="00D94EA8">
        <w:t xml:space="preserve"> </w:t>
      </w:r>
      <w:r w:rsidR="002A3E5A">
        <w:t>three</w:t>
      </w:r>
      <w:r w:rsidR="002A3E5A" w:rsidRPr="00D94EA8">
        <w:t xml:space="preserve"> </w:t>
      </w:r>
      <w:r w:rsidR="000A0DA9">
        <w:t>household interviews</w:t>
      </w:r>
      <w:r w:rsidR="0094361C" w:rsidRPr="00D94EA8">
        <w:t>.</w:t>
      </w:r>
      <w:r w:rsidR="000A0DA9" w:rsidRPr="000A0DA9">
        <w:t xml:space="preserve"> </w:t>
      </w:r>
      <w:commentRangeEnd w:id="15"/>
      <w:r w:rsidR="00EA4D22">
        <w:rPr>
          <w:rStyle w:val="CommentReference"/>
          <w:rFonts w:ascii="Calibri" w:hAnsi="Calibri"/>
        </w:rPr>
        <w:commentReference w:id="15"/>
      </w:r>
      <w:commentRangeEnd w:id="16"/>
      <w:r w:rsidR="00664626">
        <w:rPr>
          <w:rStyle w:val="CommentReference"/>
          <w:rFonts w:ascii="Calibri" w:hAnsi="Calibri"/>
        </w:rPr>
        <w:commentReference w:id="16"/>
      </w:r>
      <w:r w:rsidR="000A0DA9">
        <w:t xml:space="preserve">The more practice the </w:t>
      </w:r>
      <w:r w:rsidR="00041D14">
        <w:t>survey</w:t>
      </w:r>
      <w:r w:rsidR="000A0DA9">
        <w:t xml:space="preserve"> staff can get during this stage, the better the data quality will be from start of the main fieldwork.</w:t>
      </w:r>
    </w:p>
    <w:p w14:paraId="66E4A06B" w14:textId="77777777" w:rsidR="000C1E36" w:rsidRPr="00D94EA8" w:rsidRDefault="000C1E36" w:rsidP="004434CE">
      <w:pPr>
        <w:pStyle w:val="Heading2"/>
        <w:rPr>
          <w:rFonts w:eastAsia="Times New Roman"/>
          <w:u w:val="single"/>
        </w:rPr>
      </w:pPr>
      <w:bookmarkStart w:id="17" w:name="_Toc69167952"/>
      <w:r w:rsidRPr="00D94EA8">
        <w:t xml:space="preserve">Step 2: </w:t>
      </w:r>
      <w:r w:rsidR="004453ED">
        <w:t>P</w:t>
      </w:r>
      <w:r w:rsidR="00B67CB8" w:rsidRPr="00631C29">
        <w:t>ractice the field procedures</w:t>
      </w:r>
      <w:r w:rsidR="004453ED">
        <w:t xml:space="preserve"> required to collect the data.</w:t>
      </w:r>
      <w:bookmarkEnd w:id="17"/>
    </w:p>
    <w:p w14:paraId="66E4A06C" w14:textId="77777777" w:rsidR="00902DFD" w:rsidRPr="00D94EA8" w:rsidRDefault="00902DFD" w:rsidP="00DA5193">
      <w:pPr>
        <w:pStyle w:val="BodyText1"/>
      </w:pPr>
      <w:r w:rsidRPr="00D94EA8">
        <w:t>Im</w:t>
      </w:r>
      <w:r w:rsidR="000C1E36" w:rsidRPr="00D94EA8">
        <w:t>plement all the sur</w:t>
      </w:r>
      <w:r w:rsidR="00C34AA1" w:rsidRPr="00D94EA8">
        <w:t xml:space="preserve">vey steps from start to finish. </w:t>
      </w:r>
      <w:r w:rsidR="000E3845" w:rsidRPr="00D94EA8">
        <w:t>In general, this</w:t>
      </w:r>
      <w:r w:rsidRPr="00D94EA8">
        <w:t xml:space="preserve"> include</w:t>
      </w:r>
      <w:r w:rsidR="000E3845" w:rsidRPr="00D94EA8">
        <w:t>s</w:t>
      </w:r>
      <w:r w:rsidRPr="00D94EA8">
        <w:t xml:space="preserve"> piloting the following </w:t>
      </w:r>
      <w:r w:rsidR="00C23AA4">
        <w:t>procedures</w:t>
      </w:r>
      <w:r w:rsidRPr="00D94EA8">
        <w:t>:</w:t>
      </w:r>
    </w:p>
    <w:p w14:paraId="66E4A06D" w14:textId="77777777"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Planning t</w:t>
      </w:r>
      <w:r w:rsidR="005345D8" w:rsidRPr="00D94EA8">
        <w:rPr>
          <w:rFonts w:ascii="Gill Sans MT" w:eastAsia="Times New Roman" w:hAnsi="Gill Sans MT"/>
        </w:rPr>
        <w:t>ravel logistics</w:t>
      </w:r>
    </w:p>
    <w:p w14:paraId="66E4A06E" w14:textId="77777777" w:rsidR="00902DFD"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Preparing</w:t>
      </w:r>
      <w:r w:rsidR="005345D8" w:rsidRPr="00D94EA8">
        <w:rPr>
          <w:rFonts w:ascii="Gill Sans MT" w:eastAsia="Times New Roman" w:hAnsi="Gill Sans MT"/>
        </w:rPr>
        <w:t xml:space="preserve"> materials required for the pilot test</w:t>
      </w:r>
    </w:p>
    <w:p w14:paraId="66E4A06F" w14:textId="77777777"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Printing back-up questionnaires in all languages</w:t>
      </w:r>
    </w:p>
    <w:p w14:paraId="66E4A070" w14:textId="675C3D81"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 xml:space="preserve">Printing field forms for all </w:t>
      </w:r>
      <w:r w:rsidR="00C25465">
        <w:rPr>
          <w:rFonts w:ascii="Gill Sans MT" w:eastAsia="Times New Roman" w:hAnsi="Gill Sans MT"/>
        </w:rPr>
        <w:t>I</w:t>
      </w:r>
      <w:r w:rsidRPr="00D94EA8">
        <w:rPr>
          <w:rFonts w:ascii="Gill Sans MT" w:eastAsia="Times New Roman" w:hAnsi="Gill Sans MT"/>
        </w:rPr>
        <w:t>nterviewers</w:t>
      </w:r>
    </w:p>
    <w:p w14:paraId="66E4A071" w14:textId="58B05F32"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Charging tablets to ensure 100</w:t>
      </w:r>
      <w:r w:rsidR="00C23AA4">
        <w:rPr>
          <w:rFonts w:ascii="Gill Sans MT" w:eastAsia="Times New Roman" w:hAnsi="Gill Sans MT"/>
        </w:rPr>
        <w:t xml:space="preserve"> percent</w:t>
      </w:r>
      <w:r w:rsidRPr="00D94EA8">
        <w:rPr>
          <w:rFonts w:ascii="Gill Sans MT" w:eastAsia="Times New Roman" w:hAnsi="Gill Sans MT"/>
        </w:rPr>
        <w:t xml:space="preserve"> battery life</w:t>
      </w:r>
    </w:p>
    <w:p w14:paraId="66E4A073" w14:textId="77777777"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Distributing</w:t>
      </w:r>
      <w:r w:rsidR="005345D8" w:rsidRPr="00D94EA8">
        <w:rPr>
          <w:rFonts w:ascii="Gill Sans MT" w:eastAsia="Times New Roman" w:hAnsi="Gill Sans MT"/>
        </w:rPr>
        <w:t xml:space="preserve"> the required material</w:t>
      </w:r>
      <w:r w:rsidR="0095180E" w:rsidRPr="00D94EA8">
        <w:rPr>
          <w:rFonts w:ascii="Gill Sans MT" w:eastAsia="Times New Roman" w:hAnsi="Gill Sans MT"/>
        </w:rPr>
        <w:t>s</w:t>
      </w:r>
      <w:r w:rsidR="005345D8" w:rsidRPr="00D94EA8">
        <w:rPr>
          <w:rFonts w:ascii="Gill Sans MT" w:eastAsia="Times New Roman" w:hAnsi="Gill Sans MT"/>
        </w:rPr>
        <w:t xml:space="preserve"> and </w:t>
      </w:r>
      <w:r w:rsidR="0095180E" w:rsidRPr="00D94EA8">
        <w:rPr>
          <w:rFonts w:ascii="Gill Sans MT" w:eastAsia="Times New Roman" w:hAnsi="Gill Sans MT"/>
        </w:rPr>
        <w:t>equipment</w:t>
      </w:r>
    </w:p>
    <w:p w14:paraId="66E4A074" w14:textId="2FD6AA45"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Collecting data</w:t>
      </w:r>
      <w:r w:rsidR="005345D8" w:rsidRPr="00D94EA8">
        <w:rPr>
          <w:rFonts w:ascii="Gill Sans MT" w:eastAsia="Times New Roman" w:hAnsi="Gill Sans MT"/>
        </w:rPr>
        <w:t xml:space="preserve"> in the assigned households and </w:t>
      </w:r>
      <w:r w:rsidR="00B45BEE">
        <w:rPr>
          <w:rFonts w:ascii="Gill Sans MT" w:eastAsia="Times New Roman" w:hAnsi="Gill Sans MT"/>
        </w:rPr>
        <w:t xml:space="preserve">supervising </w:t>
      </w:r>
      <w:r w:rsidR="009E5577">
        <w:rPr>
          <w:rFonts w:ascii="Gill Sans MT" w:eastAsia="Times New Roman" w:hAnsi="Gill Sans MT"/>
        </w:rPr>
        <w:t>I</w:t>
      </w:r>
      <w:r w:rsidR="00B45BEE">
        <w:rPr>
          <w:rFonts w:ascii="Gill Sans MT" w:eastAsia="Times New Roman" w:hAnsi="Gill Sans MT"/>
        </w:rPr>
        <w:t>nterviewers</w:t>
      </w:r>
    </w:p>
    <w:p w14:paraId="66E4A075" w14:textId="77777777" w:rsidR="005345D8" w:rsidRPr="00D94EA8" w:rsidRDefault="00C23AA4" w:rsidP="004434CE">
      <w:pPr>
        <w:pStyle w:val="ListParagraph"/>
        <w:keepNext/>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Adhering to</w:t>
      </w:r>
      <w:r w:rsidR="005345D8" w:rsidRPr="00D94EA8">
        <w:rPr>
          <w:rFonts w:ascii="Gill Sans MT" w:eastAsia="Times New Roman" w:hAnsi="Gill Sans MT"/>
        </w:rPr>
        <w:t xml:space="preserve"> quality control and quality assurance procedures</w:t>
      </w:r>
    </w:p>
    <w:p w14:paraId="66E4A076" w14:textId="77777777" w:rsidR="005345D8" w:rsidRPr="00D94EA8" w:rsidRDefault="005345D8"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Reviewing the data collected on the tablets</w:t>
      </w:r>
    </w:p>
    <w:p w14:paraId="66E4A077" w14:textId="594EE664" w:rsidR="005345D8" w:rsidRPr="00D94EA8" w:rsidRDefault="005345D8"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 xml:space="preserve">Transmitting the </w:t>
      </w:r>
      <w:r w:rsidR="00F706B6" w:rsidRPr="00D94EA8">
        <w:rPr>
          <w:rFonts w:ascii="Gill Sans MT" w:eastAsia="Times New Roman" w:hAnsi="Gill Sans MT"/>
        </w:rPr>
        <w:t>completed questionnaire</w:t>
      </w:r>
      <w:r w:rsidR="00B45BEE">
        <w:rPr>
          <w:rFonts w:ascii="Gill Sans MT" w:eastAsia="Times New Roman" w:hAnsi="Gill Sans MT"/>
        </w:rPr>
        <w:t>s</w:t>
      </w:r>
      <w:r w:rsidRPr="00D94EA8">
        <w:rPr>
          <w:rFonts w:ascii="Gill Sans MT" w:eastAsia="Times New Roman" w:hAnsi="Gill Sans MT"/>
        </w:rPr>
        <w:t xml:space="preserve"> to </w:t>
      </w:r>
      <w:r w:rsidR="009E5577">
        <w:rPr>
          <w:rFonts w:ascii="Gill Sans MT" w:eastAsia="Times New Roman" w:hAnsi="Gill Sans MT"/>
        </w:rPr>
        <w:t>Field S</w:t>
      </w:r>
      <w:r w:rsidRPr="00D94EA8">
        <w:rPr>
          <w:rFonts w:ascii="Gill Sans MT" w:eastAsia="Times New Roman" w:hAnsi="Gill Sans MT"/>
        </w:rPr>
        <w:t>upervisors</w:t>
      </w:r>
    </w:p>
    <w:p w14:paraId="66E4A078" w14:textId="7CFCC38C" w:rsidR="005345D8" w:rsidRPr="00D94EA8" w:rsidRDefault="00C23AA4"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 xml:space="preserve">Reviewing </w:t>
      </w:r>
      <w:r w:rsidR="009E5577">
        <w:rPr>
          <w:rFonts w:ascii="Gill Sans MT" w:eastAsia="Times New Roman" w:hAnsi="Gill Sans MT"/>
        </w:rPr>
        <w:t>data</w:t>
      </w:r>
      <w:r w:rsidR="00AC159A">
        <w:rPr>
          <w:rFonts w:ascii="Gill Sans MT" w:eastAsia="Times New Roman" w:hAnsi="Gill Sans MT"/>
        </w:rPr>
        <w:t xml:space="preserve"> in the CAPI system</w:t>
      </w:r>
      <w:r w:rsidR="009E5577" w:rsidRPr="00D94EA8">
        <w:rPr>
          <w:rFonts w:ascii="Gill Sans MT" w:eastAsia="Times New Roman" w:hAnsi="Gill Sans MT"/>
        </w:rPr>
        <w:t xml:space="preserve"> </w:t>
      </w:r>
      <w:r w:rsidR="005345D8" w:rsidRPr="00D94EA8">
        <w:rPr>
          <w:rFonts w:ascii="Gill Sans MT" w:eastAsia="Times New Roman" w:hAnsi="Gill Sans MT"/>
        </w:rPr>
        <w:t xml:space="preserve">by the </w:t>
      </w:r>
      <w:r w:rsidR="00AC159A">
        <w:rPr>
          <w:rFonts w:ascii="Gill Sans MT" w:eastAsia="Times New Roman" w:hAnsi="Gill Sans MT"/>
        </w:rPr>
        <w:t>Field S</w:t>
      </w:r>
      <w:r w:rsidR="005345D8" w:rsidRPr="00D94EA8">
        <w:rPr>
          <w:rFonts w:ascii="Gill Sans MT" w:eastAsia="Times New Roman" w:hAnsi="Gill Sans MT"/>
        </w:rPr>
        <w:t>upervisors</w:t>
      </w:r>
    </w:p>
    <w:p w14:paraId="66E4A079" w14:textId="3E857102" w:rsidR="00F706B6" w:rsidRPr="00D94EA8" w:rsidRDefault="00C23AA4" w:rsidP="009A603F">
      <w:pPr>
        <w:pStyle w:val="ListParagraph"/>
        <w:numPr>
          <w:ilvl w:val="0"/>
          <w:numId w:val="19"/>
        </w:numPr>
        <w:shd w:val="clear" w:color="auto" w:fill="FFFFFF"/>
        <w:spacing w:after="160"/>
        <w:contextualSpacing w:val="0"/>
        <w:outlineLvl w:val="2"/>
        <w:rPr>
          <w:rFonts w:ascii="Gill Sans MT" w:eastAsia="Times New Roman" w:hAnsi="Gill Sans MT"/>
        </w:rPr>
      </w:pPr>
      <w:r>
        <w:rPr>
          <w:rFonts w:ascii="Gill Sans MT" w:eastAsia="Times New Roman" w:hAnsi="Gill Sans MT"/>
        </w:rPr>
        <w:t>Transmitting</w:t>
      </w:r>
      <w:r w:rsidR="005345D8" w:rsidRPr="00D94EA8">
        <w:rPr>
          <w:rFonts w:ascii="Gill Sans MT" w:eastAsia="Times New Roman" w:hAnsi="Gill Sans MT"/>
        </w:rPr>
        <w:t xml:space="preserve"> data from </w:t>
      </w:r>
      <w:r>
        <w:rPr>
          <w:rFonts w:ascii="Gill Sans MT" w:eastAsia="Times New Roman" w:hAnsi="Gill Sans MT"/>
        </w:rPr>
        <w:t xml:space="preserve">the </w:t>
      </w:r>
      <w:r w:rsidR="005345D8" w:rsidRPr="00D94EA8">
        <w:rPr>
          <w:rFonts w:ascii="Gill Sans MT" w:eastAsia="Times New Roman" w:hAnsi="Gill Sans MT"/>
        </w:rPr>
        <w:t xml:space="preserve">field to the </w:t>
      </w:r>
      <w:r w:rsidR="009E5577">
        <w:rPr>
          <w:rFonts w:ascii="Gill Sans MT" w:eastAsia="Times New Roman" w:hAnsi="Gill Sans MT"/>
        </w:rPr>
        <w:t>secure FTP server</w:t>
      </w:r>
    </w:p>
    <w:p w14:paraId="66E4A07A" w14:textId="496A59C2" w:rsidR="00F706B6" w:rsidRPr="00DA5193" w:rsidRDefault="00F706B6" w:rsidP="009A603F">
      <w:pPr>
        <w:pStyle w:val="BodyText1"/>
        <w:spacing w:after="160"/>
      </w:pPr>
      <w:r w:rsidRPr="00DA5193">
        <w:t>It is important that all staff take notes on problems encountered throughout the entire process of the pilot</w:t>
      </w:r>
      <w:r w:rsidR="00F61E81" w:rsidRPr="00DA5193">
        <w:t xml:space="preserve">, especially </w:t>
      </w:r>
      <w:r w:rsidR="002A3E5A" w:rsidRPr="00DA5193">
        <w:t>regarding</w:t>
      </w:r>
      <w:r w:rsidR="00F61E81" w:rsidRPr="00DA5193">
        <w:t xml:space="preserve"> the</w:t>
      </w:r>
      <w:r w:rsidR="000A0DA9" w:rsidRPr="00DA5193">
        <w:t>ir own respective</w:t>
      </w:r>
      <w:r w:rsidR="00F61E81" w:rsidRPr="00DA5193">
        <w:t xml:space="preserve"> responsibilities. Specifically, </w:t>
      </w:r>
      <w:r w:rsidR="00C858EE" w:rsidRPr="00DA5193">
        <w:t>field staff should take</w:t>
      </w:r>
      <w:r w:rsidR="00F61E81" w:rsidRPr="00DA5193">
        <w:t xml:space="preserve"> note </w:t>
      </w:r>
      <w:r w:rsidR="00C858EE" w:rsidRPr="00DA5193">
        <w:t xml:space="preserve">of issues with household assignments, </w:t>
      </w:r>
      <w:r w:rsidR="00F61E81" w:rsidRPr="00DA5193">
        <w:t>respondent</w:t>
      </w:r>
      <w:r w:rsidRPr="00DA5193">
        <w:t xml:space="preserve"> selection, </w:t>
      </w:r>
      <w:r w:rsidR="000A0DA9" w:rsidRPr="00DA5193">
        <w:t xml:space="preserve">survey procedures, and </w:t>
      </w:r>
      <w:r w:rsidRPr="00DA5193">
        <w:t>interview</w:t>
      </w:r>
      <w:r w:rsidR="00C858EE" w:rsidRPr="00DA5193">
        <w:t xml:space="preserve"> </w:t>
      </w:r>
      <w:r w:rsidR="000A0DA9" w:rsidRPr="00DA5193">
        <w:t>dynamics</w:t>
      </w:r>
      <w:r w:rsidR="00864C61">
        <w:t>—</w:t>
      </w:r>
      <w:r w:rsidRPr="00DA5193">
        <w:t>including problematic wording</w:t>
      </w:r>
      <w:r w:rsidR="002A3E5A" w:rsidRPr="00DA5193">
        <w:t xml:space="preserve"> and </w:t>
      </w:r>
      <w:r w:rsidR="00342359" w:rsidRPr="00DA5193">
        <w:t xml:space="preserve">any lingering issues with </w:t>
      </w:r>
      <w:r w:rsidRPr="00DA5193">
        <w:t>flow or skip pattern</w:t>
      </w:r>
      <w:r w:rsidR="00B45BEE" w:rsidRPr="00DA5193">
        <w:t>s</w:t>
      </w:r>
      <w:r w:rsidRPr="00DA5193">
        <w:t xml:space="preserve"> in the questionnaire</w:t>
      </w:r>
      <w:r w:rsidR="008679BC">
        <w:t xml:space="preserve"> and data collection system</w:t>
      </w:r>
      <w:r w:rsidRPr="00DA5193">
        <w:t>.</w:t>
      </w:r>
      <w:r w:rsidR="00865458" w:rsidRPr="00DA5193">
        <w:t xml:space="preserve"> A sample of</w:t>
      </w:r>
      <w:r w:rsidR="00B45BEE" w:rsidRPr="00DA5193">
        <w:t xml:space="preserve"> the</w:t>
      </w:r>
      <w:r w:rsidR="00865458" w:rsidRPr="00DA5193">
        <w:t xml:space="preserve"> </w:t>
      </w:r>
      <w:r w:rsidR="00B45BEE" w:rsidRPr="00DA5193">
        <w:t>f</w:t>
      </w:r>
      <w:r w:rsidR="00865458" w:rsidRPr="00DA5193">
        <w:t xml:space="preserve">eedback </w:t>
      </w:r>
      <w:r w:rsidR="00B45BEE" w:rsidRPr="00DA5193">
        <w:t>f</w:t>
      </w:r>
      <w:r w:rsidR="00865458" w:rsidRPr="00DA5193">
        <w:t>orm</w:t>
      </w:r>
      <w:r w:rsidR="006B1D37" w:rsidRPr="00DA5193">
        <w:t xml:space="preserve"> (Form 1)</w:t>
      </w:r>
      <w:r w:rsidR="00B45BEE" w:rsidRPr="00DA5193">
        <w:t xml:space="preserve"> </w:t>
      </w:r>
      <w:r w:rsidR="006C3651" w:rsidRPr="00DA5193">
        <w:t xml:space="preserve">follows </w:t>
      </w:r>
      <w:r w:rsidR="00864C61">
        <w:t>at the end of this protocol</w:t>
      </w:r>
      <w:r w:rsidR="00865458" w:rsidRPr="00DA5193">
        <w:t>.</w:t>
      </w:r>
    </w:p>
    <w:p w14:paraId="66E4A07B" w14:textId="77777777" w:rsidR="000C1E36" w:rsidRPr="00805D2A" w:rsidRDefault="00FB375D" w:rsidP="004434CE">
      <w:pPr>
        <w:pStyle w:val="Heading2"/>
      </w:pPr>
      <w:bookmarkStart w:id="18" w:name="_Toc69167953"/>
      <w:r w:rsidRPr="00D94EA8">
        <w:t xml:space="preserve">Step 3: </w:t>
      </w:r>
      <w:r w:rsidR="00B67CB8" w:rsidRPr="00631C29">
        <w:t xml:space="preserve">Debrief </w:t>
      </w:r>
      <w:r w:rsidR="00802091">
        <w:t>survey staff</w:t>
      </w:r>
      <w:r w:rsidR="00B67CB8" w:rsidRPr="00631C29">
        <w:t xml:space="preserve"> on problems encountered and discuss possible solutions.</w:t>
      </w:r>
      <w:bookmarkEnd w:id="18"/>
    </w:p>
    <w:p w14:paraId="66E4A07C" w14:textId="2AF8C33D" w:rsidR="000C1E36" w:rsidRPr="00D94EA8" w:rsidRDefault="0022686C" w:rsidP="009A603F">
      <w:pPr>
        <w:pStyle w:val="BodyText1"/>
        <w:spacing w:after="160"/>
      </w:pPr>
      <w:r w:rsidRPr="00D94EA8">
        <w:t xml:space="preserve">Following </w:t>
      </w:r>
      <w:r w:rsidR="00B45BEE">
        <w:t xml:space="preserve">the </w:t>
      </w:r>
      <w:r w:rsidRPr="00D94EA8">
        <w:t xml:space="preserve">pilot test, </w:t>
      </w:r>
      <w:r w:rsidR="00EF436C" w:rsidRPr="006B2B76">
        <w:rPr>
          <w:highlight w:val="yellow"/>
        </w:rPr>
        <w:t>[SURVEY SUBCONTRACTOR]</w:t>
      </w:r>
      <w:r w:rsidRPr="00D94EA8">
        <w:t xml:space="preserve"> will schedule a debriefing session in a classroom setting with survey team members and training staff, including </w:t>
      </w:r>
      <w:r w:rsidR="00EF436C">
        <w:t>Field S</w:t>
      </w:r>
      <w:r w:rsidRPr="00D94EA8">
        <w:t xml:space="preserve">upervisors, </w:t>
      </w:r>
      <w:r w:rsidR="00EF436C">
        <w:t>I</w:t>
      </w:r>
      <w:r w:rsidRPr="00D94EA8">
        <w:t xml:space="preserve">nterviewers, </w:t>
      </w:r>
      <w:r w:rsidR="00EF436C">
        <w:t>Q</w:t>
      </w:r>
      <w:r w:rsidRPr="00D94EA8">
        <w:t xml:space="preserve">uality </w:t>
      </w:r>
      <w:r w:rsidR="00EF436C">
        <w:t>C</w:t>
      </w:r>
      <w:r w:rsidRPr="00D94EA8">
        <w:t xml:space="preserve">ontrol </w:t>
      </w:r>
      <w:r w:rsidR="00EF436C">
        <w:t>S</w:t>
      </w:r>
      <w:r w:rsidRPr="00D94EA8">
        <w:t xml:space="preserve">upervisors, </w:t>
      </w:r>
      <w:r w:rsidR="003D7C40">
        <w:t>the</w:t>
      </w:r>
      <w:r w:rsidRPr="00D94EA8">
        <w:t xml:space="preserve"> </w:t>
      </w:r>
      <w:r w:rsidR="00EF436C">
        <w:t>I</w:t>
      </w:r>
      <w:r w:rsidR="003A6628">
        <w:t>n-</w:t>
      </w:r>
      <w:r w:rsidR="00EF436C">
        <w:t>C</w:t>
      </w:r>
      <w:r w:rsidR="003A6628">
        <w:t xml:space="preserve">ountry </w:t>
      </w:r>
      <w:r w:rsidR="00EF436C">
        <w:t>D</w:t>
      </w:r>
      <w:r w:rsidR="003A6628">
        <w:t xml:space="preserve">ata </w:t>
      </w:r>
      <w:r w:rsidR="00EF436C">
        <w:t>M</w:t>
      </w:r>
      <w:r w:rsidR="003A6628">
        <w:t xml:space="preserve">anager, </w:t>
      </w:r>
      <w:r w:rsidRPr="00D94EA8">
        <w:t xml:space="preserve">and the </w:t>
      </w:r>
      <w:r w:rsidR="00EF436C">
        <w:t>S</w:t>
      </w:r>
      <w:r w:rsidRPr="00D94EA8">
        <w:t xml:space="preserve">urvey </w:t>
      </w:r>
      <w:r w:rsidR="00EF436C">
        <w:t>D</w:t>
      </w:r>
      <w:r w:rsidRPr="00D94EA8">
        <w:t xml:space="preserve">irector. </w:t>
      </w:r>
      <w:r w:rsidR="00077EFE" w:rsidRPr="00300B4B">
        <w:rPr>
          <w:highlight w:val="yellow"/>
        </w:rPr>
        <w:t>[SURVEY SUBCONTRACTOR]</w:t>
      </w:r>
      <w:r w:rsidR="00C858EE">
        <w:t xml:space="preserve"> </w:t>
      </w:r>
      <w:r w:rsidR="00B45BEE">
        <w:t xml:space="preserve">will </w:t>
      </w:r>
      <w:r w:rsidR="00C858EE">
        <w:t>lead</w:t>
      </w:r>
      <w:r w:rsidR="005B428B" w:rsidRPr="00D94EA8">
        <w:t xml:space="preserve"> </w:t>
      </w:r>
      <w:r w:rsidR="00B45BEE">
        <w:t xml:space="preserve">a </w:t>
      </w:r>
      <w:r w:rsidR="00F706B6" w:rsidRPr="00D94EA8">
        <w:t>discuss</w:t>
      </w:r>
      <w:r w:rsidR="00C858EE">
        <w:t>ion of</w:t>
      </w:r>
      <w:r w:rsidR="005B428B" w:rsidRPr="00D94EA8">
        <w:t xml:space="preserve"> </w:t>
      </w:r>
      <w:r w:rsidR="00B45BEE">
        <w:t xml:space="preserve">the issues encountered </w:t>
      </w:r>
      <w:r w:rsidR="005B428B" w:rsidRPr="00D94EA8">
        <w:t xml:space="preserve">and </w:t>
      </w:r>
      <w:r w:rsidR="00B45BEE">
        <w:t xml:space="preserve">clarify any points on </w:t>
      </w:r>
      <w:r w:rsidR="000C1E36" w:rsidRPr="00D94EA8">
        <w:t xml:space="preserve">the questionnaires, manuals, </w:t>
      </w:r>
      <w:r w:rsidR="00C858EE">
        <w:t>s</w:t>
      </w:r>
      <w:r w:rsidR="00F706B6" w:rsidRPr="00D94EA8">
        <w:t xml:space="preserve">urvey </w:t>
      </w:r>
      <w:r w:rsidR="000C1E36" w:rsidRPr="00D94EA8">
        <w:t>procedures</w:t>
      </w:r>
      <w:r w:rsidR="00C858EE">
        <w:t>,</w:t>
      </w:r>
      <w:r w:rsidR="00F706B6" w:rsidRPr="00D94EA8">
        <w:t xml:space="preserve"> and logistics</w:t>
      </w:r>
      <w:r w:rsidR="000C1E36" w:rsidRPr="00D94EA8">
        <w:t xml:space="preserve">. </w:t>
      </w:r>
      <w:r w:rsidR="00B45BEE">
        <w:t>A</w:t>
      </w:r>
      <w:r w:rsidR="00F95FEE" w:rsidRPr="00D94EA8">
        <w:t xml:space="preserve">t </w:t>
      </w:r>
      <w:r w:rsidR="007D4941">
        <w:t>the</w:t>
      </w:r>
      <w:r w:rsidR="00F95FEE" w:rsidRPr="00D94EA8">
        <w:t xml:space="preserve"> debriefing, all </w:t>
      </w:r>
      <w:r w:rsidR="00041D14">
        <w:t>s</w:t>
      </w:r>
      <w:r w:rsidR="00942EDA">
        <w:t>urvey staff</w:t>
      </w:r>
      <w:r w:rsidR="00041D14" w:rsidRPr="00D94EA8">
        <w:t xml:space="preserve"> </w:t>
      </w:r>
      <w:r w:rsidR="00B45BEE">
        <w:t xml:space="preserve">will </w:t>
      </w:r>
      <w:r w:rsidR="00F95FEE" w:rsidRPr="00D94EA8">
        <w:t>receive feedback on their performance</w:t>
      </w:r>
      <w:r w:rsidR="00B45BEE">
        <w:t xml:space="preserve"> and clarification on</w:t>
      </w:r>
      <w:r w:rsidR="00F95FEE" w:rsidRPr="00D94EA8">
        <w:t xml:space="preserve"> </w:t>
      </w:r>
      <w:r w:rsidR="00B45BEE">
        <w:t xml:space="preserve">any </w:t>
      </w:r>
      <w:r w:rsidR="00F95FEE" w:rsidRPr="00D94EA8">
        <w:t>difficulties</w:t>
      </w:r>
      <w:r w:rsidR="00B45BEE">
        <w:t xml:space="preserve"> they </w:t>
      </w:r>
      <w:r w:rsidR="00942EDA">
        <w:t xml:space="preserve">may have </w:t>
      </w:r>
      <w:r w:rsidR="00B45BEE">
        <w:t>encountered or</w:t>
      </w:r>
      <w:r w:rsidR="00F95FEE" w:rsidRPr="00D94EA8">
        <w:t xml:space="preserve"> questions</w:t>
      </w:r>
      <w:r w:rsidR="00B45BEE">
        <w:t xml:space="preserve"> they </w:t>
      </w:r>
      <w:r w:rsidR="00942EDA">
        <w:t xml:space="preserve">may </w:t>
      </w:r>
      <w:r w:rsidR="00B45BEE">
        <w:t>have</w:t>
      </w:r>
      <w:r w:rsidR="00F95FEE" w:rsidRPr="00D94EA8">
        <w:t xml:space="preserve">. </w:t>
      </w:r>
    </w:p>
    <w:p w14:paraId="66E4A07D" w14:textId="0C227BFA" w:rsidR="000C1E36" w:rsidRPr="00D94EA8" w:rsidRDefault="00B45BEE" w:rsidP="009A603F">
      <w:pPr>
        <w:pStyle w:val="BodyText1"/>
        <w:spacing w:after="160"/>
      </w:pPr>
      <w:r>
        <w:t>T</w:t>
      </w:r>
      <w:r w:rsidR="000C1E36" w:rsidRPr="00D94EA8">
        <w:t xml:space="preserve">o ensure that information collected during the pilot is </w:t>
      </w:r>
      <w:r w:rsidRPr="00D94EA8">
        <w:t>relayed</w:t>
      </w:r>
      <w:r>
        <w:t xml:space="preserve"> </w:t>
      </w:r>
      <w:r w:rsidR="000C1E36" w:rsidRPr="00D94EA8">
        <w:t>accurately, it is important to take good notes during the</w:t>
      </w:r>
      <w:r w:rsidR="00494CA3">
        <w:t xml:space="preserve"> interviews </w:t>
      </w:r>
      <w:r w:rsidR="00DA1D59">
        <w:t xml:space="preserve">in preparation for </w:t>
      </w:r>
      <w:r w:rsidR="00494CA3">
        <w:t xml:space="preserve">the </w:t>
      </w:r>
      <w:r w:rsidR="00C858EE">
        <w:t>debrief</w:t>
      </w:r>
      <w:r w:rsidR="000C1E36" w:rsidRPr="00D94EA8">
        <w:t xml:space="preserve">. </w:t>
      </w:r>
      <w:r w:rsidR="006458F2" w:rsidRPr="00D94EA8">
        <w:t>To ensure an effective</w:t>
      </w:r>
      <w:r>
        <w:t>,</w:t>
      </w:r>
      <w:r w:rsidR="006458F2" w:rsidRPr="00D94EA8">
        <w:t xml:space="preserve"> efficient post-pilot debriefing session, all </w:t>
      </w:r>
      <w:r w:rsidR="00DA1D59">
        <w:t>Field S</w:t>
      </w:r>
      <w:r w:rsidR="006458F2" w:rsidRPr="00D94EA8">
        <w:t>upervisors must review and consolidate</w:t>
      </w:r>
      <w:r w:rsidR="00942EDA">
        <w:t>,</w:t>
      </w:r>
      <w:r w:rsidR="00494CA3">
        <w:t xml:space="preserve"> by team</w:t>
      </w:r>
      <w:r w:rsidR="00942EDA">
        <w:t>,</w:t>
      </w:r>
      <w:r w:rsidR="006458F2" w:rsidRPr="00D94EA8">
        <w:t xml:space="preserve"> all </w:t>
      </w:r>
      <w:r w:rsidR="00E73A41" w:rsidRPr="00D94EA8">
        <w:t xml:space="preserve">of </w:t>
      </w:r>
      <w:r w:rsidR="006458F2" w:rsidRPr="00D94EA8">
        <w:t>the feedback forms</w:t>
      </w:r>
      <w:r w:rsidR="00494CA3">
        <w:t xml:space="preserve"> </w:t>
      </w:r>
      <w:r w:rsidR="00942EDA">
        <w:t>submitted by the</w:t>
      </w:r>
      <w:r w:rsidR="006458F2" w:rsidRPr="00D94EA8">
        <w:t xml:space="preserve"> </w:t>
      </w:r>
      <w:r w:rsidR="00DA1D59">
        <w:t>I</w:t>
      </w:r>
      <w:r w:rsidR="006458F2" w:rsidRPr="00D94EA8">
        <w:t xml:space="preserve">nterviewers. </w:t>
      </w:r>
      <w:r w:rsidR="000C1E36" w:rsidRPr="00D94EA8">
        <w:t xml:space="preserve">Specific issues should be noted directly on the </w:t>
      </w:r>
      <w:r w:rsidR="002D3785">
        <w:t xml:space="preserve">paper </w:t>
      </w:r>
      <w:r w:rsidR="000C1E36" w:rsidRPr="00D94EA8">
        <w:t>questionnaire</w:t>
      </w:r>
      <w:r w:rsidR="00494CA3">
        <w:t>, paying close attention to any of the following issues:</w:t>
      </w:r>
      <w:r w:rsidR="000C1E36" w:rsidRPr="00D94EA8">
        <w:t xml:space="preserve"> </w:t>
      </w:r>
    </w:p>
    <w:p w14:paraId="66E4A07E" w14:textId="77777777" w:rsidR="000C1E36"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Problems with the questionnaire</w:t>
      </w:r>
      <w:r w:rsidR="00C858EE">
        <w:rPr>
          <w:rFonts w:ascii="Gill Sans MT" w:eastAsia="Times New Roman" w:hAnsi="Gill Sans MT"/>
        </w:rPr>
        <w:t xml:space="preserve"> or translations</w:t>
      </w:r>
    </w:p>
    <w:p w14:paraId="66E4A07F" w14:textId="21FAE07E" w:rsidR="00C858EE" w:rsidRPr="00D94EA8" w:rsidRDefault="00C858EE" w:rsidP="004434CE">
      <w:pPr>
        <w:widowControl w:val="0"/>
        <w:numPr>
          <w:ilvl w:val="0"/>
          <w:numId w:val="15"/>
        </w:numPr>
        <w:spacing w:after="0"/>
        <w:ind w:left="720" w:right="58"/>
        <w:rPr>
          <w:rFonts w:ascii="Gill Sans MT" w:eastAsia="Times New Roman" w:hAnsi="Gill Sans MT"/>
        </w:rPr>
      </w:pPr>
      <w:r>
        <w:rPr>
          <w:rFonts w:ascii="Gill Sans MT" w:eastAsia="Times New Roman" w:hAnsi="Gill Sans MT"/>
        </w:rPr>
        <w:t xml:space="preserve">Problems with the CAPI data collection </w:t>
      </w:r>
      <w:r w:rsidR="00FB154A">
        <w:rPr>
          <w:rFonts w:ascii="Gill Sans MT" w:eastAsia="Times New Roman" w:hAnsi="Gill Sans MT"/>
        </w:rPr>
        <w:t>system</w:t>
      </w:r>
    </w:p>
    <w:p w14:paraId="66E4A080" w14:textId="3082FDDE"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 xml:space="preserve">Problems with </w:t>
      </w:r>
      <w:r w:rsidR="00FB154A">
        <w:rPr>
          <w:rFonts w:ascii="Gill Sans MT" w:eastAsia="Times New Roman" w:hAnsi="Gill Sans MT"/>
        </w:rPr>
        <w:t>I</w:t>
      </w:r>
      <w:r w:rsidR="00942EDA">
        <w:rPr>
          <w:rFonts w:ascii="Gill Sans MT" w:eastAsia="Times New Roman" w:hAnsi="Gill Sans MT"/>
        </w:rPr>
        <w:t>nterviewer</w:t>
      </w:r>
      <w:r w:rsidRPr="00D94EA8">
        <w:rPr>
          <w:rFonts w:ascii="Gill Sans MT" w:eastAsia="Times New Roman" w:hAnsi="Gill Sans MT"/>
        </w:rPr>
        <w:t xml:space="preserve"> training</w:t>
      </w:r>
    </w:p>
    <w:p w14:paraId="66E4A081" w14:textId="77777777"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Problems with logistics</w:t>
      </w:r>
      <w:r w:rsidR="00494CA3">
        <w:rPr>
          <w:rFonts w:ascii="Gill Sans MT" w:eastAsia="Times New Roman" w:hAnsi="Gill Sans MT"/>
        </w:rPr>
        <w:t xml:space="preserve"> or</w:t>
      </w:r>
      <w:r w:rsidRPr="00D94EA8">
        <w:rPr>
          <w:rFonts w:ascii="Gill Sans MT" w:eastAsia="Times New Roman" w:hAnsi="Gill Sans MT"/>
        </w:rPr>
        <w:t xml:space="preserve"> transportation</w:t>
      </w:r>
    </w:p>
    <w:p w14:paraId="66E4A082" w14:textId="77777777"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 xml:space="preserve">Problems with data transmission </w:t>
      </w:r>
    </w:p>
    <w:p w14:paraId="66E4A083" w14:textId="7976B5F5" w:rsidR="000C1E36" w:rsidRPr="00D94EA8" w:rsidRDefault="000C1E36" w:rsidP="004434CE">
      <w:pPr>
        <w:widowControl w:val="0"/>
        <w:numPr>
          <w:ilvl w:val="0"/>
          <w:numId w:val="14"/>
        </w:numPr>
        <w:spacing w:after="0"/>
        <w:ind w:left="720" w:right="58"/>
        <w:rPr>
          <w:rFonts w:ascii="Gill Sans MT" w:eastAsia="Times New Roman" w:hAnsi="Gill Sans MT"/>
        </w:rPr>
      </w:pPr>
      <w:r w:rsidRPr="00D94EA8">
        <w:rPr>
          <w:rFonts w:ascii="Gill Sans MT" w:eastAsia="Times New Roman" w:hAnsi="Gill Sans MT"/>
        </w:rPr>
        <w:t>General observations about the fieldwork and interview</w:t>
      </w:r>
      <w:r w:rsidR="00494CA3">
        <w:rPr>
          <w:rFonts w:ascii="Gill Sans MT" w:eastAsia="Times New Roman" w:hAnsi="Gill Sans MT"/>
        </w:rPr>
        <w:t>,</w:t>
      </w:r>
      <w:r w:rsidRPr="00D94EA8">
        <w:rPr>
          <w:rFonts w:ascii="Gill Sans MT" w:eastAsia="Times New Roman" w:hAnsi="Gill Sans MT"/>
        </w:rPr>
        <w:t xml:space="preserve"> note</w:t>
      </w:r>
      <w:r w:rsidR="00494CA3">
        <w:rPr>
          <w:rFonts w:ascii="Gill Sans MT" w:eastAsia="Times New Roman" w:hAnsi="Gill Sans MT"/>
        </w:rPr>
        <w:t>d</w:t>
      </w:r>
      <w:r w:rsidRPr="00D94EA8">
        <w:rPr>
          <w:rFonts w:ascii="Gill Sans MT" w:eastAsia="Times New Roman" w:hAnsi="Gill Sans MT"/>
        </w:rPr>
        <w:t xml:space="preserve"> on the final page of the questionnaire</w:t>
      </w:r>
      <w:r w:rsidR="00197833">
        <w:rPr>
          <w:rFonts w:ascii="Gill Sans MT" w:eastAsia="Times New Roman" w:hAnsi="Gill Sans MT"/>
        </w:rPr>
        <w:t xml:space="preserve"> or on the tablet</w:t>
      </w:r>
      <w:r w:rsidRPr="00D94EA8">
        <w:rPr>
          <w:rFonts w:ascii="Gill Sans MT" w:eastAsia="Times New Roman" w:hAnsi="Gill Sans MT"/>
        </w:rPr>
        <w:t>, such as</w:t>
      </w:r>
      <w:r w:rsidR="00494CA3">
        <w:rPr>
          <w:rFonts w:ascii="Gill Sans MT" w:eastAsia="Times New Roman" w:hAnsi="Gill Sans MT"/>
        </w:rPr>
        <w:t>—</w:t>
      </w:r>
    </w:p>
    <w:p w14:paraId="66E4A084"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Issues with the selection of respondents in a household</w:t>
      </w:r>
    </w:p>
    <w:p w14:paraId="66E4A085"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Lack of rapport with the respondent or respondent fatigue or reluctance</w:t>
      </w:r>
    </w:p>
    <w:p w14:paraId="66E4A086"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Household dynamics that may have influenced the interview</w:t>
      </w:r>
    </w:p>
    <w:p w14:paraId="66E4A087"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 xml:space="preserve">Difficulties in </w:t>
      </w:r>
      <w:r w:rsidR="009E7E3B">
        <w:rPr>
          <w:rFonts w:ascii="Gill Sans MT" w:eastAsia="Times New Roman" w:hAnsi="Gill Sans MT"/>
        </w:rPr>
        <w:t>reviewing and revising</w:t>
      </w:r>
      <w:r w:rsidR="009E7E3B" w:rsidRPr="00D94EA8">
        <w:rPr>
          <w:rFonts w:ascii="Gill Sans MT" w:eastAsia="Times New Roman" w:hAnsi="Gill Sans MT"/>
        </w:rPr>
        <w:t xml:space="preserve"> </w:t>
      </w:r>
      <w:r w:rsidRPr="00D94EA8">
        <w:rPr>
          <w:rFonts w:ascii="Gill Sans MT" w:eastAsia="Times New Roman" w:hAnsi="Gill Sans MT"/>
        </w:rPr>
        <w:t xml:space="preserve">the questionnaire </w:t>
      </w:r>
    </w:p>
    <w:p w14:paraId="66E4A088" w14:textId="77777777" w:rsidR="000C1E36" w:rsidRPr="00D94EA8" w:rsidRDefault="000C1E36" w:rsidP="00DA5193">
      <w:pPr>
        <w:widowControl w:val="0"/>
        <w:numPr>
          <w:ilvl w:val="0"/>
          <w:numId w:val="16"/>
        </w:numPr>
        <w:ind w:left="1440" w:right="58"/>
        <w:rPr>
          <w:rFonts w:ascii="Gill Sans MT" w:eastAsia="Times New Roman" w:hAnsi="Gill Sans MT"/>
        </w:rPr>
      </w:pPr>
      <w:r w:rsidRPr="00D94EA8">
        <w:rPr>
          <w:rFonts w:ascii="Gill Sans MT" w:eastAsia="Times New Roman" w:hAnsi="Gill Sans MT"/>
        </w:rPr>
        <w:t>Any other events worth noting</w:t>
      </w:r>
    </w:p>
    <w:p w14:paraId="66E4A089" w14:textId="752AEF98" w:rsidR="00EF0F05" w:rsidRPr="00D94EA8" w:rsidRDefault="00494CA3" w:rsidP="00DA5193">
      <w:pPr>
        <w:pStyle w:val="BodyText1"/>
      </w:pPr>
      <w:r>
        <w:t>A</w:t>
      </w:r>
      <w:r w:rsidR="00EF0F05" w:rsidRPr="00D94EA8">
        <w:t xml:space="preserve">ll </w:t>
      </w:r>
      <w:r w:rsidR="006A502D">
        <w:t>Field S</w:t>
      </w:r>
      <w:r w:rsidR="00EF0F05" w:rsidRPr="00D94EA8">
        <w:t>upervisors must</w:t>
      </w:r>
      <w:r>
        <w:t xml:space="preserve"> also</w:t>
      </w:r>
      <w:r w:rsidR="00EF0F05" w:rsidRPr="00D94EA8">
        <w:t xml:space="preserve"> fill out an observation form </w:t>
      </w:r>
      <w:r>
        <w:t>for</w:t>
      </w:r>
      <w:r w:rsidRPr="00D94EA8">
        <w:t xml:space="preserve"> </w:t>
      </w:r>
      <w:r w:rsidR="00EF0F05" w:rsidRPr="00D94EA8">
        <w:t xml:space="preserve">each interview they observe. The observation forms will be used to evaluate </w:t>
      </w:r>
      <w:r w:rsidR="00C11868">
        <w:t>I</w:t>
      </w:r>
      <w:r w:rsidR="001E2E58">
        <w:t xml:space="preserve">nterviewer </w:t>
      </w:r>
      <w:r w:rsidR="000452EB">
        <w:t>performance</w:t>
      </w:r>
      <w:r w:rsidR="000452EB" w:rsidRPr="00D94EA8">
        <w:t xml:space="preserve"> </w:t>
      </w:r>
      <w:r w:rsidR="00EF0F05" w:rsidRPr="00D94EA8">
        <w:t xml:space="preserve">and serve as references </w:t>
      </w:r>
      <w:r w:rsidR="001E2E58">
        <w:t>if</w:t>
      </w:r>
      <w:r w:rsidR="001E2E58" w:rsidRPr="00D94EA8">
        <w:t xml:space="preserve"> </w:t>
      </w:r>
      <w:r w:rsidR="00EF0F05" w:rsidRPr="00D94EA8">
        <w:t>re</w:t>
      </w:r>
      <w:r w:rsidR="000452EB">
        <w:noBreakHyphen/>
      </w:r>
      <w:r w:rsidR="00EF0F05" w:rsidRPr="00D94EA8">
        <w:t xml:space="preserve">training becomes necessary. A sample of </w:t>
      </w:r>
      <w:r w:rsidR="001E2E58">
        <w:t xml:space="preserve">an </w:t>
      </w:r>
      <w:r w:rsidR="00EF0F05" w:rsidRPr="00D94EA8">
        <w:t xml:space="preserve">interview observation </w:t>
      </w:r>
      <w:r w:rsidR="006B1D37">
        <w:t xml:space="preserve">form </w:t>
      </w:r>
      <w:r w:rsidR="000452EB">
        <w:t xml:space="preserve">follows at the end of this protocol </w:t>
      </w:r>
      <w:r w:rsidR="006B1D37">
        <w:t>(Form II)</w:t>
      </w:r>
      <w:r w:rsidR="00EF0F05" w:rsidRPr="00D94EA8">
        <w:t xml:space="preserve">. </w:t>
      </w:r>
    </w:p>
    <w:p w14:paraId="66E4A08A" w14:textId="49504D16" w:rsidR="000C1E36" w:rsidRPr="004734FC" w:rsidRDefault="000C1E36" w:rsidP="004434CE">
      <w:pPr>
        <w:pStyle w:val="Heading2"/>
        <w:rPr>
          <w:rFonts w:eastAsia="Times New Roman"/>
          <w:u w:val="single"/>
        </w:rPr>
      </w:pPr>
      <w:bookmarkStart w:id="19" w:name="_Toc69167954"/>
      <w:r w:rsidRPr="00D94EA8">
        <w:t xml:space="preserve">Step 4: </w:t>
      </w:r>
      <w:r w:rsidR="00942EDA" w:rsidRPr="00942EDA">
        <w:t xml:space="preserve">Revise the </w:t>
      </w:r>
      <w:commentRangeStart w:id="20"/>
      <w:r w:rsidR="000439DF">
        <w:t>survey instrument</w:t>
      </w:r>
      <w:r w:rsidR="000439DF" w:rsidRPr="00942EDA">
        <w:t xml:space="preserve"> </w:t>
      </w:r>
      <w:commentRangeEnd w:id="20"/>
      <w:r w:rsidR="00D7560C">
        <w:rPr>
          <w:rStyle w:val="CommentReference"/>
          <w:rFonts w:ascii="Calibri" w:eastAsia="Calibri" w:hAnsi="Calibri" w:cs="Times New Roman"/>
          <w:b w:val="0"/>
          <w:color w:val="auto"/>
        </w:rPr>
        <w:commentReference w:id="20"/>
      </w:r>
      <w:r w:rsidR="00942EDA" w:rsidRPr="00942EDA">
        <w:t>or procedures, as needed, based on findings from the pilot</w:t>
      </w:r>
      <w:r w:rsidR="00B67CB8" w:rsidRPr="00011813">
        <w:rPr>
          <w:rFonts w:eastAsia="Times New Roman"/>
        </w:rPr>
        <w:t>.</w:t>
      </w:r>
      <w:bookmarkEnd w:id="19"/>
    </w:p>
    <w:p w14:paraId="66E4A08B" w14:textId="7813AE68" w:rsidR="00EF05BA" w:rsidRPr="00D94EA8" w:rsidRDefault="00F41998" w:rsidP="00DA5193">
      <w:pPr>
        <w:pStyle w:val="BodyText1"/>
      </w:pPr>
      <w:r>
        <w:t>E</w:t>
      </w:r>
      <w:r w:rsidR="00EF05BA" w:rsidRPr="00B67CCF">
        <w:t xml:space="preserve">ach ZOI </w:t>
      </w:r>
      <w:del w:id="21" w:author="Kaur, Jasbir" w:date="2021-04-30T02:02:00Z">
        <w:r w:rsidR="00B76B66" w:rsidDel="00C574A8">
          <w:delText xml:space="preserve">Midline </w:delText>
        </w:r>
      </w:del>
      <w:r w:rsidR="00501EA7">
        <w:t xml:space="preserve">Survey </w:t>
      </w:r>
      <w:r w:rsidR="00942EDA">
        <w:t>questionnaire</w:t>
      </w:r>
      <w:r w:rsidR="00C858EE">
        <w:t xml:space="preserve"> will </w:t>
      </w:r>
      <w:r w:rsidR="00EF0F05" w:rsidRPr="00B67CCF">
        <w:t xml:space="preserve">be </w:t>
      </w:r>
      <w:r w:rsidR="00942EDA">
        <w:t xml:space="preserve">rigorously </w:t>
      </w:r>
      <w:r w:rsidR="00EF0F05" w:rsidRPr="00B67CCF">
        <w:t xml:space="preserve">pretested </w:t>
      </w:r>
      <w:r w:rsidR="00942EDA">
        <w:t>twice prior to</w:t>
      </w:r>
      <w:r w:rsidR="00942EDA" w:rsidRPr="00B67CCF">
        <w:t xml:space="preserve"> </w:t>
      </w:r>
      <w:r>
        <w:t xml:space="preserve">the </w:t>
      </w:r>
      <w:r w:rsidR="00C11868">
        <w:t>I</w:t>
      </w:r>
      <w:r w:rsidR="00EF0F05" w:rsidRPr="00B67CCF">
        <w:t xml:space="preserve">nterviewer </w:t>
      </w:r>
      <w:r w:rsidR="00942EDA">
        <w:t xml:space="preserve">main </w:t>
      </w:r>
      <w:r w:rsidR="00B41211" w:rsidRPr="00B67CCF">
        <w:t>training</w:t>
      </w:r>
      <w:r w:rsidR="00942EDA">
        <w:t xml:space="preserve">, allowing the </w:t>
      </w:r>
      <w:r w:rsidR="00A11EC7">
        <w:t>pilo</w:t>
      </w:r>
      <w:r w:rsidR="00942EDA">
        <w:t>t exercise to</w:t>
      </w:r>
      <w:r w:rsidR="00B41211" w:rsidRPr="00B67CCF">
        <w:t xml:space="preserve"> focus </w:t>
      </w:r>
      <w:r w:rsidRPr="00B67CCF">
        <w:t>mainly</w:t>
      </w:r>
      <w:r>
        <w:t xml:space="preserve"> </w:t>
      </w:r>
      <w:r w:rsidR="00B41211" w:rsidRPr="00B67CCF">
        <w:t>on identify</w:t>
      </w:r>
      <w:r w:rsidR="00B41211" w:rsidRPr="00D94EA8">
        <w:t xml:space="preserve">ing practical </w:t>
      </w:r>
      <w:r w:rsidRPr="00D94EA8">
        <w:t>implementation</w:t>
      </w:r>
      <w:r>
        <w:t xml:space="preserve"> </w:t>
      </w:r>
      <w:r w:rsidR="00B41211" w:rsidRPr="00D94EA8">
        <w:t>issues</w:t>
      </w:r>
      <w:r w:rsidR="0066498C">
        <w:t>.</w:t>
      </w:r>
      <w:r w:rsidR="00942EDA">
        <w:t xml:space="preserve"> These might include the</w:t>
      </w:r>
      <w:r w:rsidR="007E7670" w:rsidRPr="00D94EA8">
        <w:t xml:space="preserve"> need for additional training for field team members; challenges </w:t>
      </w:r>
      <w:r>
        <w:t xml:space="preserve">encountered </w:t>
      </w:r>
      <w:r w:rsidR="007E7670" w:rsidRPr="00D94EA8">
        <w:t>with logistical arrangement</w:t>
      </w:r>
      <w:r>
        <w:t>s, such as</w:t>
      </w:r>
      <w:r w:rsidR="007E7670" w:rsidRPr="00D94EA8">
        <w:t xml:space="preserve"> transportation</w:t>
      </w:r>
      <w:r>
        <w:t xml:space="preserve"> and</w:t>
      </w:r>
      <w:r w:rsidR="007E7670" w:rsidRPr="00D94EA8">
        <w:t xml:space="preserve"> </w:t>
      </w:r>
      <w:r w:rsidRPr="00D94EA8">
        <w:t>equipment</w:t>
      </w:r>
      <w:r>
        <w:t xml:space="preserve"> </w:t>
      </w:r>
      <w:r w:rsidR="007E7670" w:rsidRPr="00D94EA8">
        <w:t xml:space="preserve">distribution; </w:t>
      </w:r>
      <w:r>
        <w:t xml:space="preserve">and </w:t>
      </w:r>
      <w:r w:rsidR="007E7670" w:rsidRPr="00D94EA8">
        <w:t xml:space="preserve">errors in </w:t>
      </w:r>
      <w:r w:rsidR="00C858EE">
        <w:t>translations,</w:t>
      </w:r>
      <w:r w:rsidR="000D6313">
        <w:t xml:space="preserve"> </w:t>
      </w:r>
      <w:r w:rsidR="007E7670" w:rsidRPr="00D94EA8">
        <w:t xml:space="preserve">data </w:t>
      </w:r>
      <w:r w:rsidR="00CB0DF1">
        <w:t>collection</w:t>
      </w:r>
      <w:r w:rsidR="00D7560C">
        <w:t>,</w:t>
      </w:r>
      <w:r w:rsidR="007E7670" w:rsidRPr="00D94EA8">
        <w:t xml:space="preserve"> </w:t>
      </w:r>
      <w:r w:rsidR="000D6313">
        <w:t>or</w:t>
      </w:r>
      <w:r w:rsidR="007E7670" w:rsidRPr="00D94EA8">
        <w:t xml:space="preserve"> transmission</w:t>
      </w:r>
      <w:r>
        <w:t>.</w:t>
      </w:r>
      <w:r w:rsidR="002A40D7">
        <w:t xml:space="preserve"> </w:t>
      </w:r>
      <w:r w:rsidR="000D6313" w:rsidRPr="00DE6512">
        <w:rPr>
          <w:highlight w:val="yellow"/>
        </w:rPr>
        <w:t>[CONTRACTOR</w:t>
      </w:r>
      <w:r w:rsidR="000D6313">
        <w:t>]</w:t>
      </w:r>
      <w:r w:rsidR="007E7670" w:rsidRPr="00D94EA8">
        <w:t xml:space="preserve"> and the </w:t>
      </w:r>
      <w:r w:rsidR="000D6313" w:rsidRPr="00DE6512">
        <w:rPr>
          <w:highlight w:val="yellow"/>
        </w:rPr>
        <w:t>[SURVEY SUBCONTRACTOR]</w:t>
      </w:r>
      <w:r w:rsidR="007E7670" w:rsidRPr="00D94EA8">
        <w:t xml:space="preserve"> will review </w:t>
      </w:r>
      <w:r w:rsidR="003C14E5">
        <w:t>all concerns brought to their attention</w:t>
      </w:r>
      <w:r w:rsidR="003C14E5" w:rsidRPr="00D94EA8">
        <w:t xml:space="preserve"> </w:t>
      </w:r>
      <w:r w:rsidR="007E7670" w:rsidRPr="00D94EA8">
        <w:t xml:space="preserve">and decide on </w:t>
      </w:r>
      <w:r w:rsidR="00A17B9E" w:rsidRPr="00D94EA8">
        <w:t>appropriate</w:t>
      </w:r>
      <w:r w:rsidR="003C14E5">
        <w:t xml:space="preserve"> corrective</w:t>
      </w:r>
      <w:r w:rsidR="00A17B9E" w:rsidRPr="00D94EA8">
        <w:t xml:space="preserve"> actions. It is critical that each issue </w:t>
      </w:r>
      <w:r>
        <w:t>be</w:t>
      </w:r>
      <w:r w:rsidRPr="00D94EA8">
        <w:t xml:space="preserve"> </w:t>
      </w:r>
      <w:r w:rsidR="00A17B9E" w:rsidRPr="00D94EA8">
        <w:t>properly addressed before the fieldwork</w:t>
      </w:r>
      <w:r>
        <w:t xml:space="preserve"> begins</w:t>
      </w:r>
      <w:r w:rsidR="00A17B9E" w:rsidRPr="00D94EA8">
        <w:t xml:space="preserve">. </w:t>
      </w:r>
    </w:p>
    <w:p w14:paraId="66E4A08C" w14:textId="77777777" w:rsidR="004F41C7" w:rsidRPr="00D94EA8" w:rsidRDefault="004F41C7" w:rsidP="000C1E36">
      <w:pPr>
        <w:shd w:val="clear" w:color="auto" w:fill="FFFFFF"/>
        <w:spacing w:after="0" w:line="240" w:lineRule="auto"/>
        <w:rPr>
          <w:rFonts w:ascii="Gill Sans MT" w:eastAsia="Times New Roman" w:hAnsi="Gill Sans MT"/>
        </w:rPr>
      </w:pPr>
    </w:p>
    <w:p w14:paraId="66E4A08D" w14:textId="77777777" w:rsidR="004F41C7" w:rsidRPr="00D94EA8" w:rsidRDefault="004F41C7" w:rsidP="000C1E36">
      <w:pPr>
        <w:shd w:val="clear" w:color="auto" w:fill="FFFFFF"/>
        <w:spacing w:after="0" w:line="240" w:lineRule="auto"/>
        <w:rPr>
          <w:rFonts w:ascii="Gill Sans MT" w:eastAsia="Times New Roman" w:hAnsi="Gill Sans MT"/>
        </w:rPr>
      </w:pPr>
    </w:p>
    <w:p w14:paraId="66E4A08E" w14:textId="3D4BA096" w:rsidR="004F41C7" w:rsidRPr="00B67CCF" w:rsidRDefault="00B67CCF" w:rsidP="00AA79B6">
      <w:pPr>
        <w:pStyle w:val="Heading1"/>
      </w:pPr>
      <w:r>
        <w:br w:type="page"/>
      </w:r>
      <w:bookmarkStart w:id="22" w:name="_Toc69167955"/>
      <w:r w:rsidR="00011813">
        <w:t xml:space="preserve">Form </w:t>
      </w:r>
      <w:r w:rsidR="00297B89">
        <w:t>I</w:t>
      </w:r>
      <w:r w:rsidR="00011813">
        <w:t>:</w:t>
      </w:r>
      <w:r w:rsidR="006B1D37">
        <w:t xml:space="preserve"> </w:t>
      </w:r>
      <w:r w:rsidR="004F41C7" w:rsidRPr="00B67CCF">
        <w:t xml:space="preserve">Feedback </w:t>
      </w:r>
      <w:r w:rsidR="00AA79B6">
        <w:t>form</w:t>
      </w:r>
      <w:bookmarkEnd w:id="22"/>
    </w:p>
    <w:p w14:paraId="7FC2035D" w14:textId="67882EE6" w:rsidR="00DE6512" w:rsidRPr="00D94EA8" w:rsidRDefault="00DE6512" w:rsidP="00DE6512">
      <w:pPr>
        <w:tabs>
          <w:tab w:val="left" w:pos="5760"/>
        </w:tabs>
        <w:jc w:val="both"/>
        <w:rPr>
          <w:rFonts w:ascii="Gill Sans MT" w:hAnsi="Gill Sans MT"/>
        </w:rPr>
      </w:pPr>
      <w:r w:rsidRPr="00D94EA8">
        <w:rPr>
          <w:rFonts w:ascii="Gill Sans MT" w:hAnsi="Gill Sans MT"/>
        </w:rPr>
        <w:t xml:space="preserve">Date: ______    </w:t>
      </w:r>
      <w:r>
        <w:rPr>
          <w:rFonts w:ascii="Gill Sans MT" w:hAnsi="Gill Sans MT"/>
        </w:rPr>
        <w:tab/>
      </w:r>
      <w:r>
        <w:rPr>
          <w:rFonts w:ascii="Gill Sans MT" w:hAnsi="Gill Sans MT"/>
        </w:rPr>
        <w:tab/>
      </w:r>
      <w:r w:rsidRPr="00D94EA8">
        <w:rPr>
          <w:rFonts w:ascii="Gill Sans MT" w:hAnsi="Gill Sans MT"/>
        </w:rPr>
        <w:t>Location: _____________</w:t>
      </w:r>
    </w:p>
    <w:p w14:paraId="66E4A08F" w14:textId="77777777" w:rsidR="004F41C7" w:rsidRPr="00D94EA8" w:rsidRDefault="004F41C7" w:rsidP="004F41C7">
      <w:pPr>
        <w:rPr>
          <w:rFonts w:ascii="Gill Sans MT" w:eastAsia="MS Gothic" w:hAnsi="Gill Sans MT"/>
          <w:color w:val="000000"/>
        </w:rPr>
      </w:pPr>
      <w:r w:rsidRPr="00B67CCF">
        <w:rPr>
          <w:rFonts w:ascii="Gill Sans MT" w:hAnsi="Gill Sans MT"/>
        </w:rPr>
        <w:t>Name:</w:t>
      </w:r>
      <w:r w:rsidR="00011813">
        <w:rPr>
          <w:rFonts w:ascii="Gill Sans MT" w:hAnsi="Gill Sans MT"/>
        </w:rPr>
        <w:t xml:space="preserve"> </w:t>
      </w:r>
      <w:r w:rsidRPr="00B67CCF">
        <w:rPr>
          <w:rFonts w:ascii="Gill Sans MT" w:hAnsi="Gill Sans MT"/>
        </w:rPr>
        <w:t>__________________________</w:t>
      </w:r>
      <w:r w:rsidRPr="00B67CCF">
        <w:rPr>
          <w:rFonts w:ascii="Gill Sans MT" w:eastAsia="MS Gothic" w:hAnsi="Gill Sans MT"/>
          <w:color w:val="000000"/>
        </w:rPr>
        <w:t xml:space="preserve"> </w:t>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Pr="00D94EA8">
        <w:rPr>
          <w:rFonts w:ascii="Gill Sans MT" w:eastAsia="MS Gothic" w:hAnsi="Gill Sans MT"/>
          <w:color w:val="000000"/>
        </w:rPr>
        <w:t>Interviewer ID #:</w:t>
      </w:r>
      <w:r w:rsidR="00011813">
        <w:rPr>
          <w:rFonts w:ascii="Gill Sans MT" w:eastAsia="MS Gothic" w:hAnsi="Gill Sans MT"/>
          <w:color w:val="000000"/>
        </w:rPr>
        <w:t xml:space="preserve"> </w:t>
      </w:r>
      <w:r w:rsidRPr="00D94EA8">
        <w:rPr>
          <w:rFonts w:ascii="Gill Sans MT" w:eastAsia="MS Gothic" w:hAnsi="Gill Sans MT"/>
          <w:color w:val="000000"/>
        </w:rPr>
        <w:t xml:space="preserve">_______     </w:t>
      </w:r>
    </w:p>
    <w:p w14:paraId="66E4A090" w14:textId="77777777" w:rsidR="004F41C7" w:rsidRPr="00D94EA8" w:rsidRDefault="004F41C7" w:rsidP="004F41C7">
      <w:pPr>
        <w:rPr>
          <w:rFonts w:ascii="Gill Sans MT" w:hAnsi="Gill Sans MT"/>
        </w:rPr>
      </w:pPr>
      <w:r w:rsidRPr="00D94EA8">
        <w:rPr>
          <w:rFonts w:ascii="Gill Sans MT" w:eastAsia="MS Gothic" w:hAnsi="Gill Sans MT"/>
          <w:color w:val="000000"/>
        </w:rPr>
        <w:t>Location Name:</w:t>
      </w:r>
      <w:r w:rsidR="00011813">
        <w:rPr>
          <w:rFonts w:ascii="Gill Sans MT" w:eastAsia="MS Gothic" w:hAnsi="Gill Sans MT"/>
          <w:color w:val="000000"/>
        </w:rPr>
        <w:t xml:space="preserve"> </w:t>
      </w:r>
      <w:r w:rsidRPr="00D94EA8">
        <w:rPr>
          <w:rFonts w:ascii="Gill Sans MT" w:eastAsia="MS Gothic" w:hAnsi="Gill Sans MT"/>
          <w:color w:val="000000"/>
        </w:rPr>
        <w:t xml:space="preserve">_______________________      </w:t>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Pr="00D94EA8">
        <w:rPr>
          <w:rFonts w:ascii="Gill Sans MT" w:eastAsia="MS Gothic" w:hAnsi="Gill Sans MT"/>
          <w:color w:val="000000"/>
        </w:rPr>
        <w:t>Page</w:t>
      </w:r>
      <w:r w:rsidR="00011813">
        <w:rPr>
          <w:rFonts w:ascii="Gill Sans MT" w:eastAsia="MS Gothic" w:hAnsi="Gill Sans MT"/>
          <w:color w:val="000000"/>
        </w:rPr>
        <w:t xml:space="preserve"> </w:t>
      </w:r>
      <w:r w:rsidRPr="00D94EA8">
        <w:rPr>
          <w:rFonts w:ascii="Gill Sans MT" w:eastAsia="MS Gothic" w:hAnsi="Gill Sans MT"/>
          <w:color w:val="000000"/>
        </w:rPr>
        <w:t>_____ of 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9"/>
        <w:gridCol w:w="6501"/>
      </w:tblGrid>
      <w:tr w:rsidR="004F41C7" w:rsidRPr="00011813" w14:paraId="66E4A093" w14:textId="77777777" w:rsidTr="00AA79B6">
        <w:trPr>
          <w:trHeight w:val="305"/>
        </w:trPr>
        <w:tc>
          <w:tcPr>
            <w:tcW w:w="2898" w:type="dxa"/>
            <w:shd w:val="clear" w:color="auto" w:fill="387990"/>
            <w:vAlign w:val="bottom"/>
          </w:tcPr>
          <w:p w14:paraId="66E4A091" w14:textId="77777777" w:rsidR="004F41C7" w:rsidRPr="00011813" w:rsidRDefault="00011813" w:rsidP="00011813">
            <w:pPr>
              <w:spacing w:after="0"/>
              <w:rPr>
                <w:rFonts w:ascii="Gill Sans MT" w:eastAsia="PMingLiU" w:hAnsi="Gill Sans MT"/>
                <w:b/>
                <w:color w:val="FFFFFF"/>
                <w:sz w:val="20"/>
                <w:szCs w:val="20"/>
              </w:rPr>
            </w:pPr>
            <w:r>
              <w:rPr>
                <w:rFonts w:ascii="Gill Sans MT" w:eastAsia="PMingLiU" w:hAnsi="Gill Sans MT"/>
                <w:b/>
                <w:color w:val="FFFFFF"/>
                <w:sz w:val="20"/>
                <w:szCs w:val="20"/>
              </w:rPr>
              <w:t>Issue</w:t>
            </w:r>
          </w:p>
        </w:tc>
        <w:tc>
          <w:tcPr>
            <w:tcW w:w="6678" w:type="dxa"/>
            <w:shd w:val="clear" w:color="auto" w:fill="387990"/>
            <w:vAlign w:val="bottom"/>
          </w:tcPr>
          <w:p w14:paraId="66E4A092" w14:textId="77777777" w:rsidR="004F41C7" w:rsidRPr="00011813" w:rsidRDefault="00011813" w:rsidP="004734FC">
            <w:pPr>
              <w:spacing w:before="240" w:after="0"/>
              <w:jc w:val="center"/>
              <w:rPr>
                <w:rFonts w:ascii="Gill Sans MT" w:eastAsia="PMingLiU" w:hAnsi="Gill Sans MT"/>
                <w:b/>
                <w:color w:val="FFFFFF"/>
                <w:sz w:val="20"/>
                <w:szCs w:val="20"/>
              </w:rPr>
            </w:pPr>
            <w:r>
              <w:rPr>
                <w:rFonts w:ascii="Gill Sans MT" w:eastAsia="PMingLiU" w:hAnsi="Gill Sans MT"/>
                <w:b/>
                <w:color w:val="FFFFFF"/>
                <w:sz w:val="20"/>
                <w:szCs w:val="20"/>
              </w:rPr>
              <w:t>Comment</w:t>
            </w:r>
          </w:p>
        </w:tc>
      </w:tr>
      <w:tr w:rsidR="004F41C7" w:rsidRPr="00011813" w14:paraId="66E4A096" w14:textId="77777777" w:rsidTr="00D94EA8">
        <w:trPr>
          <w:trHeight w:val="1538"/>
        </w:trPr>
        <w:tc>
          <w:tcPr>
            <w:tcW w:w="2898" w:type="dxa"/>
            <w:shd w:val="clear" w:color="auto" w:fill="auto"/>
            <w:vAlign w:val="center"/>
          </w:tcPr>
          <w:p w14:paraId="66E4A094"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Household Location</w:t>
            </w:r>
          </w:p>
        </w:tc>
        <w:tc>
          <w:tcPr>
            <w:tcW w:w="6678" w:type="dxa"/>
            <w:shd w:val="clear" w:color="auto" w:fill="auto"/>
            <w:vAlign w:val="center"/>
          </w:tcPr>
          <w:p w14:paraId="66E4A095" w14:textId="77777777" w:rsidR="004F41C7" w:rsidRPr="00011813" w:rsidRDefault="004F41C7" w:rsidP="00BE7863">
            <w:pPr>
              <w:jc w:val="center"/>
              <w:rPr>
                <w:rFonts w:ascii="Gill Sans MT" w:eastAsia="PMingLiU" w:hAnsi="Gill Sans MT"/>
                <w:sz w:val="20"/>
                <w:szCs w:val="20"/>
              </w:rPr>
            </w:pPr>
          </w:p>
        </w:tc>
      </w:tr>
      <w:tr w:rsidR="004F41C7" w:rsidRPr="00011813" w14:paraId="66E4A099" w14:textId="77777777" w:rsidTr="00D94EA8">
        <w:trPr>
          <w:trHeight w:val="1700"/>
        </w:trPr>
        <w:tc>
          <w:tcPr>
            <w:tcW w:w="2898" w:type="dxa"/>
            <w:shd w:val="clear" w:color="auto" w:fill="auto"/>
            <w:vAlign w:val="center"/>
          </w:tcPr>
          <w:p w14:paraId="66E4A097"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Respondent Selection</w:t>
            </w:r>
          </w:p>
        </w:tc>
        <w:tc>
          <w:tcPr>
            <w:tcW w:w="6678" w:type="dxa"/>
            <w:shd w:val="clear" w:color="auto" w:fill="auto"/>
            <w:vAlign w:val="center"/>
          </w:tcPr>
          <w:p w14:paraId="66E4A098" w14:textId="77777777" w:rsidR="004F41C7" w:rsidRPr="00011813" w:rsidRDefault="004F41C7" w:rsidP="00BE7863">
            <w:pPr>
              <w:jc w:val="center"/>
              <w:rPr>
                <w:rFonts w:ascii="Gill Sans MT" w:eastAsia="PMingLiU" w:hAnsi="Gill Sans MT"/>
                <w:sz w:val="20"/>
                <w:szCs w:val="20"/>
              </w:rPr>
            </w:pPr>
          </w:p>
        </w:tc>
      </w:tr>
      <w:tr w:rsidR="004F41C7" w:rsidRPr="00011813" w14:paraId="66E4A09C" w14:textId="77777777" w:rsidTr="00D94EA8">
        <w:trPr>
          <w:trHeight w:val="1349"/>
        </w:trPr>
        <w:tc>
          <w:tcPr>
            <w:tcW w:w="2898" w:type="dxa"/>
            <w:shd w:val="clear" w:color="auto" w:fill="auto"/>
            <w:vAlign w:val="center"/>
          </w:tcPr>
          <w:p w14:paraId="66E4A09A"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Questionnaire</w:t>
            </w:r>
          </w:p>
        </w:tc>
        <w:tc>
          <w:tcPr>
            <w:tcW w:w="6678" w:type="dxa"/>
            <w:shd w:val="clear" w:color="auto" w:fill="auto"/>
            <w:vAlign w:val="center"/>
          </w:tcPr>
          <w:p w14:paraId="66E4A09B" w14:textId="77777777" w:rsidR="004F41C7" w:rsidRPr="00011813" w:rsidRDefault="004F41C7" w:rsidP="00BE7863">
            <w:pPr>
              <w:jc w:val="center"/>
              <w:rPr>
                <w:rFonts w:ascii="Gill Sans MT" w:eastAsia="PMingLiU" w:hAnsi="Gill Sans MT"/>
                <w:sz w:val="20"/>
                <w:szCs w:val="20"/>
              </w:rPr>
            </w:pPr>
          </w:p>
        </w:tc>
      </w:tr>
      <w:tr w:rsidR="004F41C7" w:rsidRPr="00011813" w14:paraId="66E4A09F" w14:textId="77777777" w:rsidTr="00D94EA8">
        <w:trPr>
          <w:trHeight w:val="1421"/>
        </w:trPr>
        <w:tc>
          <w:tcPr>
            <w:tcW w:w="2898" w:type="dxa"/>
            <w:shd w:val="clear" w:color="auto" w:fill="auto"/>
            <w:vAlign w:val="center"/>
          </w:tcPr>
          <w:p w14:paraId="66E4A09D"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Other Comments</w:t>
            </w:r>
          </w:p>
        </w:tc>
        <w:tc>
          <w:tcPr>
            <w:tcW w:w="6678" w:type="dxa"/>
            <w:shd w:val="clear" w:color="auto" w:fill="auto"/>
            <w:vAlign w:val="center"/>
          </w:tcPr>
          <w:p w14:paraId="66E4A09E" w14:textId="77777777" w:rsidR="004F41C7" w:rsidRPr="00011813" w:rsidRDefault="004F41C7" w:rsidP="00BE7863">
            <w:pPr>
              <w:jc w:val="center"/>
              <w:rPr>
                <w:rFonts w:ascii="Gill Sans MT" w:eastAsia="PMingLiU" w:hAnsi="Gill Sans MT"/>
                <w:sz w:val="20"/>
                <w:szCs w:val="20"/>
              </w:rPr>
            </w:pPr>
          </w:p>
        </w:tc>
      </w:tr>
    </w:tbl>
    <w:p w14:paraId="66E4A0A0" w14:textId="77777777" w:rsidR="004F41C7" w:rsidRPr="00B67CCF" w:rsidRDefault="004F41C7" w:rsidP="004F41C7">
      <w:pPr>
        <w:spacing w:after="0" w:line="240" w:lineRule="auto"/>
        <w:rPr>
          <w:rFonts w:ascii="Gill Sans MT" w:hAnsi="Gill Sans MT"/>
          <w:lang w:val="es-ES"/>
        </w:rPr>
      </w:pPr>
    </w:p>
    <w:p w14:paraId="66E4A0A1" w14:textId="77777777" w:rsidR="004F41C7" w:rsidRPr="00B91DF7" w:rsidRDefault="004F41C7" w:rsidP="000C1E36">
      <w:pPr>
        <w:shd w:val="clear" w:color="auto" w:fill="FFFFFF"/>
        <w:spacing w:after="0" w:line="240" w:lineRule="auto"/>
        <w:rPr>
          <w:rFonts w:ascii="Gill Sans MT" w:eastAsia="Times New Roman" w:hAnsi="Gill Sans MT"/>
          <w:sz w:val="24"/>
          <w:szCs w:val="24"/>
        </w:rPr>
      </w:pPr>
    </w:p>
    <w:p w14:paraId="66E4A0A2" w14:textId="77777777" w:rsidR="000C1E36" w:rsidRPr="00B67CCF" w:rsidRDefault="000C1E36" w:rsidP="000C1E36">
      <w:pPr>
        <w:spacing w:after="0" w:line="240" w:lineRule="auto"/>
        <w:ind w:right="61"/>
        <w:contextualSpacing/>
        <w:jc w:val="both"/>
        <w:rPr>
          <w:rFonts w:ascii="Gill Sans MT" w:eastAsia="Times New Roman" w:hAnsi="Gill Sans MT"/>
          <w:sz w:val="24"/>
          <w:szCs w:val="24"/>
        </w:rPr>
      </w:pPr>
    </w:p>
    <w:p w14:paraId="66E4A0A3" w14:textId="77777777" w:rsidR="00FC6BB6" w:rsidRPr="007329B7" w:rsidRDefault="00B67CCF" w:rsidP="00AA79B6">
      <w:pPr>
        <w:pStyle w:val="Heading1"/>
      </w:pPr>
      <w:r w:rsidRPr="007329B7">
        <w:br w:type="page"/>
      </w:r>
      <w:bookmarkStart w:id="23" w:name="_Toc69167956"/>
      <w:r w:rsidR="00011813">
        <w:t>Form II:</w:t>
      </w:r>
      <w:r w:rsidR="006B1D37" w:rsidRPr="007329B7">
        <w:t xml:space="preserve"> </w:t>
      </w:r>
      <w:r w:rsidR="00FC6BB6" w:rsidRPr="007329B7">
        <w:t xml:space="preserve">Pilot </w:t>
      </w:r>
      <w:r w:rsidR="002E744A">
        <w:t>interview</w:t>
      </w:r>
      <w:r w:rsidR="00FC6BB6" w:rsidRPr="007329B7">
        <w:t xml:space="preserve"> </w:t>
      </w:r>
      <w:r w:rsidR="00AA79B6">
        <w:t>observation</w:t>
      </w:r>
      <w:r w:rsidR="00FC6BB6" w:rsidRPr="007329B7">
        <w:t xml:space="preserve"> </w:t>
      </w:r>
      <w:r w:rsidR="00AA79B6">
        <w:t>checklist</w:t>
      </w:r>
      <w:bookmarkEnd w:id="23"/>
    </w:p>
    <w:p w14:paraId="66E4A0A4" w14:textId="77777777" w:rsidR="00FC6BB6" w:rsidRPr="007329B7" w:rsidRDefault="00FC6BB6" w:rsidP="00FC6BB6">
      <w:pPr>
        <w:spacing w:after="0" w:line="240" w:lineRule="auto"/>
        <w:jc w:val="center"/>
        <w:rPr>
          <w:rFonts w:ascii="Gill Sans MT" w:hAnsi="Gill Sans MT"/>
          <w:b/>
          <w:sz w:val="24"/>
          <w:szCs w:val="24"/>
        </w:rPr>
      </w:pPr>
    </w:p>
    <w:p w14:paraId="66E4A0A5" w14:textId="77777777" w:rsidR="00FC6BB6" w:rsidRPr="00D94EA8" w:rsidRDefault="00FC6BB6" w:rsidP="00FE75E0">
      <w:pPr>
        <w:tabs>
          <w:tab w:val="left" w:pos="5760"/>
        </w:tabs>
        <w:jc w:val="both"/>
        <w:rPr>
          <w:rFonts w:ascii="Gill Sans MT" w:hAnsi="Gill Sans MT"/>
        </w:rPr>
      </w:pPr>
      <w:r w:rsidRPr="00D94EA8">
        <w:rPr>
          <w:rFonts w:ascii="Gill Sans MT" w:hAnsi="Gill Sans MT"/>
        </w:rPr>
        <w:t xml:space="preserve">Date: ______    </w:t>
      </w:r>
      <w:r w:rsidR="00FE75E0">
        <w:rPr>
          <w:rFonts w:ascii="Gill Sans MT" w:hAnsi="Gill Sans MT"/>
        </w:rPr>
        <w:tab/>
      </w:r>
      <w:r w:rsidRPr="00D94EA8">
        <w:rPr>
          <w:rFonts w:ascii="Gill Sans MT" w:hAnsi="Gill Sans MT"/>
        </w:rPr>
        <w:t>Location: _________________</w:t>
      </w:r>
    </w:p>
    <w:p w14:paraId="66E4A0A6" w14:textId="77777777" w:rsidR="00FC6BB6" w:rsidRPr="00D94EA8" w:rsidRDefault="00FE75E0" w:rsidP="00FE75E0">
      <w:pPr>
        <w:tabs>
          <w:tab w:val="left" w:pos="5760"/>
        </w:tabs>
        <w:jc w:val="both"/>
        <w:rPr>
          <w:rFonts w:ascii="Gill Sans MT" w:hAnsi="Gill Sans MT"/>
        </w:rPr>
      </w:pPr>
      <w:r>
        <w:rPr>
          <w:rFonts w:ascii="Gill Sans MT" w:hAnsi="Gill Sans MT"/>
        </w:rPr>
        <w:t xml:space="preserve">Start time: ________    </w:t>
      </w:r>
      <w:r>
        <w:rPr>
          <w:rFonts w:ascii="Gill Sans MT" w:hAnsi="Gill Sans MT"/>
        </w:rPr>
        <w:tab/>
      </w:r>
      <w:r w:rsidR="00FC6BB6" w:rsidRPr="00D94EA8">
        <w:rPr>
          <w:rFonts w:ascii="Gill Sans MT" w:hAnsi="Gill Sans MT"/>
        </w:rPr>
        <w:t>End time: ________</w:t>
      </w:r>
    </w:p>
    <w:p w14:paraId="66E4A0A7" w14:textId="195C6AD1" w:rsidR="00FC6BB6" w:rsidRPr="00FE75E0" w:rsidRDefault="00FE75E0" w:rsidP="00FE75E0">
      <w:pPr>
        <w:tabs>
          <w:tab w:val="left" w:pos="5760"/>
        </w:tabs>
        <w:jc w:val="both"/>
        <w:rPr>
          <w:rFonts w:ascii="Gill Sans MT" w:hAnsi="Gill Sans MT"/>
          <w:b/>
        </w:rPr>
      </w:pPr>
      <w:r>
        <w:rPr>
          <w:rFonts w:ascii="Gill Sans MT" w:hAnsi="Gill Sans MT"/>
        </w:rPr>
        <w:t xml:space="preserve">Interviewer </w:t>
      </w:r>
      <w:r w:rsidR="00B76B66">
        <w:rPr>
          <w:rFonts w:ascii="Gill Sans MT" w:hAnsi="Gill Sans MT"/>
        </w:rPr>
        <w:t xml:space="preserve">ID </w:t>
      </w:r>
      <w:r>
        <w:rPr>
          <w:rFonts w:ascii="Gill Sans MT" w:hAnsi="Gill Sans MT"/>
        </w:rPr>
        <w:t>#: ______</w:t>
      </w:r>
      <w:r>
        <w:rPr>
          <w:rFonts w:ascii="Gill Sans MT" w:hAnsi="Gill Sans MT"/>
        </w:rPr>
        <w:tab/>
      </w:r>
      <w:r w:rsidR="00797DA4">
        <w:rPr>
          <w:rFonts w:ascii="Gill Sans MT" w:hAnsi="Gill Sans MT"/>
        </w:rPr>
        <w:t>Field S</w:t>
      </w:r>
      <w:r w:rsidR="00FC6BB6" w:rsidRPr="00D94EA8">
        <w:rPr>
          <w:rFonts w:ascii="Gill Sans MT" w:hAnsi="Gill Sans MT"/>
        </w:rPr>
        <w:t xml:space="preserve">upervisor </w:t>
      </w:r>
      <w:r w:rsidR="00B76B66">
        <w:rPr>
          <w:rFonts w:ascii="Gill Sans MT" w:hAnsi="Gill Sans MT"/>
        </w:rPr>
        <w:t xml:space="preserve">ID </w:t>
      </w:r>
      <w:r w:rsidR="00FC6BB6" w:rsidRPr="00D94EA8">
        <w:rPr>
          <w:rFonts w:ascii="Gill Sans MT" w:hAnsi="Gill Sans MT"/>
        </w:rPr>
        <w:t>#: ______</w:t>
      </w:r>
      <w:r w:rsidR="00FC6BB6" w:rsidRPr="00B67CCF">
        <w:rPr>
          <w:rFonts w:ascii="Gill Sans MT" w:hAnsi="Gill Sans MT"/>
          <w:b/>
        </w:rPr>
        <w:t xml:space="preserve">  </w:t>
      </w:r>
      <w:r w:rsidR="00FC6BB6" w:rsidRPr="00B67CCF">
        <w:rPr>
          <w:rFonts w:ascii="Gill Sans MT" w:hAnsi="Gill Sans MT"/>
          <w:b/>
        </w:rPr>
        <w:ta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787"/>
        <w:gridCol w:w="5305"/>
      </w:tblGrid>
      <w:tr w:rsidR="00FC6BB6" w:rsidRPr="00011813" w14:paraId="66E4A0AB" w14:textId="77777777" w:rsidTr="006C3EF5">
        <w:tc>
          <w:tcPr>
            <w:tcW w:w="3258" w:type="dxa"/>
            <w:shd w:val="clear" w:color="auto" w:fill="387990"/>
            <w:vAlign w:val="center"/>
          </w:tcPr>
          <w:p w14:paraId="66E4A0A8"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color w:val="FFFFFF"/>
                <w:sz w:val="20"/>
                <w:szCs w:val="20"/>
              </w:rPr>
              <w:t>Observations</w:t>
            </w:r>
          </w:p>
        </w:tc>
        <w:tc>
          <w:tcPr>
            <w:tcW w:w="787" w:type="dxa"/>
            <w:shd w:val="clear" w:color="auto" w:fill="387990"/>
            <w:vAlign w:val="center"/>
          </w:tcPr>
          <w:p w14:paraId="66E4A0A9"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bCs/>
                <w:color w:val="FFFFFF"/>
                <w:sz w:val="20"/>
                <w:szCs w:val="20"/>
              </w:rPr>
              <w:t></w:t>
            </w:r>
          </w:p>
        </w:tc>
        <w:tc>
          <w:tcPr>
            <w:tcW w:w="5305" w:type="dxa"/>
            <w:shd w:val="clear" w:color="auto" w:fill="387990"/>
            <w:vAlign w:val="center"/>
          </w:tcPr>
          <w:p w14:paraId="66E4A0AA"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color w:val="FFFFFF"/>
                <w:sz w:val="20"/>
                <w:szCs w:val="20"/>
              </w:rPr>
              <w:t>Note</w:t>
            </w:r>
          </w:p>
        </w:tc>
      </w:tr>
      <w:tr w:rsidR="00FC6BB6" w:rsidRPr="00011813" w14:paraId="66E4A0AF" w14:textId="77777777" w:rsidTr="006C3EF5">
        <w:trPr>
          <w:trHeight w:val="872"/>
        </w:trPr>
        <w:tc>
          <w:tcPr>
            <w:tcW w:w="3258" w:type="dxa"/>
            <w:shd w:val="clear" w:color="auto" w:fill="auto"/>
            <w:vAlign w:val="center"/>
          </w:tcPr>
          <w:p w14:paraId="66E4A0AC" w14:textId="77777777"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 xml:space="preserve">Introduce the respondent properly </w:t>
            </w:r>
            <w:r w:rsidR="00205CD2" w:rsidRPr="00011813">
              <w:rPr>
                <w:rFonts w:ascii="Gill Sans MT" w:eastAsia="PMingLiU" w:hAnsi="Gill Sans MT"/>
                <w:sz w:val="20"/>
                <w:szCs w:val="20"/>
              </w:rPr>
              <w:t xml:space="preserve">to </w:t>
            </w:r>
            <w:r w:rsidRPr="00011813">
              <w:rPr>
                <w:rFonts w:ascii="Gill Sans MT" w:eastAsia="PMingLiU" w:hAnsi="Gill Sans MT"/>
                <w:sz w:val="20"/>
                <w:szCs w:val="20"/>
              </w:rPr>
              <w:t xml:space="preserve">the purpose of </w:t>
            </w:r>
            <w:r w:rsidR="00205CD2" w:rsidRPr="00011813">
              <w:rPr>
                <w:rFonts w:ascii="Gill Sans MT" w:eastAsia="PMingLiU" w:hAnsi="Gill Sans MT"/>
                <w:sz w:val="20"/>
                <w:szCs w:val="20"/>
              </w:rPr>
              <w:t xml:space="preserve">the </w:t>
            </w:r>
            <w:r w:rsidRPr="00011813">
              <w:rPr>
                <w:rFonts w:ascii="Gill Sans MT" w:eastAsia="PMingLiU" w:hAnsi="Gill Sans MT"/>
                <w:sz w:val="20"/>
                <w:szCs w:val="20"/>
              </w:rPr>
              <w:t>survey</w:t>
            </w:r>
          </w:p>
        </w:tc>
        <w:tc>
          <w:tcPr>
            <w:tcW w:w="787" w:type="dxa"/>
            <w:shd w:val="clear" w:color="auto" w:fill="auto"/>
            <w:vAlign w:val="center"/>
          </w:tcPr>
          <w:p w14:paraId="66E4A0AD" w14:textId="6AE61062" w:rsidR="00FC6BB6" w:rsidRPr="00AE6532" w:rsidRDefault="00AE6532" w:rsidP="004F165E">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AE" w14:textId="77777777" w:rsidR="00FC6BB6" w:rsidRPr="00011813" w:rsidRDefault="00FC6BB6" w:rsidP="004F165E">
            <w:pPr>
              <w:spacing w:after="0" w:line="240" w:lineRule="auto"/>
              <w:rPr>
                <w:rFonts w:ascii="Gill Sans MT" w:eastAsia="PMingLiU" w:hAnsi="Gill Sans MT"/>
                <w:b/>
                <w:sz w:val="20"/>
                <w:szCs w:val="20"/>
              </w:rPr>
            </w:pPr>
          </w:p>
        </w:tc>
      </w:tr>
      <w:tr w:rsidR="00FC6BB6" w:rsidRPr="00011813" w14:paraId="66E4A0B3" w14:textId="77777777" w:rsidTr="006C3EF5">
        <w:trPr>
          <w:trHeight w:val="629"/>
        </w:trPr>
        <w:tc>
          <w:tcPr>
            <w:tcW w:w="3258" w:type="dxa"/>
            <w:shd w:val="clear" w:color="auto" w:fill="auto"/>
            <w:vAlign w:val="center"/>
          </w:tcPr>
          <w:p w14:paraId="66E4A0B0" w14:textId="77777777"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Obtain respondent</w:t>
            </w:r>
            <w:r w:rsidR="00205CD2" w:rsidRPr="00011813">
              <w:rPr>
                <w:rFonts w:ascii="Gill Sans MT" w:eastAsia="PMingLiU" w:hAnsi="Gill Sans MT"/>
                <w:sz w:val="20"/>
                <w:szCs w:val="20"/>
              </w:rPr>
              <w:t>’</w:t>
            </w:r>
            <w:r w:rsidRPr="00011813">
              <w:rPr>
                <w:rFonts w:ascii="Gill Sans MT" w:eastAsia="PMingLiU" w:hAnsi="Gill Sans MT"/>
                <w:sz w:val="20"/>
                <w:szCs w:val="20"/>
              </w:rPr>
              <w:t>s consent to be interviewed</w:t>
            </w:r>
          </w:p>
        </w:tc>
        <w:tc>
          <w:tcPr>
            <w:tcW w:w="787" w:type="dxa"/>
            <w:shd w:val="clear" w:color="auto" w:fill="auto"/>
            <w:vAlign w:val="center"/>
          </w:tcPr>
          <w:p w14:paraId="66E4A0B1" w14:textId="3BB28572" w:rsidR="00FC6BB6" w:rsidRPr="00AE6532" w:rsidRDefault="00AE6532" w:rsidP="004F165E">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B2" w14:textId="77777777" w:rsidR="00FC6BB6" w:rsidRPr="00011813" w:rsidRDefault="00FC6BB6" w:rsidP="004F165E">
            <w:pPr>
              <w:spacing w:after="0" w:line="240" w:lineRule="auto"/>
              <w:rPr>
                <w:rFonts w:ascii="Gill Sans MT" w:eastAsia="PMingLiU" w:hAnsi="Gill Sans MT"/>
                <w:b/>
                <w:sz w:val="20"/>
                <w:szCs w:val="20"/>
              </w:rPr>
            </w:pPr>
          </w:p>
        </w:tc>
      </w:tr>
      <w:tr w:rsidR="00664626" w:rsidRPr="00011813" w14:paraId="66E4A0B7" w14:textId="77777777" w:rsidTr="006C3EF5">
        <w:trPr>
          <w:trHeight w:val="881"/>
        </w:trPr>
        <w:tc>
          <w:tcPr>
            <w:tcW w:w="3258" w:type="dxa"/>
            <w:shd w:val="clear" w:color="auto" w:fill="auto"/>
            <w:vAlign w:val="center"/>
          </w:tcPr>
          <w:p w14:paraId="66E4A0B4" w14:textId="097AA2FB" w:rsidR="00664626" w:rsidRPr="00011813" w:rsidRDefault="00664626" w:rsidP="00664626">
            <w:pPr>
              <w:pStyle w:val="ListParagraph"/>
              <w:numPr>
                <w:ilvl w:val="0"/>
                <w:numId w:val="22"/>
              </w:numPr>
              <w:spacing w:after="0" w:line="240" w:lineRule="auto"/>
              <w:rPr>
                <w:rFonts w:ascii="Gill Sans MT" w:eastAsia="PMingLiU" w:hAnsi="Gill Sans MT"/>
                <w:sz w:val="20"/>
                <w:szCs w:val="20"/>
              </w:rPr>
            </w:pPr>
            <w:r>
              <w:rPr>
                <w:rFonts w:ascii="Gill Sans MT" w:eastAsia="PMingLiU" w:hAnsi="Gill Sans MT"/>
                <w:sz w:val="20"/>
                <w:szCs w:val="20"/>
              </w:rPr>
              <w:t>M</w:t>
            </w:r>
            <w:r w:rsidRPr="00011813">
              <w:rPr>
                <w:rFonts w:ascii="Gill Sans MT" w:eastAsia="PMingLiU" w:hAnsi="Gill Sans MT"/>
                <w:sz w:val="20"/>
                <w:szCs w:val="20"/>
              </w:rPr>
              <w:t>aintain a positive approach during the interview</w:t>
            </w:r>
          </w:p>
        </w:tc>
        <w:tc>
          <w:tcPr>
            <w:tcW w:w="787" w:type="dxa"/>
            <w:shd w:val="clear" w:color="auto" w:fill="auto"/>
            <w:vAlign w:val="center"/>
          </w:tcPr>
          <w:p w14:paraId="66E4A0B5" w14:textId="0C1F64C3" w:rsidR="00664626" w:rsidRPr="00AE6532" w:rsidRDefault="00664626" w:rsidP="00664626">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B6" w14:textId="77777777" w:rsidR="00664626" w:rsidRPr="00011813" w:rsidRDefault="00664626" w:rsidP="00664626">
            <w:pPr>
              <w:spacing w:after="0" w:line="240" w:lineRule="auto"/>
              <w:rPr>
                <w:rFonts w:ascii="Gill Sans MT" w:eastAsia="PMingLiU" w:hAnsi="Gill Sans MT"/>
                <w:b/>
                <w:sz w:val="20"/>
                <w:szCs w:val="20"/>
              </w:rPr>
            </w:pPr>
          </w:p>
        </w:tc>
      </w:tr>
      <w:tr w:rsidR="00664626" w:rsidRPr="00011813" w14:paraId="66E4A0BB" w14:textId="77777777" w:rsidTr="006C3EF5">
        <w:trPr>
          <w:trHeight w:val="620"/>
        </w:trPr>
        <w:tc>
          <w:tcPr>
            <w:tcW w:w="3258" w:type="dxa"/>
            <w:shd w:val="clear" w:color="auto" w:fill="auto"/>
            <w:vAlign w:val="center"/>
          </w:tcPr>
          <w:p w14:paraId="66E4A0B8" w14:textId="77777777" w:rsidR="00664626" w:rsidRPr="00011813" w:rsidRDefault="00664626" w:rsidP="00664626">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Ask the question as written in the questionnaire</w:t>
            </w:r>
          </w:p>
        </w:tc>
        <w:tc>
          <w:tcPr>
            <w:tcW w:w="787" w:type="dxa"/>
            <w:shd w:val="clear" w:color="auto" w:fill="auto"/>
            <w:vAlign w:val="center"/>
          </w:tcPr>
          <w:p w14:paraId="66E4A0B9" w14:textId="1ADFAD4D" w:rsidR="00664626" w:rsidRPr="00AE6532" w:rsidRDefault="00664626" w:rsidP="00664626">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BA" w14:textId="77777777" w:rsidR="00664626" w:rsidRPr="00011813" w:rsidRDefault="00664626" w:rsidP="00664626">
            <w:pPr>
              <w:spacing w:after="0" w:line="240" w:lineRule="auto"/>
              <w:rPr>
                <w:rFonts w:ascii="Gill Sans MT" w:eastAsia="PMingLiU" w:hAnsi="Gill Sans MT"/>
                <w:b/>
                <w:sz w:val="20"/>
                <w:szCs w:val="20"/>
              </w:rPr>
            </w:pPr>
          </w:p>
        </w:tc>
      </w:tr>
      <w:tr w:rsidR="00664626" w:rsidRPr="00011813" w14:paraId="66E4A0BF" w14:textId="77777777" w:rsidTr="006C3EF5">
        <w:trPr>
          <w:trHeight w:val="449"/>
        </w:trPr>
        <w:tc>
          <w:tcPr>
            <w:tcW w:w="3258" w:type="dxa"/>
            <w:shd w:val="clear" w:color="auto" w:fill="auto"/>
            <w:vAlign w:val="center"/>
          </w:tcPr>
          <w:p w14:paraId="66E4A0BC" w14:textId="3F283193" w:rsidR="00664626" w:rsidRPr="00011813" w:rsidRDefault="00664626" w:rsidP="00664626">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 xml:space="preserve">Conduct interviews </w:t>
            </w:r>
            <w:r>
              <w:rPr>
                <w:rFonts w:ascii="Gill Sans MT" w:eastAsia="PMingLiU" w:hAnsi="Gill Sans MT"/>
                <w:sz w:val="20"/>
                <w:szCs w:val="20"/>
              </w:rPr>
              <w:t>effortlessly</w:t>
            </w:r>
          </w:p>
        </w:tc>
        <w:tc>
          <w:tcPr>
            <w:tcW w:w="787" w:type="dxa"/>
            <w:shd w:val="clear" w:color="auto" w:fill="auto"/>
            <w:vAlign w:val="center"/>
          </w:tcPr>
          <w:p w14:paraId="66E4A0BD" w14:textId="36818633" w:rsidR="00664626" w:rsidRPr="00AE6532" w:rsidRDefault="00664626" w:rsidP="00664626">
            <w:pPr>
              <w:spacing w:after="0" w:line="240" w:lineRule="auto"/>
              <w:rPr>
                <w:rFonts w:ascii="Gill Sans MT" w:eastAsia="PMingLiU" w:hAnsi="Gill Sans MT"/>
                <w:b/>
                <w:sz w:val="20"/>
                <w:szCs w:val="20"/>
              </w:rPr>
            </w:pPr>
            <w:r w:rsidRPr="004324F6">
              <w:rPr>
                <w:rFonts w:ascii="Gill Sans MT" w:eastAsia="PMingLiU" w:hAnsi="Gill Sans MT"/>
                <w:b/>
                <w:bCs/>
                <w:sz w:val="20"/>
                <w:szCs w:val="20"/>
              </w:rPr>
              <w:t></w:t>
            </w:r>
          </w:p>
        </w:tc>
        <w:tc>
          <w:tcPr>
            <w:tcW w:w="5305" w:type="dxa"/>
            <w:shd w:val="clear" w:color="auto" w:fill="auto"/>
            <w:vAlign w:val="center"/>
          </w:tcPr>
          <w:p w14:paraId="66E4A0BE" w14:textId="77777777" w:rsidR="00664626" w:rsidRPr="00011813" w:rsidRDefault="00664626" w:rsidP="00664626">
            <w:pPr>
              <w:spacing w:after="0" w:line="240" w:lineRule="auto"/>
              <w:rPr>
                <w:rFonts w:ascii="Gill Sans MT" w:eastAsia="PMingLiU" w:hAnsi="Gill Sans MT"/>
                <w:b/>
                <w:sz w:val="20"/>
                <w:szCs w:val="20"/>
              </w:rPr>
            </w:pPr>
          </w:p>
        </w:tc>
      </w:tr>
      <w:tr w:rsidR="00664626" w:rsidRPr="00011813" w14:paraId="66E4A0C5" w14:textId="77777777" w:rsidTr="00AA79B6">
        <w:tc>
          <w:tcPr>
            <w:tcW w:w="9350" w:type="dxa"/>
            <w:gridSpan w:val="3"/>
            <w:shd w:val="clear" w:color="auto" w:fill="387990"/>
            <w:vAlign w:val="center"/>
          </w:tcPr>
          <w:p w14:paraId="66E4A0C4" w14:textId="77777777" w:rsidR="00664626" w:rsidRPr="00011813" w:rsidRDefault="00664626" w:rsidP="00664626">
            <w:pPr>
              <w:spacing w:after="0" w:line="240" w:lineRule="auto"/>
              <w:jc w:val="center"/>
              <w:rPr>
                <w:rFonts w:ascii="Gill Sans MT" w:eastAsia="PMingLiU" w:hAnsi="Gill Sans MT"/>
                <w:b/>
                <w:color w:val="FFFFFF"/>
                <w:sz w:val="20"/>
                <w:szCs w:val="20"/>
              </w:rPr>
            </w:pPr>
            <w:r w:rsidRPr="00011813">
              <w:rPr>
                <w:rFonts w:ascii="Gill Sans MT" w:eastAsia="PMingLiU" w:hAnsi="Gill Sans MT"/>
                <w:b/>
                <w:color w:val="FFFFFF"/>
                <w:sz w:val="20"/>
                <w:szCs w:val="20"/>
              </w:rPr>
              <w:t>Other Observations</w:t>
            </w:r>
          </w:p>
        </w:tc>
      </w:tr>
      <w:tr w:rsidR="00664626" w:rsidRPr="00011813" w14:paraId="66E4A0DB" w14:textId="77777777" w:rsidTr="00404C59">
        <w:tc>
          <w:tcPr>
            <w:tcW w:w="9350" w:type="dxa"/>
            <w:gridSpan w:val="3"/>
            <w:shd w:val="clear" w:color="auto" w:fill="auto"/>
          </w:tcPr>
          <w:p w14:paraId="66E4A0C6" w14:textId="77777777" w:rsidR="00664626" w:rsidRPr="00011813" w:rsidRDefault="00664626" w:rsidP="00664626">
            <w:pPr>
              <w:spacing w:after="0" w:line="240" w:lineRule="auto"/>
              <w:rPr>
                <w:rFonts w:ascii="Gill Sans MT" w:eastAsia="PMingLiU" w:hAnsi="Gill Sans MT"/>
                <w:sz w:val="20"/>
                <w:szCs w:val="20"/>
              </w:rPr>
            </w:pPr>
          </w:p>
          <w:p w14:paraId="66E4A0C7" w14:textId="77777777" w:rsidR="00664626" w:rsidRPr="00011813" w:rsidRDefault="00664626" w:rsidP="00664626">
            <w:pPr>
              <w:spacing w:after="0" w:line="240" w:lineRule="auto"/>
              <w:rPr>
                <w:rFonts w:ascii="Gill Sans MT" w:eastAsia="PMingLiU" w:hAnsi="Gill Sans MT"/>
                <w:sz w:val="20"/>
                <w:szCs w:val="20"/>
              </w:rPr>
            </w:pPr>
          </w:p>
          <w:p w14:paraId="66E4A0C8" w14:textId="77777777" w:rsidR="00664626" w:rsidRPr="00011813" w:rsidRDefault="00664626" w:rsidP="00664626">
            <w:pPr>
              <w:spacing w:after="0" w:line="240" w:lineRule="auto"/>
              <w:rPr>
                <w:rFonts w:ascii="Gill Sans MT" w:eastAsia="PMingLiU" w:hAnsi="Gill Sans MT"/>
                <w:sz w:val="20"/>
                <w:szCs w:val="20"/>
              </w:rPr>
            </w:pPr>
          </w:p>
          <w:p w14:paraId="66E4A0C9" w14:textId="77777777" w:rsidR="00664626" w:rsidRPr="00011813" w:rsidRDefault="00664626" w:rsidP="00664626">
            <w:pPr>
              <w:spacing w:after="0" w:line="240" w:lineRule="auto"/>
              <w:rPr>
                <w:rFonts w:ascii="Gill Sans MT" w:eastAsia="PMingLiU" w:hAnsi="Gill Sans MT"/>
                <w:sz w:val="20"/>
                <w:szCs w:val="20"/>
              </w:rPr>
            </w:pPr>
          </w:p>
          <w:p w14:paraId="66E4A0CA" w14:textId="77777777" w:rsidR="00664626" w:rsidRPr="00011813" w:rsidRDefault="00664626" w:rsidP="00664626">
            <w:pPr>
              <w:spacing w:after="0" w:line="240" w:lineRule="auto"/>
              <w:rPr>
                <w:rFonts w:ascii="Gill Sans MT" w:eastAsia="PMingLiU" w:hAnsi="Gill Sans MT"/>
                <w:sz w:val="20"/>
                <w:szCs w:val="20"/>
              </w:rPr>
            </w:pPr>
          </w:p>
          <w:p w14:paraId="66E4A0CB" w14:textId="77777777" w:rsidR="00664626" w:rsidRPr="00011813" w:rsidRDefault="00664626" w:rsidP="00664626">
            <w:pPr>
              <w:spacing w:after="0" w:line="240" w:lineRule="auto"/>
              <w:rPr>
                <w:rFonts w:ascii="Gill Sans MT" w:eastAsia="PMingLiU" w:hAnsi="Gill Sans MT"/>
                <w:sz w:val="20"/>
                <w:szCs w:val="20"/>
              </w:rPr>
            </w:pPr>
          </w:p>
          <w:p w14:paraId="66E4A0CC" w14:textId="77777777" w:rsidR="00664626" w:rsidRPr="00011813" w:rsidRDefault="00664626" w:rsidP="00664626">
            <w:pPr>
              <w:spacing w:after="0" w:line="240" w:lineRule="auto"/>
              <w:rPr>
                <w:rFonts w:ascii="Gill Sans MT" w:eastAsia="PMingLiU" w:hAnsi="Gill Sans MT"/>
                <w:sz w:val="20"/>
                <w:szCs w:val="20"/>
              </w:rPr>
            </w:pPr>
          </w:p>
          <w:p w14:paraId="66E4A0CD" w14:textId="77777777" w:rsidR="00664626" w:rsidRPr="00011813" w:rsidRDefault="00664626" w:rsidP="00664626">
            <w:pPr>
              <w:spacing w:after="0" w:line="240" w:lineRule="auto"/>
              <w:rPr>
                <w:rFonts w:ascii="Gill Sans MT" w:eastAsia="PMingLiU" w:hAnsi="Gill Sans MT"/>
                <w:sz w:val="20"/>
                <w:szCs w:val="20"/>
              </w:rPr>
            </w:pPr>
          </w:p>
          <w:p w14:paraId="66E4A0CE" w14:textId="77777777" w:rsidR="00664626" w:rsidRPr="00011813" w:rsidRDefault="00664626" w:rsidP="00664626">
            <w:pPr>
              <w:spacing w:after="0" w:line="240" w:lineRule="auto"/>
              <w:rPr>
                <w:rFonts w:ascii="Gill Sans MT" w:eastAsia="PMingLiU" w:hAnsi="Gill Sans MT"/>
                <w:sz w:val="20"/>
                <w:szCs w:val="20"/>
              </w:rPr>
            </w:pPr>
          </w:p>
          <w:p w14:paraId="66E4A0CF" w14:textId="77777777" w:rsidR="00664626" w:rsidRPr="00011813" w:rsidRDefault="00664626" w:rsidP="00664626">
            <w:pPr>
              <w:spacing w:after="0" w:line="240" w:lineRule="auto"/>
              <w:rPr>
                <w:rFonts w:ascii="Gill Sans MT" w:eastAsia="PMingLiU" w:hAnsi="Gill Sans MT"/>
                <w:sz w:val="20"/>
                <w:szCs w:val="20"/>
              </w:rPr>
            </w:pPr>
          </w:p>
          <w:p w14:paraId="66E4A0D0" w14:textId="77777777" w:rsidR="00664626" w:rsidRPr="00011813" w:rsidRDefault="00664626" w:rsidP="00664626">
            <w:pPr>
              <w:spacing w:after="0" w:line="240" w:lineRule="auto"/>
              <w:rPr>
                <w:rFonts w:ascii="Gill Sans MT" w:eastAsia="PMingLiU" w:hAnsi="Gill Sans MT"/>
                <w:sz w:val="20"/>
                <w:szCs w:val="20"/>
              </w:rPr>
            </w:pPr>
          </w:p>
          <w:p w14:paraId="66E4A0D1" w14:textId="77777777" w:rsidR="00664626" w:rsidRPr="00011813" w:rsidRDefault="00664626" w:rsidP="00664626">
            <w:pPr>
              <w:spacing w:after="0" w:line="240" w:lineRule="auto"/>
              <w:rPr>
                <w:rFonts w:ascii="Gill Sans MT" w:eastAsia="PMingLiU" w:hAnsi="Gill Sans MT"/>
                <w:sz w:val="20"/>
                <w:szCs w:val="20"/>
              </w:rPr>
            </w:pPr>
          </w:p>
          <w:p w14:paraId="66E4A0D2" w14:textId="77777777" w:rsidR="00664626" w:rsidRPr="00011813" w:rsidRDefault="00664626" w:rsidP="00664626">
            <w:pPr>
              <w:spacing w:after="0" w:line="240" w:lineRule="auto"/>
              <w:rPr>
                <w:rFonts w:ascii="Gill Sans MT" w:eastAsia="PMingLiU" w:hAnsi="Gill Sans MT"/>
                <w:sz w:val="20"/>
                <w:szCs w:val="20"/>
              </w:rPr>
            </w:pPr>
          </w:p>
          <w:p w14:paraId="66E4A0D3" w14:textId="77777777" w:rsidR="00664626" w:rsidRPr="00011813" w:rsidRDefault="00664626" w:rsidP="00664626">
            <w:pPr>
              <w:spacing w:after="0" w:line="240" w:lineRule="auto"/>
              <w:rPr>
                <w:rFonts w:ascii="Gill Sans MT" w:eastAsia="PMingLiU" w:hAnsi="Gill Sans MT"/>
                <w:sz w:val="20"/>
                <w:szCs w:val="20"/>
              </w:rPr>
            </w:pPr>
          </w:p>
          <w:p w14:paraId="66E4A0D4" w14:textId="77777777" w:rsidR="00664626" w:rsidRPr="00011813" w:rsidRDefault="00664626" w:rsidP="00664626">
            <w:pPr>
              <w:spacing w:after="0" w:line="240" w:lineRule="auto"/>
              <w:rPr>
                <w:rFonts w:ascii="Gill Sans MT" w:eastAsia="PMingLiU" w:hAnsi="Gill Sans MT"/>
                <w:sz w:val="20"/>
                <w:szCs w:val="20"/>
              </w:rPr>
            </w:pPr>
          </w:p>
          <w:p w14:paraId="66E4A0D5" w14:textId="77777777" w:rsidR="00664626" w:rsidRPr="00011813" w:rsidRDefault="00664626" w:rsidP="00664626">
            <w:pPr>
              <w:spacing w:after="0" w:line="240" w:lineRule="auto"/>
              <w:rPr>
                <w:rFonts w:ascii="Gill Sans MT" w:eastAsia="PMingLiU" w:hAnsi="Gill Sans MT"/>
                <w:sz w:val="20"/>
                <w:szCs w:val="20"/>
              </w:rPr>
            </w:pPr>
          </w:p>
          <w:p w14:paraId="66E4A0D6" w14:textId="77777777" w:rsidR="00664626" w:rsidRPr="00011813" w:rsidRDefault="00664626" w:rsidP="00664626">
            <w:pPr>
              <w:spacing w:after="0" w:line="240" w:lineRule="auto"/>
              <w:rPr>
                <w:rFonts w:ascii="Gill Sans MT" w:eastAsia="PMingLiU" w:hAnsi="Gill Sans MT"/>
                <w:sz w:val="20"/>
                <w:szCs w:val="20"/>
              </w:rPr>
            </w:pPr>
          </w:p>
          <w:p w14:paraId="66E4A0D7" w14:textId="77777777" w:rsidR="00664626" w:rsidRPr="00011813" w:rsidRDefault="00664626" w:rsidP="00664626">
            <w:pPr>
              <w:spacing w:after="0" w:line="240" w:lineRule="auto"/>
              <w:rPr>
                <w:rFonts w:ascii="Gill Sans MT" w:eastAsia="PMingLiU" w:hAnsi="Gill Sans MT"/>
                <w:sz w:val="20"/>
                <w:szCs w:val="20"/>
              </w:rPr>
            </w:pPr>
          </w:p>
          <w:p w14:paraId="66E4A0D8" w14:textId="77777777" w:rsidR="00664626" w:rsidRPr="00011813" w:rsidRDefault="00664626" w:rsidP="00664626">
            <w:pPr>
              <w:spacing w:after="0" w:line="240" w:lineRule="auto"/>
              <w:rPr>
                <w:rFonts w:ascii="Gill Sans MT" w:eastAsia="PMingLiU" w:hAnsi="Gill Sans MT"/>
                <w:sz w:val="20"/>
                <w:szCs w:val="20"/>
              </w:rPr>
            </w:pPr>
          </w:p>
          <w:p w14:paraId="66E4A0D9" w14:textId="77777777" w:rsidR="00664626" w:rsidRPr="00011813" w:rsidRDefault="00664626" w:rsidP="00664626">
            <w:pPr>
              <w:spacing w:after="0" w:line="240" w:lineRule="auto"/>
              <w:rPr>
                <w:rFonts w:ascii="Gill Sans MT" w:eastAsia="PMingLiU" w:hAnsi="Gill Sans MT"/>
                <w:sz w:val="20"/>
                <w:szCs w:val="20"/>
              </w:rPr>
            </w:pPr>
          </w:p>
          <w:p w14:paraId="66E4A0DA" w14:textId="77777777" w:rsidR="00664626" w:rsidRPr="00011813" w:rsidRDefault="00664626" w:rsidP="00664626">
            <w:pPr>
              <w:spacing w:after="0" w:line="240" w:lineRule="auto"/>
              <w:rPr>
                <w:rFonts w:ascii="Gill Sans MT" w:eastAsia="PMingLiU" w:hAnsi="Gill Sans MT"/>
                <w:sz w:val="20"/>
                <w:szCs w:val="20"/>
              </w:rPr>
            </w:pPr>
          </w:p>
        </w:tc>
      </w:tr>
    </w:tbl>
    <w:p w14:paraId="66E4A0DC" w14:textId="77777777" w:rsidR="006A2D56" w:rsidRPr="00011813" w:rsidRDefault="006A2D56" w:rsidP="00011813">
      <w:pPr>
        <w:pStyle w:val="Footer"/>
        <w:tabs>
          <w:tab w:val="clear" w:pos="4680"/>
        </w:tabs>
        <w:jc w:val="center"/>
        <w:rPr>
          <w:rFonts w:ascii="Gill Sans MT" w:hAnsi="Gill Sans MT"/>
          <w:b/>
          <w:color w:val="4799B5"/>
        </w:rPr>
      </w:pPr>
    </w:p>
    <w:sectPr w:rsidR="006A2D56" w:rsidRPr="00011813" w:rsidSect="00AA79B6">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Young-Turner, Cindy" w:date="2021-04-13T09:26:00Z" w:initials="YTC">
    <w:p w14:paraId="64231E91" w14:textId="3F1E9E55" w:rsidR="00EA4D22" w:rsidRDefault="00EA4D22">
      <w:pPr>
        <w:pStyle w:val="CommentText"/>
      </w:pPr>
      <w:r>
        <w:rPr>
          <w:rStyle w:val="CommentReference"/>
        </w:rPr>
        <w:annotationRef/>
      </w:r>
      <w:r>
        <w:t>This is also on page 1. Okay to repeat?</w:t>
      </w:r>
    </w:p>
  </w:comment>
  <w:comment w:id="16" w:author="Kiersten Johnson" w:date="2021-04-29T11:11:00Z" w:initials="KJ">
    <w:p w14:paraId="7E867F7F" w14:textId="6FECB5B1" w:rsidR="00664626" w:rsidRDefault="00664626" w:rsidP="00664626">
      <w:pPr>
        <w:pStyle w:val="CommentText"/>
      </w:pPr>
      <w:r>
        <w:rPr>
          <w:rStyle w:val="CommentReference"/>
        </w:rPr>
        <w:annotationRef/>
      </w:r>
      <w:r>
        <w:t>Yes - thank you!</w:t>
      </w:r>
    </w:p>
  </w:comment>
  <w:comment w:id="20" w:author="Young-Turner, Cindy" w:date="2021-04-13T09:32:00Z" w:initials="YTC">
    <w:p w14:paraId="291718A6" w14:textId="01D4AFF1" w:rsidR="00D7560C" w:rsidRDefault="00D7560C">
      <w:pPr>
        <w:pStyle w:val="CommentText"/>
      </w:pPr>
      <w:r>
        <w:rPr>
          <w:rStyle w:val="CommentReference"/>
        </w:rPr>
        <w:annotationRef/>
      </w:r>
      <w:r>
        <w:t>To match the steps listed earlier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231E91" w15:done="1"/>
  <w15:commentEx w15:paraId="7E867F7F" w15:paraIdParent="64231E91" w15:done="1"/>
  <w15:commentEx w15:paraId="291718A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FE253" w16cex:dateUtc="2021-04-13T13:26:00Z"/>
  <w16cex:commentExtensible w16cex:durableId="243512E3" w16cex:dateUtc="2021-04-29T15:11:00Z"/>
  <w16cex:commentExtensible w16cex:durableId="241FE3A9" w16cex:dateUtc="2021-04-13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231E91" w16cid:durableId="241FE253"/>
  <w16cid:commentId w16cid:paraId="7E867F7F" w16cid:durableId="243512E3"/>
  <w16cid:commentId w16cid:paraId="291718A6" w16cid:durableId="241FE3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3273F" w14:textId="77777777" w:rsidR="00C12BA1" w:rsidRDefault="00C12BA1" w:rsidP="006318A3">
      <w:pPr>
        <w:spacing w:after="0" w:line="240" w:lineRule="auto"/>
      </w:pPr>
      <w:r>
        <w:separator/>
      </w:r>
    </w:p>
  </w:endnote>
  <w:endnote w:type="continuationSeparator" w:id="0">
    <w:p w14:paraId="7E39F40D" w14:textId="77777777" w:rsidR="00C12BA1" w:rsidRDefault="00C12BA1" w:rsidP="006318A3">
      <w:pPr>
        <w:spacing w:after="0" w:line="240" w:lineRule="auto"/>
      </w:pPr>
      <w:r>
        <w:continuationSeparator/>
      </w:r>
    </w:p>
  </w:endnote>
  <w:endnote w:type="continuationNotice" w:id="1">
    <w:p w14:paraId="15437579" w14:textId="77777777" w:rsidR="00C12BA1" w:rsidRDefault="00C12B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bin">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5" w14:textId="77777777" w:rsidR="00F46790" w:rsidRDefault="00BB7050">
    <w:pPr>
      <w:pStyle w:val="Footer"/>
    </w:pPr>
    <w:r>
      <w:rPr>
        <w:noProof/>
      </w:rPr>
      <w:drawing>
        <wp:anchor distT="0" distB="0" distL="114300" distR="114300" simplePos="0" relativeHeight="251658243" behindDoc="1" locked="0" layoutInCell="1" allowOverlap="1" wp14:anchorId="66E4A0F0" wp14:editId="66E4A0F1">
          <wp:simplePos x="0" y="0"/>
          <wp:positionH relativeFrom="column">
            <wp:posOffset>-714375</wp:posOffset>
          </wp:positionH>
          <wp:positionV relativeFrom="paragraph">
            <wp:posOffset>-457200</wp:posOffset>
          </wp:positionV>
          <wp:extent cx="2524125" cy="981075"/>
          <wp:effectExtent l="0" t="0" r="0" b="0"/>
          <wp:wrapSquare wrapText="bothSides"/>
          <wp:docPr id="13" name="Picture 13" descr="Horizontal_RGB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rizontal_RGB_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9810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7" w14:textId="77777777" w:rsidR="00AA79B6" w:rsidRDefault="00AA79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9" w14:textId="77777777" w:rsidR="00782E8F" w:rsidRDefault="00611041" w:rsidP="00782E8F">
    <w:pPr>
      <w:pStyle w:val="Footer"/>
      <w:pBdr>
        <w:top w:val="single" w:sz="8" w:space="1" w:color="D37D28"/>
      </w:pBdr>
    </w:pPr>
    <w:r w:rsidRPr="00B74841">
      <w:rPr>
        <w:rFonts w:ascii="Gill Sans MT" w:hAnsi="Gill Sans MT" w:cs="Arial"/>
        <w:b/>
        <w:sz w:val="18"/>
        <w:szCs w:val="18"/>
      </w:rPr>
      <w:t xml:space="preserve">FEED THE FUTURE | </w:t>
    </w:r>
    <w:r>
      <w:rPr>
        <w:rFonts w:ascii="Gill Sans MT" w:hAnsi="Gill Sans MT" w:cs="Arial"/>
        <w:b/>
        <w:sz w:val="18"/>
        <w:szCs w:val="18"/>
      </w:rPr>
      <w:t>Pilot Protocol</w:t>
    </w:r>
    <w:r>
      <w:rPr>
        <w:rFonts w:ascii="Gill Sans MT" w:hAnsi="Gill Sans MT" w:cs="Arial"/>
        <w:b/>
        <w:sz w:val="18"/>
        <w:szCs w:val="18"/>
      </w:rPr>
      <w:tab/>
    </w:r>
    <w:r w:rsidR="00782E8F">
      <w:rPr>
        <w:rFonts w:ascii="Gill Sans MT" w:hAnsi="Gill Sans MT" w:cs="Arial"/>
        <w:b/>
        <w:sz w:val="18"/>
        <w:szCs w:val="18"/>
      </w:rPr>
      <w:tab/>
    </w:r>
    <w:r w:rsidR="00782E8F" w:rsidRPr="00782E8F">
      <w:rPr>
        <w:rFonts w:ascii="Gill Sans MT" w:hAnsi="Gill Sans MT" w:cs="Arial"/>
        <w:b/>
        <w:sz w:val="18"/>
        <w:szCs w:val="18"/>
      </w:rPr>
      <w:fldChar w:fldCharType="begin"/>
    </w:r>
    <w:r w:rsidR="00782E8F" w:rsidRPr="00782E8F">
      <w:rPr>
        <w:rFonts w:ascii="Gill Sans MT" w:hAnsi="Gill Sans MT" w:cs="Arial"/>
        <w:b/>
        <w:sz w:val="18"/>
        <w:szCs w:val="18"/>
      </w:rPr>
      <w:instrText xml:space="preserve"> PAGE   \* MERGEFORMAT </w:instrText>
    </w:r>
    <w:r w:rsidR="00782E8F" w:rsidRPr="00782E8F">
      <w:rPr>
        <w:rFonts w:ascii="Gill Sans MT" w:hAnsi="Gill Sans MT" w:cs="Arial"/>
        <w:b/>
        <w:sz w:val="18"/>
        <w:szCs w:val="18"/>
      </w:rPr>
      <w:fldChar w:fldCharType="separate"/>
    </w:r>
    <w:r w:rsidR="007D36EA">
      <w:rPr>
        <w:rFonts w:ascii="Gill Sans MT" w:hAnsi="Gill Sans MT" w:cs="Arial"/>
        <w:b/>
        <w:noProof/>
        <w:sz w:val="18"/>
        <w:szCs w:val="18"/>
      </w:rPr>
      <w:t>6</w:t>
    </w:r>
    <w:r w:rsidR="00782E8F" w:rsidRPr="00782E8F">
      <w:rPr>
        <w:rFonts w:ascii="Gill Sans MT" w:hAnsi="Gill Sans MT" w:cs="Arial"/>
        <w:b/>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7A89B" w14:textId="77777777" w:rsidR="00C12BA1" w:rsidRDefault="00C12BA1" w:rsidP="006318A3">
      <w:pPr>
        <w:spacing w:after="0" w:line="240" w:lineRule="auto"/>
      </w:pPr>
      <w:r>
        <w:separator/>
      </w:r>
    </w:p>
  </w:footnote>
  <w:footnote w:type="continuationSeparator" w:id="0">
    <w:p w14:paraId="2B565A6A" w14:textId="77777777" w:rsidR="00C12BA1" w:rsidRDefault="00C12BA1" w:rsidP="006318A3">
      <w:pPr>
        <w:spacing w:after="0" w:line="240" w:lineRule="auto"/>
      </w:pPr>
      <w:r>
        <w:continuationSeparator/>
      </w:r>
    </w:p>
  </w:footnote>
  <w:footnote w:type="continuationNotice" w:id="1">
    <w:p w14:paraId="23B17507" w14:textId="77777777" w:rsidR="00C12BA1" w:rsidRDefault="00C12B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3" w14:textId="77777777" w:rsidR="00F46790" w:rsidRDefault="00BB7050">
    <w:pPr>
      <w:pStyle w:val="Header"/>
    </w:pPr>
    <w:r>
      <w:rPr>
        <w:noProof/>
      </w:rPr>
      <mc:AlternateContent>
        <mc:Choice Requires="wps">
          <w:drawing>
            <wp:anchor distT="0" distB="0" distL="114300" distR="114300" simplePos="0" relativeHeight="251658242" behindDoc="0" locked="0" layoutInCell="1" allowOverlap="1" wp14:anchorId="66E4A0EA" wp14:editId="66E4A0EB">
              <wp:simplePos x="0" y="0"/>
              <wp:positionH relativeFrom="column">
                <wp:posOffset>-826770</wp:posOffset>
              </wp:positionH>
              <wp:positionV relativeFrom="paragraph">
                <wp:posOffset>-12700</wp:posOffset>
              </wp:positionV>
              <wp:extent cx="7608570" cy="76200"/>
              <wp:effectExtent l="1905" t="0" r="0" b="3175"/>
              <wp:wrapThrough wrapText="bothSides">
                <wp:wrapPolygon edited="0">
                  <wp:start x="-27" y="0"/>
                  <wp:lineTo x="-27" y="16200"/>
                  <wp:lineTo x="21600" y="16200"/>
                  <wp:lineTo x="21600" y="0"/>
                  <wp:lineTo x="-27" y="0"/>
                </wp:wrapPolygon>
              </wp:wrapThrough>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07E35A71" id="Rectangle 11" o:spid="_x0000_s1026" style="position:absolute;margin-left:-65.1pt;margin-top:-1pt;width:599.1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" fillcolor="#4799b5" stroked="f">
              <w10:wrap type="through"/>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4" w14:textId="77777777" w:rsidR="00F46790" w:rsidRDefault="00BB7050" w:rsidP="006318A3">
    <w:pPr>
      <w:pStyle w:val="Header"/>
      <w:tabs>
        <w:tab w:val="clear" w:pos="9360"/>
        <w:tab w:val="right" w:pos="10800"/>
      </w:tabs>
      <w:ind w:left="-1440"/>
    </w:pPr>
    <w:r>
      <w:rPr>
        <w:noProof/>
      </w:rPr>
      <w:drawing>
        <wp:anchor distT="0" distB="0" distL="114300" distR="114300" simplePos="0" relativeHeight="251658241" behindDoc="0" locked="0" layoutInCell="1" allowOverlap="1" wp14:anchorId="66E4A0EC" wp14:editId="66E4A0ED">
          <wp:simplePos x="0" y="0"/>
          <wp:positionH relativeFrom="column">
            <wp:posOffset>-714375</wp:posOffset>
          </wp:positionH>
          <wp:positionV relativeFrom="paragraph">
            <wp:posOffset>-323850</wp:posOffset>
          </wp:positionV>
          <wp:extent cx="3282950" cy="857250"/>
          <wp:effectExtent l="0" t="0" r="0" b="0"/>
          <wp:wrapNone/>
          <wp:docPr id="9" name="Picture 9" descr="horizontal CMYK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rizontal CMYK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9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66E4A0EE" wp14:editId="66E4A0EF">
              <wp:simplePos x="0" y="0"/>
              <wp:positionH relativeFrom="column">
                <wp:posOffset>-844550</wp:posOffset>
              </wp:positionH>
              <wp:positionV relativeFrom="paragraph">
                <wp:posOffset>507365</wp:posOffset>
              </wp:positionV>
              <wp:extent cx="7608570" cy="76200"/>
              <wp:effectExtent l="3175" t="254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0ED00AFA" id="Rectangle 3" o:spid="_x0000_s1026" style="position:absolute;margin-left:-66.5pt;margin-top:39.95pt;width:599.1pt;height: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" fillcolor="#4799b5" stroked="f"/>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6" w14:textId="77777777" w:rsidR="00AA79B6" w:rsidRDefault="00AA79B6" w:rsidP="006318A3">
    <w:pPr>
      <w:pStyle w:val="Header"/>
      <w:tabs>
        <w:tab w:val="clear" w:pos="9360"/>
        <w:tab w:val="right" w:pos="10800"/>
      </w:tabs>
      <w:ind w:left="-14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8" w14:textId="77777777" w:rsidR="00782E8F" w:rsidRDefault="00782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C6A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A5CB6"/>
    <w:multiLevelType w:val="hybridMultilevel"/>
    <w:tmpl w:val="E6B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31BE6"/>
    <w:multiLevelType w:val="hybridMultilevel"/>
    <w:tmpl w:val="03D8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74179"/>
    <w:multiLevelType w:val="hybridMultilevel"/>
    <w:tmpl w:val="8D4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51650"/>
    <w:multiLevelType w:val="hybridMultilevel"/>
    <w:tmpl w:val="8BB87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E737C7"/>
    <w:multiLevelType w:val="hybridMultilevel"/>
    <w:tmpl w:val="0418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046A59"/>
    <w:multiLevelType w:val="hybridMultilevel"/>
    <w:tmpl w:val="4A040F76"/>
    <w:lvl w:ilvl="0" w:tplc="805CB4CA">
      <w:start w:val="1"/>
      <w:numFmt w:val="decimal"/>
      <w:lvlText w:val="%1."/>
      <w:lvlJc w:val="left"/>
      <w:pPr>
        <w:ind w:left="720" w:hanging="360"/>
      </w:pPr>
      <w:rPr>
        <w:rFonts w:ascii="Gill Sans MT" w:hAnsi="Gill Sans MT" w:hint="default"/>
        <w:b w:val="0"/>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53BE9"/>
    <w:multiLevelType w:val="hybridMultilevel"/>
    <w:tmpl w:val="4586A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282B03"/>
    <w:multiLevelType w:val="multilevel"/>
    <w:tmpl w:val="9AA4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E0B96"/>
    <w:multiLevelType w:val="hybridMultilevel"/>
    <w:tmpl w:val="F304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74FCF"/>
    <w:multiLevelType w:val="hybridMultilevel"/>
    <w:tmpl w:val="F36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E1081"/>
    <w:multiLevelType w:val="hybridMultilevel"/>
    <w:tmpl w:val="63B69BD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753D6A"/>
    <w:multiLevelType w:val="hybridMultilevel"/>
    <w:tmpl w:val="9F94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0599"/>
    <w:multiLevelType w:val="hybridMultilevel"/>
    <w:tmpl w:val="BC5EDE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DB11F1"/>
    <w:multiLevelType w:val="hybridMultilevel"/>
    <w:tmpl w:val="0D1ADEFA"/>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561200"/>
    <w:multiLevelType w:val="hybridMultilevel"/>
    <w:tmpl w:val="791EDD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88347E"/>
    <w:multiLevelType w:val="hybridMultilevel"/>
    <w:tmpl w:val="03588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A92495"/>
    <w:multiLevelType w:val="hybridMultilevel"/>
    <w:tmpl w:val="EF9E2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315DE"/>
    <w:multiLevelType w:val="multilevel"/>
    <w:tmpl w:val="0DC20AEA"/>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9" w15:restartNumberingAfterBreak="0">
    <w:nsid w:val="64CC44CE"/>
    <w:multiLevelType w:val="hybridMultilevel"/>
    <w:tmpl w:val="BA5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192AFD"/>
    <w:multiLevelType w:val="hybridMultilevel"/>
    <w:tmpl w:val="F444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5C01A8"/>
    <w:multiLevelType w:val="hybridMultilevel"/>
    <w:tmpl w:val="27009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2C7012"/>
    <w:multiLevelType w:val="hybridMultilevel"/>
    <w:tmpl w:val="990E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E39D8"/>
    <w:multiLevelType w:val="hybridMultilevel"/>
    <w:tmpl w:val="BE484DFC"/>
    <w:lvl w:ilvl="0" w:tplc="1BBC7A52">
      <w:start w:val="1"/>
      <w:numFmt w:val="bullet"/>
      <w:lvlText w:val="•"/>
      <w:lvlJc w:val="left"/>
      <w:pPr>
        <w:tabs>
          <w:tab w:val="num" w:pos="720"/>
        </w:tabs>
        <w:ind w:left="720" w:hanging="360"/>
      </w:pPr>
      <w:rPr>
        <w:rFonts w:ascii="Arial" w:hAnsi="Arial" w:hint="default"/>
      </w:rPr>
    </w:lvl>
    <w:lvl w:ilvl="1" w:tplc="0898FDA2" w:tentative="1">
      <w:start w:val="1"/>
      <w:numFmt w:val="bullet"/>
      <w:lvlText w:val="•"/>
      <w:lvlJc w:val="left"/>
      <w:pPr>
        <w:tabs>
          <w:tab w:val="num" w:pos="1440"/>
        </w:tabs>
        <w:ind w:left="1440" w:hanging="360"/>
      </w:pPr>
      <w:rPr>
        <w:rFonts w:ascii="Arial" w:hAnsi="Arial" w:hint="default"/>
      </w:rPr>
    </w:lvl>
    <w:lvl w:ilvl="2" w:tplc="BDEA603C" w:tentative="1">
      <w:start w:val="1"/>
      <w:numFmt w:val="bullet"/>
      <w:lvlText w:val="•"/>
      <w:lvlJc w:val="left"/>
      <w:pPr>
        <w:tabs>
          <w:tab w:val="num" w:pos="2160"/>
        </w:tabs>
        <w:ind w:left="2160" w:hanging="360"/>
      </w:pPr>
      <w:rPr>
        <w:rFonts w:ascii="Arial" w:hAnsi="Arial" w:hint="default"/>
      </w:rPr>
    </w:lvl>
    <w:lvl w:ilvl="3" w:tplc="7C32E910" w:tentative="1">
      <w:start w:val="1"/>
      <w:numFmt w:val="bullet"/>
      <w:lvlText w:val="•"/>
      <w:lvlJc w:val="left"/>
      <w:pPr>
        <w:tabs>
          <w:tab w:val="num" w:pos="2880"/>
        </w:tabs>
        <w:ind w:left="2880" w:hanging="360"/>
      </w:pPr>
      <w:rPr>
        <w:rFonts w:ascii="Arial" w:hAnsi="Arial" w:hint="default"/>
      </w:rPr>
    </w:lvl>
    <w:lvl w:ilvl="4" w:tplc="9020AC82" w:tentative="1">
      <w:start w:val="1"/>
      <w:numFmt w:val="bullet"/>
      <w:lvlText w:val="•"/>
      <w:lvlJc w:val="left"/>
      <w:pPr>
        <w:tabs>
          <w:tab w:val="num" w:pos="3600"/>
        </w:tabs>
        <w:ind w:left="3600" w:hanging="360"/>
      </w:pPr>
      <w:rPr>
        <w:rFonts w:ascii="Arial" w:hAnsi="Arial" w:hint="default"/>
      </w:rPr>
    </w:lvl>
    <w:lvl w:ilvl="5" w:tplc="6CEE8564" w:tentative="1">
      <w:start w:val="1"/>
      <w:numFmt w:val="bullet"/>
      <w:lvlText w:val="•"/>
      <w:lvlJc w:val="left"/>
      <w:pPr>
        <w:tabs>
          <w:tab w:val="num" w:pos="4320"/>
        </w:tabs>
        <w:ind w:left="4320" w:hanging="360"/>
      </w:pPr>
      <w:rPr>
        <w:rFonts w:ascii="Arial" w:hAnsi="Arial" w:hint="default"/>
      </w:rPr>
    </w:lvl>
    <w:lvl w:ilvl="6" w:tplc="C0F02C80" w:tentative="1">
      <w:start w:val="1"/>
      <w:numFmt w:val="bullet"/>
      <w:lvlText w:val="•"/>
      <w:lvlJc w:val="left"/>
      <w:pPr>
        <w:tabs>
          <w:tab w:val="num" w:pos="5040"/>
        </w:tabs>
        <w:ind w:left="5040" w:hanging="360"/>
      </w:pPr>
      <w:rPr>
        <w:rFonts w:ascii="Arial" w:hAnsi="Arial" w:hint="default"/>
      </w:rPr>
    </w:lvl>
    <w:lvl w:ilvl="7" w:tplc="B1827286" w:tentative="1">
      <w:start w:val="1"/>
      <w:numFmt w:val="bullet"/>
      <w:lvlText w:val="•"/>
      <w:lvlJc w:val="left"/>
      <w:pPr>
        <w:tabs>
          <w:tab w:val="num" w:pos="5760"/>
        </w:tabs>
        <w:ind w:left="5760" w:hanging="360"/>
      </w:pPr>
      <w:rPr>
        <w:rFonts w:ascii="Arial" w:hAnsi="Arial" w:hint="default"/>
      </w:rPr>
    </w:lvl>
    <w:lvl w:ilvl="8" w:tplc="FEEA10D0"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19"/>
  </w:num>
  <w:num w:numId="3">
    <w:abstractNumId w:val="20"/>
  </w:num>
  <w:num w:numId="4">
    <w:abstractNumId w:val="7"/>
  </w:num>
  <w:num w:numId="5">
    <w:abstractNumId w:val="2"/>
  </w:num>
  <w:num w:numId="6">
    <w:abstractNumId w:val="3"/>
  </w:num>
  <w:num w:numId="7">
    <w:abstractNumId w:val="16"/>
  </w:num>
  <w:num w:numId="8">
    <w:abstractNumId w:val="1"/>
  </w:num>
  <w:num w:numId="9">
    <w:abstractNumId w:val="12"/>
  </w:num>
  <w:num w:numId="10">
    <w:abstractNumId w:val="5"/>
  </w:num>
  <w:num w:numId="11">
    <w:abstractNumId w:val="23"/>
  </w:num>
  <w:num w:numId="12">
    <w:abstractNumId w:val="10"/>
  </w:num>
  <w:num w:numId="13">
    <w:abstractNumId w:val="0"/>
  </w:num>
  <w:num w:numId="14">
    <w:abstractNumId w:val="4"/>
  </w:num>
  <w:num w:numId="15">
    <w:abstractNumId w:val="13"/>
  </w:num>
  <w:num w:numId="16">
    <w:abstractNumId w:val="15"/>
  </w:num>
  <w:num w:numId="17">
    <w:abstractNumId w:val="8"/>
  </w:num>
  <w:num w:numId="18">
    <w:abstractNumId w:val="14"/>
  </w:num>
  <w:num w:numId="19">
    <w:abstractNumId w:val="22"/>
  </w:num>
  <w:num w:numId="20">
    <w:abstractNumId w:val="9"/>
  </w:num>
  <w:num w:numId="21">
    <w:abstractNumId w:val="17"/>
  </w:num>
  <w:num w:numId="22">
    <w:abstractNumId w:val="11"/>
  </w:num>
  <w:num w:numId="23">
    <w:abstractNumId w:val="6"/>
  </w:num>
  <w:num w:numId="2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ur, Jasbir">
    <w15:presenceInfo w15:providerId="AD" w15:userId="S::21775@icf.com::6dd8b9b3-31d8-4f3d-9a63-74b9c2165c1b"/>
  </w15:person>
  <w15:person w15:author="Young-Turner, Cindy">
    <w15:presenceInfo w15:providerId="AD" w15:userId="S::21990@icf.com::c16b9d50-a275-4a29-b3ff-cd1d589d2ec7"/>
  </w15:person>
  <w15:person w15:author="Kiersten Johnson">
    <w15:presenceInfo w15:providerId="Windows Live" w15:userId="756920d31d83ea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10"/>
  <w:displayHorizontalDrawingGridEvery w:val="2"/>
  <w:characterSpacingControl w:val="doNotCompress"/>
  <w:hdrShapeDefaults>
    <o:shapedefaults v:ext="edit" spidmax="4097">
      <o:colormru v:ext="edit" colors="#94a545,#4799b5"/>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6E"/>
    <w:rsid w:val="00002034"/>
    <w:rsid w:val="000044DB"/>
    <w:rsid w:val="00011813"/>
    <w:rsid w:val="00013B10"/>
    <w:rsid w:val="000141E4"/>
    <w:rsid w:val="00017A94"/>
    <w:rsid w:val="000228D6"/>
    <w:rsid w:val="00026D71"/>
    <w:rsid w:val="00030B6E"/>
    <w:rsid w:val="00041548"/>
    <w:rsid w:val="00041D14"/>
    <w:rsid w:val="00043550"/>
    <w:rsid w:val="000439DF"/>
    <w:rsid w:val="000452EB"/>
    <w:rsid w:val="00051642"/>
    <w:rsid w:val="00077EFE"/>
    <w:rsid w:val="00082D74"/>
    <w:rsid w:val="000832EE"/>
    <w:rsid w:val="0008556A"/>
    <w:rsid w:val="000946A2"/>
    <w:rsid w:val="000A07C2"/>
    <w:rsid w:val="000A0DA9"/>
    <w:rsid w:val="000A137C"/>
    <w:rsid w:val="000A6674"/>
    <w:rsid w:val="000B425F"/>
    <w:rsid w:val="000C1E36"/>
    <w:rsid w:val="000D3D22"/>
    <w:rsid w:val="000D4F85"/>
    <w:rsid w:val="000D6313"/>
    <w:rsid w:val="000E3845"/>
    <w:rsid w:val="000F171C"/>
    <w:rsid w:val="000F23AA"/>
    <w:rsid w:val="00103BE9"/>
    <w:rsid w:val="0011046B"/>
    <w:rsid w:val="00112F84"/>
    <w:rsid w:val="00115CF2"/>
    <w:rsid w:val="001168BC"/>
    <w:rsid w:val="00130421"/>
    <w:rsid w:val="0013443A"/>
    <w:rsid w:val="0014790C"/>
    <w:rsid w:val="001562B8"/>
    <w:rsid w:val="00160E1D"/>
    <w:rsid w:val="0016129A"/>
    <w:rsid w:val="001613EA"/>
    <w:rsid w:val="00175E31"/>
    <w:rsid w:val="001847AA"/>
    <w:rsid w:val="00187983"/>
    <w:rsid w:val="001973CE"/>
    <w:rsid w:val="00197833"/>
    <w:rsid w:val="001A24A8"/>
    <w:rsid w:val="001B0885"/>
    <w:rsid w:val="001B2310"/>
    <w:rsid w:val="001B4463"/>
    <w:rsid w:val="001B55A8"/>
    <w:rsid w:val="001C30DB"/>
    <w:rsid w:val="001C3224"/>
    <w:rsid w:val="001C6356"/>
    <w:rsid w:val="001D0BCA"/>
    <w:rsid w:val="001D1938"/>
    <w:rsid w:val="001D3A2F"/>
    <w:rsid w:val="001D63F4"/>
    <w:rsid w:val="001D75DD"/>
    <w:rsid w:val="001D7B38"/>
    <w:rsid w:val="001E2E58"/>
    <w:rsid w:val="001E775E"/>
    <w:rsid w:val="001F26BA"/>
    <w:rsid w:val="001F5F61"/>
    <w:rsid w:val="00205CD2"/>
    <w:rsid w:val="00206D36"/>
    <w:rsid w:val="002103AD"/>
    <w:rsid w:val="00211B6B"/>
    <w:rsid w:val="00215616"/>
    <w:rsid w:val="0022686C"/>
    <w:rsid w:val="0022697F"/>
    <w:rsid w:val="0022777B"/>
    <w:rsid w:val="00240873"/>
    <w:rsid w:val="00242170"/>
    <w:rsid w:val="0024327A"/>
    <w:rsid w:val="00250AA7"/>
    <w:rsid w:val="00267657"/>
    <w:rsid w:val="002677A5"/>
    <w:rsid w:val="00273CF9"/>
    <w:rsid w:val="00282EA7"/>
    <w:rsid w:val="0028345E"/>
    <w:rsid w:val="0028459B"/>
    <w:rsid w:val="00291407"/>
    <w:rsid w:val="0029240B"/>
    <w:rsid w:val="002957AC"/>
    <w:rsid w:val="00297B89"/>
    <w:rsid w:val="002A3E5A"/>
    <w:rsid w:val="002A40D7"/>
    <w:rsid w:val="002C0C6D"/>
    <w:rsid w:val="002C36B2"/>
    <w:rsid w:val="002C602F"/>
    <w:rsid w:val="002D0F02"/>
    <w:rsid w:val="002D3785"/>
    <w:rsid w:val="002D5517"/>
    <w:rsid w:val="002D7C93"/>
    <w:rsid w:val="002E3CE0"/>
    <w:rsid w:val="002E744A"/>
    <w:rsid w:val="003004EB"/>
    <w:rsid w:val="0030578E"/>
    <w:rsid w:val="003061F4"/>
    <w:rsid w:val="003110B2"/>
    <w:rsid w:val="00314F9E"/>
    <w:rsid w:val="00315E93"/>
    <w:rsid w:val="003273D6"/>
    <w:rsid w:val="003340A2"/>
    <w:rsid w:val="00341EDC"/>
    <w:rsid w:val="00342359"/>
    <w:rsid w:val="00344688"/>
    <w:rsid w:val="0034671F"/>
    <w:rsid w:val="003510BB"/>
    <w:rsid w:val="00367E72"/>
    <w:rsid w:val="00370DF0"/>
    <w:rsid w:val="00370FBD"/>
    <w:rsid w:val="0037143B"/>
    <w:rsid w:val="00374CBC"/>
    <w:rsid w:val="00394E99"/>
    <w:rsid w:val="003A1C95"/>
    <w:rsid w:val="003A6628"/>
    <w:rsid w:val="003C0A9A"/>
    <w:rsid w:val="003C14E5"/>
    <w:rsid w:val="003C5605"/>
    <w:rsid w:val="003C6A64"/>
    <w:rsid w:val="003D7C40"/>
    <w:rsid w:val="003E6C95"/>
    <w:rsid w:val="003F2779"/>
    <w:rsid w:val="003F7F54"/>
    <w:rsid w:val="00404C59"/>
    <w:rsid w:val="00413FC9"/>
    <w:rsid w:val="0041512E"/>
    <w:rsid w:val="0041555B"/>
    <w:rsid w:val="00421ECF"/>
    <w:rsid w:val="00427CE5"/>
    <w:rsid w:val="00430464"/>
    <w:rsid w:val="004324F6"/>
    <w:rsid w:val="004434CE"/>
    <w:rsid w:val="004453ED"/>
    <w:rsid w:val="004614C8"/>
    <w:rsid w:val="004707E3"/>
    <w:rsid w:val="004709FF"/>
    <w:rsid w:val="004734FC"/>
    <w:rsid w:val="00475E81"/>
    <w:rsid w:val="00484FE3"/>
    <w:rsid w:val="00490F61"/>
    <w:rsid w:val="00492BB2"/>
    <w:rsid w:val="00493C4A"/>
    <w:rsid w:val="00494CA3"/>
    <w:rsid w:val="0049559E"/>
    <w:rsid w:val="004A4910"/>
    <w:rsid w:val="004B041E"/>
    <w:rsid w:val="004B5F0C"/>
    <w:rsid w:val="004C440F"/>
    <w:rsid w:val="004C6C00"/>
    <w:rsid w:val="004D5BC7"/>
    <w:rsid w:val="004F06AC"/>
    <w:rsid w:val="004F165E"/>
    <w:rsid w:val="004F41C7"/>
    <w:rsid w:val="004F530A"/>
    <w:rsid w:val="0050153C"/>
    <w:rsid w:val="00501EA7"/>
    <w:rsid w:val="00502E4D"/>
    <w:rsid w:val="00503007"/>
    <w:rsid w:val="005047BC"/>
    <w:rsid w:val="005106B5"/>
    <w:rsid w:val="00513402"/>
    <w:rsid w:val="0051446F"/>
    <w:rsid w:val="00520467"/>
    <w:rsid w:val="00533175"/>
    <w:rsid w:val="005345D8"/>
    <w:rsid w:val="00540A23"/>
    <w:rsid w:val="005416CB"/>
    <w:rsid w:val="005511BB"/>
    <w:rsid w:val="005536D6"/>
    <w:rsid w:val="005543A9"/>
    <w:rsid w:val="0056443C"/>
    <w:rsid w:val="00566800"/>
    <w:rsid w:val="00567132"/>
    <w:rsid w:val="00571CF5"/>
    <w:rsid w:val="00581CE6"/>
    <w:rsid w:val="00587B4E"/>
    <w:rsid w:val="00592DA2"/>
    <w:rsid w:val="005B096A"/>
    <w:rsid w:val="005B428B"/>
    <w:rsid w:val="005B798B"/>
    <w:rsid w:val="005C3C7F"/>
    <w:rsid w:val="005D0D0A"/>
    <w:rsid w:val="005D11A1"/>
    <w:rsid w:val="005D3FC2"/>
    <w:rsid w:val="005D6473"/>
    <w:rsid w:val="005E0C71"/>
    <w:rsid w:val="005E2057"/>
    <w:rsid w:val="005E5D58"/>
    <w:rsid w:val="005F1988"/>
    <w:rsid w:val="00607B54"/>
    <w:rsid w:val="00607C95"/>
    <w:rsid w:val="00611041"/>
    <w:rsid w:val="00617F47"/>
    <w:rsid w:val="006245FD"/>
    <w:rsid w:val="006318A3"/>
    <w:rsid w:val="00631C29"/>
    <w:rsid w:val="00640310"/>
    <w:rsid w:val="00642379"/>
    <w:rsid w:val="006458F2"/>
    <w:rsid w:val="00656E1D"/>
    <w:rsid w:val="0066360F"/>
    <w:rsid w:val="00664626"/>
    <w:rsid w:val="0066498C"/>
    <w:rsid w:val="00667D5C"/>
    <w:rsid w:val="0067161C"/>
    <w:rsid w:val="00672312"/>
    <w:rsid w:val="00672B0E"/>
    <w:rsid w:val="00680921"/>
    <w:rsid w:val="00685254"/>
    <w:rsid w:val="006A1F22"/>
    <w:rsid w:val="006A2D56"/>
    <w:rsid w:val="006A3A36"/>
    <w:rsid w:val="006A3B09"/>
    <w:rsid w:val="006A502D"/>
    <w:rsid w:val="006A777A"/>
    <w:rsid w:val="006B1D37"/>
    <w:rsid w:val="006B2B76"/>
    <w:rsid w:val="006B2D42"/>
    <w:rsid w:val="006B6AD2"/>
    <w:rsid w:val="006C3651"/>
    <w:rsid w:val="006C3EF5"/>
    <w:rsid w:val="006D5D9B"/>
    <w:rsid w:val="006E6470"/>
    <w:rsid w:val="006F5B96"/>
    <w:rsid w:val="0070022F"/>
    <w:rsid w:val="00700E8A"/>
    <w:rsid w:val="00704797"/>
    <w:rsid w:val="00712576"/>
    <w:rsid w:val="00721ACE"/>
    <w:rsid w:val="00725B34"/>
    <w:rsid w:val="007329B7"/>
    <w:rsid w:val="00736A79"/>
    <w:rsid w:val="00745605"/>
    <w:rsid w:val="00746850"/>
    <w:rsid w:val="007476E4"/>
    <w:rsid w:val="00764BE0"/>
    <w:rsid w:val="00767A45"/>
    <w:rsid w:val="00782E8F"/>
    <w:rsid w:val="0078327F"/>
    <w:rsid w:val="00784710"/>
    <w:rsid w:val="00784CF5"/>
    <w:rsid w:val="007929B6"/>
    <w:rsid w:val="00793B4A"/>
    <w:rsid w:val="00797DA4"/>
    <w:rsid w:val="007A7D6C"/>
    <w:rsid w:val="007B0ACB"/>
    <w:rsid w:val="007B65F4"/>
    <w:rsid w:val="007C0403"/>
    <w:rsid w:val="007C1E3E"/>
    <w:rsid w:val="007D31B1"/>
    <w:rsid w:val="007D36EA"/>
    <w:rsid w:val="007D4941"/>
    <w:rsid w:val="007D5405"/>
    <w:rsid w:val="007E4D26"/>
    <w:rsid w:val="007E75CE"/>
    <w:rsid w:val="007E7670"/>
    <w:rsid w:val="00802091"/>
    <w:rsid w:val="00805D2A"/>
    <w:rsid w:val="00833CDA"/>
    <w:rsid w:val="00836ABE"/>
    <w:rsid w:val="0084038F"/>
    <w:rsid w:val="0084271C"/>
    <w:rsid w:val="008440EC"/>
    <w:rsid w:val="00851A5A"/>
    <w:rsid w:val="00856189"/>
    <w:rsid w:val="00860A18"/>
    <w:rsid w:val="00864C61"/>
    <w:rsid w:val="00865458"/>
    <w:rsid w:val="008679BC"/>
    <w:rsid w:val="00874D7B"/>
    <w:rsid w:val="00876472"/>
    <w:rsid w:val="00883C8D"/>
    <w:rsid w:val="008878E1"/>
    <w:rsid w:val="008A4F09"/>
    <w:rsid w:val="008B1584"/>
    <w:rsid w:val="008B4592"/>
    <w:rsid w:val="008D6A70"/>
    <w:rsid w:val="008E07F8"/>
    <w:rsid w:val="008E1525"/>
    <w:rsid w:val="008E37A8"/>
    <w:rsid w:val="008F03DA"/>
    <w:rsid w:val="008F43DF"/>
    <w:rsid w:val="00902DFD"/>
    <w:rsid w:val="009113EB"/>
    <w:rsid w:val="00915049"/>
    <w:rsid w:val="00932EAD"/>
    <w:rsid w:val="00942EDA"/>
    <w:rsid w:val="0094361C"/>
    <w:rsid w:val="0095180E"/>
    <w:rsid w:val="0095251E"/>
    <w:rsid w:val="00952A69"/>
    <w:rsid w:val="00965FAC"/>
    <w:rsid w:val="0096727D"/>
    <w:rsid w:val="00977E6D"/>
    <w:rsid w:val="00990E8D"/>
    <w:rsid w:val="00993D4B"/>
    <w:rsid w:val="00993F2C"/>
    <w:rsid w:val="0099593A"/>
    <w:rsid w:val="009A1339"/>
    <w:rsid w:val="009A1652"/>
    <w:rsid w:val="009A1801"/>
    <w:rsid w:val="009A5EAD"/>
    <w:rsid w:val="009A603F"/>
    <w:rsid w:val="009B083C"/>
    <w:rsid w:val="009C6686"/>
    <w:rsid w:val="009D016E"/>
    <w:rsid w:val="009D2650"/>
    <w:rsid w:val="009E5577"/>
    <w:rsid w:val="009E6F0B"/>
    <w:rsid w:val="009E7E3B"/>
    <w:rsid w:val="009F0218"/>
    <w:rsid w:val="009F2F8A"/>
    <w:rsid w:val="009F3EB4"/>
    <w:rsid w:val="00A01124"/>
    <w:rsid w:val="00A01247"/>
    <w:rsid w:val="00A0373D"/>
    <w:rsid w:val="00A109D5"/>
    <w:rsid w:val="00A11EC7"/>
    <w:rsid w:val="00A12C62"/>
    <w:rsid w:val="00A17B9E"/>
    <w:rsid w:val="00A20787"/>
    <w:rsid w:val="00A20D10"/>
    <w:rsid w:val="00A21912"/>
    <w:rsid w:val="00A24D62"/>
    <w:rsid w:val="00A262A8"/>
    <w:rsid w:val="00A35CC7"/>
    <w:rsid w:val="00A41195"/>
    <w:rsid w:val="00A414D2"/>
    <w:rsid w:val="00A42486"/>
    <w:rsid w:val="00A52890"/>
    <w:rsid w:val="00A61494"/>
    <w:rsid w:val="00A72AF6"/>
    <w:rsid w:val="00A82317"/>
    <w:rsid w:val="00A95A82"/>
    <w:rsid w:val="00AA08F2"/>
    <w:rsid w:val="00AA1A00"/>
    <w:rsid w:val="00AA79B6"/>
    <w:rsid w:val="00AB0240"/>
    <w:rsid w:val="00AB4335"/>
    <w:rsid w:val="00AB4DEC"/>
    <w:rsid w:val="00AC159A"/>
    <w:rsid w:val="00AC6EF0"/>
    <w:rsid w:val="00AC7BB2"/>
    <w:rsid w:val="00AD38B2"/>
    <w:rsid w:val="00AD39B5"/>
    <w:rsid w:val="00AD6B8C"/>
    <w:rsid w:val="00AD79F2"/>
    <w:rsid w:val="00AE3BD7"/>
    <w:rsid w:val="00AE6408"/>
    <w:rsid w:val="00AE6532"/>
    <w:rsid w:val="00AF0101"/>
    <w:rsid w:val="00AF2598"/>
    <w:rsid w:val="00AF5A4A"/>
    <w:rsid w:val="00B0374C"/>
    <w:rsid w:val="00B038B3"/>
    <w:rsid w:val="00B0435E"/>
    <w:rsid w:val="00B06AF0"/>
    <w:rsid w:val="00B07227"/>
    <w:rsid w:val="00B12E56"/>
    <w:rsid w:val="00B139FA"/>
    <w:rsid w:val="00B207D4"/>
    <w:rsid w:val="00B21912"/>
    <w:rsid w:val="00B41211"/>
    <w:rsid w:val="00B45A24"/>
    <w:rsid w:val="00B45BEE"/>
    <w:rsid w:val="00B45DF3"/>
    <w:rsid w:val="00B46303"/>
    <w:rsid w:val="00B50957"/>
    <w:rsid w:val="00B60190"/>
    <w:rsid w:val="00B67CB8"/>
    <w:rsid w:val="00B67CCF"/>
    <w:rsid w:val="00B76B66"/>
    <w:rsid w:val="00B80E84"/>
    <w:rsid w:val="00B87AAB"/>
    <w:rsid w:val="00B907A2"/>
    <w:rsid w:val="00B91DF7"/>
    <w:rsid w:val="00B931B8"/>
    <w:rsid w:val="00B95FB9"/>
    <w:rsid w:val="00B97E0A"/>
    <w:rsid w:val="00BA31DC"/>
    <w:rsid w:val="00BA53E7"/>
    <w:rsid w:val="00BB1588"/>
    <w:rsid w:val="00BB1B0B"/>
    <w:rsid w:val="00BB7050"/>
    <w:rsid w:val="00BC1B6D"/>
    <w:rsid w:val="00BC1D09"/>
    <w:rsid w:val="00BE7863"/>
    <w:rsid w:val="00BF1B95"/>
    <w:rsid w:val="00BF2DF6"/>
    <w:rsid w:val="00BF3E44"/>
    <w:rsid w:val="00BF7E50"/>
    <w:rsid w:val="00C07F46"/>
    <w:rsid w:val="00C11868"/>
    <w:rsid w:val="00C12BA1"/>
    <w:rsid w:val="00C23AA4"/>
    <w:rsid w:val="00C25465"/>
    <w:rsid w:val="00C34AA1"/>
    <w:rsid w:val="00C401C3"/>
    <w:rsid w:val="00C51DA1"/>
    <w:rsid w:val="00C53B30"/>
    <w:rsid w:val="00C57149"/>
    <w:rsid w:val="00C574A8"/>
    <w:rsid w:val="00C57E48"/>
    <w:rsid w:val="00C6545E"/>
    <w:rsid w:val="00C858EE"/>
    <w:rsid w:val="00C866F8"/>
    <w:rsid w:val="00C87756"/>
    <w:rsid w:val="00C9182B"/>
    <w:rsid w:val="00C940D4"/>
    <w:rsid w:val="00C94F46"/>
    <w:rsid w:val="00CA11E2"/>
    <w:rsid w:val="00CB0DF1"/>
    <w:rsid w:val="00CB5BC5"/>
    <w:rsid w:val="00CC4BCC"/>
    <w:rsid w:val="00CC6037"/>
    <w:rsid w:val="00CD22DE"/>
    <w:rsid w:val="00CD47B7"/>
    <w:rsid w:val="00CD6BFF"/>
    <w:rsid w:val="00CE2ECB"/>
    <w:rsid w:val="00CE34DA"/>
    <w:rsid w:val="00CF6B3B"/>
    <w:rsid w:val="00D100CF"/>
    <w:rsid w:val="00D129FD"/>
    <w:rsid w:val="00D16E82"/>
    <w:rsid w:val="00D20AD2"/>
    <w:rsid w:val="00D26679"/>
    <w:rsid w:val="00D34CE0"/>
    <w:rsid w:val="00D3680E"/>
    <w:rsid w:val="00D427B9"/>
    <w:rsid w:val="00D42E10"/>
    <w:rsid w:val="00D477FB"/>
    <w:rsid w:val="00D50D48"/>
    <w:rsid w:val="00D5176D"/>
    <w:rsid w:val="00D53A1B"/>
    <w:rsid w:val="00D5577E"/>
    <w:rsid w:val="00D57350"/>
    <w:rsid w:val="00D6252A"/>
    <w:rsid w:val="00D64B45"/>
    <w:rsid w:val="00D64D92"/>
    <w:rsid w:val="00D7560C"/>
    <w:rsid w:val="00D77687"/>
    <w:rsid w:val="00D81E91"/>
    <w:rsid w:val="00D9218E"/>
    <w:rsid w:val="00D94EA8"/>
    <w:rsid w:val="00D9709D"/>
    <w:rsid w:val="00DA1D59"/>
    <w:rsid w:val="00DA5193"/>
    <w:rsid w:val="00DC133A"/>
    <w:rsid w:val="00DD0E10"/>
    <w:rsid w:val="00DE1A08"/>
    <w:rsid w:val="00DE26C6"/>
    <w:rsid w:val="00DE39D2"/>
    <w:rsid w:val="00DE5C5B"/>
    <w:rsid w:val="00DE6512"/>
    <w:rsid w:val="00E12A45"/>
    <w:rsid w:val="00E12B38"/>
    <w:rsid w:val="00E13347"/>
    <w:rsid w:val="00E1368C"/>
    <w:rsid w:val="00E147F1"/>
    <w:rsid w:val="00E17537"/>
    <w:rsid w:val="00E23209"/>
    <w:rsid w:val="00E23C20"/>
    <w:rsid w:val="00E255C3"/>
    <w:rsid w:val="00E35841"/>
    <w:rsid w:val="00E60098"/>
    <w:rsid w:val="00E653C1"/>
    <w:rsid w:val="00E67B52"/>
    <w:rsid w:val="00E73A41"/>
    <w:rsid w:val="00E7739F"/>
    <w:rsid w:val="00E80BC1"/>
    <w:rsid w:val="00E81F29"/>
    <w:rsid w:val="00E86C42"/>
    <w:rsid w:val="00E96F9E"/>
    <w:rsid w:val="00E974D1"/>
    <w:rsid w:val="00E975FB"/>
    <w:rsid w:val="00EA4288"/>
    <w:rsid w:val="00EA4D22"/>
    <w:rsid w:val="00EA6D93"/>
    <w:rsid w:val="00EC5C19"/>
    <w:rsid w:val="00EE267D"/>
    <w:rsid w:val="00EF05BA"/>
    <w:rsid w:val="00EF0F05"/>
    <w:rsid w:val="00EF0FB0"/>
    <w:rsid w:val="00EF17AC"/>
    <w:rsid w:val="00EF436C"/>
    <w:rsid w:val="00EF583D"/>
    <w:rsid w:val="00F04B2A"/>
    <w:rsid w:val="00F1480D"/>
    <w:rsid w:val="00F22AFB"/>
    <w:rsid w:val="00F230B2"/>
    <w:rsid w:val="00F377DD"/>
    <w:rsid w:val="00F40AD1"/>
    <w:rsid w:val="00F41998"/>
    <w:rsid w:val="00F420EC"/>
    <w:rsid w:val="00F43D2F"/>
    <w:rsid w:val="00F45C55"/>
    <w:rsid w:val="00F46790"/>
    <w:rsid w:val="00F61368"/>
    <w:rsid w:val="00F61E81"/>
    <w:rsid w:val="00F65079"/>
    <w:rsid w:val="00F706B6"/>
    <w:rsid w:val="00F8109D"/>
    <w:rsid w:val="00F8647A"/>
    <w:rsid w:val="00F95AF0"/>
    <w:rsid w:val="00F95FEE"/>
    <w:rsid w:val="00F9684A"/>
    <w:rsid w:val="00FA1BC5"/>
    <w:rsid w:val="00FA38E6"/>
    <w:rsid w:val="00FA76EE"/>
    <w:rsid w:val="00FB154A"/>
    <w:rsid w:val="00FB375D"/>
    <w:rsid w:val="00FC4F0C"/>
    <w:rsid w:val="00FC5BBB"/>
    <w:rsid w:val="00FC6BB6"/>
    <w:rsid w:val="00FD1749"/>
    <w:rsid w:val="00FD398D"/>
    <w:rsid w:val="00FE75E0"/>
    <w:rsid w:val="00FF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94a545,#4799b5"/>
    </o:shapedefaults>
    <o:shapelayout v:ext="edit">
      <o:idmap v:ext="edit" data="1"/>
    </o:shapelayout>
  </w:shapeDefaults>
  <w:decimalSymbol w:val="."/>
  <w:listSeparator w:val=","/>
  <w14:docId w14:val="66E4A02E"/>
  <w15:docId w15:val="{83B75C73-8F6A-4A5E-AF6D-C36D2FCD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12"/>
    <w:pPr>
      <w:spacing w:after="200" w:line="276" w:lineRule="auto"/>
    </w:pPr>
    <w:rPr>
      <w:sz w:val="22"/>
      <w:szCs w:val="22"/>
    </w:rPr>
  </w:style>
  <w:style w:type="paragraph" w:styleId="Heading1">
    <w:name w:val="heading 1"/>
    <w:basedOn w:val="Normal"/>
    <w:next w:val="Normal"/>
    <w:link w:val="Heading1Char"/>
    <w:uiPriority w:val="9"/>
    <w:qFormat/>
    <w:rsid w:val="00AA79B6"/>
    <w:pPr>
      <w:spacing w:after="120"/>
      <w:outlineLvl w:val="0"/>
    </w:pPr>
    <w:rPr>
      <w:rFonts w:ascii="Gill Sans MT" w:eastAsia="Times New Roman" w:hAnsi="Gill Sans MT" w:cs="Arial"/>
      <w:b/>
      <w:caps/>
      <w:color w:val="94A545"/>
      <w:sz w:val="28"/>
      <w:szCs w:val="36"/>
    </w:rPr>
  </w:style>
  <w:style w:type="paragraph" w:styleId="Heading2">
    <w:name w:val="heading 2"/>
    <w:basedOn w:val="Normal"/>
    <w:next w:val="Normal"/>
    <w:link w:val="Heading2Char"/>
    <w:uiPriority w:val="1"/>
    <w:unhideWhenUsed/>
    <w:qFormat/>
    <w:rsid w:val="004434CE"/>
    <w:pPr>
      <w:widowControl w:val="0"/>
      <w:spacing w:line="240" w:lineRule="auto"/>
      <w:ind w:left="720"/>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unhideWhenUsed/>
    <w:qFormat/>
    <w:rsid w:val="00DA5193"/>
    <w:pPr>
      <w:keepNext/>
      <w:keepLines/>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unhideWhenUsed/>
    <w:qFormat/>
    <w:rsid w:val="00DA5193"/>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193"/>
    <w:rPr>
      <w:sz w:val="22"/>
      <w:szCs w:val="22"/>
    </w:rPr>
  </w:style>
  <w:style w:type="paragraph" w:styleId="Footer">
    <w:name w:val="footer"/>
    <w:basedOn w:val="Normal"/>
    <w:link w:val="FooterChar"/>
    <w:uiPriority w:val="99"/>
    <w:unhideWhenUsed/>
    <w:rsid w:val="00DA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193"/>
    <w:rPr>
      <w:sz w:val="22"/>
      <w:szCs w:val="22"/>
    </w:rPr>
  </w:style>
  <w:style w:type="paragraph" w:styleId="BalloonText">
    <w:name w:val="Balloon Text"/>
    <w:basedOn w:val="Normal"/>
    <w:link w:val="BalloonTextChar"/>
    <w:uiPriority w:val="99"/>
    <w:semiHidden/>
    <w:unhideWhenUsed/>
    <w:rsid w:val="00DA519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A5193"/>
    <w:rPr>
      <w:rFonts w:ascii="Tahoma" w:hAnsi="Tahoma"/>
      <w:sz w:val="16"/>
      <w:szCs w:val="16"/>
      <w:lang w:val="x-none" w:eastAsia="x-none"/>
    </w:rPr>
  </w:style>
  <w:style w:type="paragraph" w:customStyle="1" w:styleId="MediumGrid1-Accent21">
    <w:name w:val="Medium Grid 1 - Accent 21"/>
    <w:basedOn w:val="Normal"/>
    <w:link w:val="MediumGrid1-Accent2Char"/>
    <w:uiPriority w:val="34"/>
    <w:qFormat/>
    <w:rsid w:val="00DA5193"/>
    <w:pPr>
      <w:ind w:left="720"/>
      <w:contextualSpacing/>
    </w:pPr>
    <w:rPr>
      <w:rFonts w:eastAsia="Times New Roman"/>
      <w:lang w:val="x-none" w:eastAsia="x-none"/>
    </w:rPr>
  </w:style>
  <w:style w:type="paragraph" w:customStyle="1" w:styleId="MediumGrid21">
    <w:name w:val="Medium Grid 21"/>
    <w:uiPriority w:val="1"/>
    <w:qFormat/>
    <w:rsid w:val="00DA5193"/>
    <w:rPr>
      <w:rFonts w:eastAsia="Times New Roman"/>
      <w:sz w:val="22"/>
      <w:szCs w:val="22"/>
    </w:rPr>
  </w:style>
  <w:style w:type="character" w:styleId="Hyperlink">
    <w:name w:val="Hyperlink"/>
    <w:uiPriority w:val="99"/>
    <w:unhideWhenUsed/>
    <w:rsid w:val="00DA5193"/>
    <w:rPr>
      <w:color w:val="0000FF"/>
      <w:u w:val="single"/>
    </w:rPr>
  </w:style>
  <w:style w:type="character" w:styleId="CommentReference">
    <w:name w:val="annotation reference"/>
    <w:uiPriority w:val="99"/>
    <w:unhideWhenUsed/>
    <w:rsid w:val="00DA5193"/>
    <w:rPr>
      <w:sz w:val="16"/>
      <w:szCs w:val="16"/>
    </w:rPr>
  </w:style>
  <w:style w:type="paragraph" w:styleId="CommentText">
    <w:name w:val="annotation text"/>
    <w:basedOn w:val="Normal"/>
    <w:link w:val="CommentTextChar"/>
    <w:uiPriority w:val="99"/>
    <w:unhideWhenUsed/>
    <w:rsid w:val="00DA5193"/>
    <w:rPr>
      <w:sz w:val="20"/>
      <w:szCs w:val="20"/>
    </w:rPr>
  </w:style>
  <w:style w:type="character" w:customStyle="1" w:styleId="CommentTextChar">
    <w:name w:val="Comment Text Char"/>
    <w:basedOn w:val="DefaultParagraphFont"/>
    <w:link w:val="CommentText"/>
    <w:uiPriority w:val="99"/>
    <w:rsid w:val="00DA5193"/>
  </w:style>
  <w:style w:type="paragraph" w:styleId="CommentSubject">
    <w:name w:val="annotation subject"/>
    <w:basedOn w:val="CommentText"/>
    <w:next w:val="CommentText"/>
    <w:link w:val="CommentSubjectChar"/>
    <w:uiPriority w:val="99"/>
    <w:semiHidden/>
    <w:unhideWhenUsed/>
    <w:rsid w:val="00DA5193"/>
    <w:rPr>
      <w:b/>
      <w:bCs/>
      <w:lang w:val="x-none" w:eastAsia="x-none"/>
    </w:rPr>
  </w:style>
  <w:style w:type="character" w:customStyle="1" w:styleId="CommentSubjectChar">
    <w:name w:val="Comment Subject Char"/>
    <w:link w:val="CommentSubject"/>
    <w:uiPriority w:val="99"/>
    <w:semiHidden/>
    <w:rsid w:val="00DA5193"/>
    <w:rPr>
      <w:b/>
      <w:bCs/>
      <w:lang w:val="x-none" w:eastAsia="x-none"/>
    </w:rPr>
  </w:style>
  <w:style w:type="character" w:customStyle="1" w:styleId="MediumGrid1-Accent2Char">
    <w:name w:val="Medium Grid 1 - Accent 2 Char"/>
    <w:link w:val="MediumGrid1-Accent21"/>
    <w:uiPriority w:val="34"/>
    <w:locked/>
    <w:rsid w:val="00DA5193"/>
    <w:rPr>
      <w:rFonts w:eastAsia="Times New Roman"/>
      <w:sz w:val="22"/>
      <w:szCs w:val="22"/>
      <w:lang w:val="x-none" w:eastAsia="x-none"/>
    </w:rPr>
  </w:style>
  <w:style w:type="paragraph" w:customStyle="1" w:styleId="Default">
    <w:name w:val="Default"/>
    <w:rsid w:val="00DA5193"/>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DA5193"/>
    <w:pPr>
      <w:spacing w:line="240" w:lineRule="auto"/>
    </w:pPr>
    <w:rPr>
      <w:b/>
      <w:bCs/>
      <w:color w:val="4F81BD"/>
      <w:sz w:val="18"/>
      <w:szCs w:val="18"/>
    </w:rPr>
  </w:style>
  <w:style w:type="paragraph" w:customStyle="1" w:styleId="ColorfulList-Accent11">
    <w:name w:val="Colorful List - Accent 11"/>
    <w:basedOn w:val="Normal"/>
    <w:link w:val="ColorfulList-Accent1Char1"/>
    <w:uiPriority w:val="34"/>
    <w:qFormat/>
    <w:rsid w:val="00DA5193"/>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DA5193"/>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paragraph" w:styleId="ListParagraph">
    <w:name w:val="List Paragraph"/>
    <w:basedOn w:val="Normal"/>
    <w:uiPriority w:val="34"/>
    <w:qFormat/>
    <w:rsid w:val="00DA5193"/>
    <w:pPr>
      <w:ind w:left="720"/>
      <w:contextualSpacing/>
    </w:pPr>
  </w:style>
  <w:style w:type="paragraph" w:styleId="Title">
    <w:name w:val="Title"/>
    <w:basedOn w:val="Normal"/>
    <w:next w:val="Normal"/>
    <w:link w:val="TitleChar"/>
    <w:uiPriority w:val="10"/>
    <w:qFormat/>
    <w:rsid w:val="000C1E36"/>
    <w:pPr>
      <w:pBdr>
        <w:bottom w:val="single" w:sz="8" w:space="4" w:color="5B9BD5"/>
      </w:pBdr>
      <w:spacing w:after="300" w:line="240" w:lineRule="auto"/>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0C1E36"/>
    <w:rPr>
      <w:rFonts w:ascii="Calibri Light" w:eastAsia="Times New Roman" w:hAnsi="Calibri Light"/>
      <w:color w:val="323E4F"/>
      <w:spacing w:val="5"/>
      <w:kern w:val="28"/>
      <w:sz w:val="52"/>
      <w:szCs w:val="52"/>
    </w:rPr>
  </w:style>
  <w:style w:type="table" w:styleId="TableGrid">
    <w:name w:val="Table Grid"/>
    <w:basedOn w:val="TableNormal"/>
    <w:uiPriority w:val="59"/>
    <w:rsid w:val="00DA519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93F2C"/>
    <w:rPr>
      <w:sz w:val="22"/>
      <w:szCs w:val="22"/>
    </w:rPr>
  </w:style>
  <w:style w:type="paragraph" w:customStyle="1" w:styleId="SL-FlLftSgl">
    <w:name w:val="SL-Fl Lft Sgl"/>
    <w:basedOn w:val="Normal"/>
    <w:rsid w:val="00DA5193"/>
    <w:pPr>
      <w:spacing w:after="0" w:line="240" w:lineRule="atLeast"/>
    </w:pPr>
    <w:rPr>
      <w:rFonts w:ascii="Garamond" w:eastAsia="Times New Roman" w:hAnsi="Garamond"/>
      <w:szCs w:val="20"/>
    </w:rPr>
  </w:style>
  <w:style w:type="paragraph" w:customStyle="1" w:styleId="BodyText1">
    <w:name w:val="Body Text1"/>
    <w:basedOn w:val="Normal"/>
    <w:qFormat/>
    <w:rsid w:val="00DA5193"/>
    <w:rPr>
      <w:rFonts w:ascii="Gill Sans MT" w:hAnsi="Gill Sans MT"/>
    </w:rPr>
  </w:style>
  <w:style w:type="paragraph" w:customStyle="1" w:styleId="Bulletedlist">
    <w:name w:val="Bulleted list"/>
    <w:basedOn w:val="CommentText"/>
    <w:qFormat/>
    <w:rsid w:val="00DA5193"/>
    <w:pPr>
      <w:numPr>
        <w:numId w:val="24"/>
      </w:numPr>
      <w:spacing w:after="120"/>
    </w:pPr>
    <w:rPr>
      <w:rFonts w:ascii="Gill Sans MT" w:hAnsi="Gill Sans MT" w:cs="Arial"/>
      <w:sz w:val="22"/>
      <w:szCs w:val="24"/>
    </w:rPr>
  </w:style>
  <w:style w:type="paragraph" w:customStyle="1" w:styleId="DocumentDate">
    <w:name w:val="Document Date"/>
    <w:basedOn w:val="Normal"/>
    <w:link w:val="DocumentDateChar"/>
    <w:qFormat/>
    <w:rsid w:val="00DA5193"/>
    <w:pPr>
      <w:spacing w:after="0" w:line="240" w:lineRule="auto"/>
    </w:pPr>
    <w:rPr>
      <w:rFonts w:ascii="Gill Sans MT" w:eastAsia="Times New Roman" w:hAnsi="Gill Sans MT"/>
      <w:b/>
      <w:caps/>
      <w:color w:val="94A545"/>
    </w:rPr>
  </w:style>
  <w:style w:type="character" w:customStyle="1" w:styleId="DocumentDateChar">
    <w:name w:val="Document Date Char"/>
    <w:link w:val="DocumentDate"/>
    <w:rsid w:val="00DA5193"/>
    <w:rPr>
      <w:rFonts w:ascii="Gill Sans MT" w:eastAsia="Times New Roman" w:hAnsi="Gill Sans MT"/>
      <w:b/>
      <w:caps/>
      <w:color w:val="94A545"/>
      <w:sz w:val="22"/>
      <w:szCs w:val="22"/>
    </w:rPr>
  </w:style>
  <w:style w:type="paragraph" w:customStyle="1" w:styleId="Tabletitle">
    <w:name w:val="Table title"/>
    <w:basedOn w:val="Normal"/>
    <w:qFormat/>
    <w:rsid w:val="00DA5193"/>
    <w:pPr>
      <w:spacing w:before="220" w:after="120"/>
    </w:pPr>
    <w:rPr>
      <w:rFonts w:ascii="Gill Sans MT" w:hAnsi="Gill Sans MT"/>
      <w:b/>
    </w:rPr>
  </w:style>
  <w:style w:type="paragraph" w:customStyle="1" w:styleId="Figuretitle">
    <w:name w:val="Figure title"/>
    <w:basedOn w:val="Tabletitle"/>
    <w:qFormat/>
    <w:rsid w:val="00DA5193"/>
  </w:style>
  <w:style w:type="character" w:styleId="FootnoteReference">
    <w:name w:val="footnote reference"/>
    <w:uiPriority w:val="99"/>
    <w:semiHidden/>
    <w:unhideWhenUsed/>
    <w:rsid w:val="00DA5193"/>
    <w:rPr>
      <w:vertAlign w:val="superscript"/>
    </w:rPr>
  </w:style>
  <w:style w:type="paragraph" w:styleId="FootnoteText">
    <w:name w:val="footnote text"/>
    <w:basedOn w:val="Normal"/>
    <w:link w:val="FootnoteTextChar"/>
    <w:uiPriority w:val="99"/>
    <w:semiHidden/>
    <w:unhideWhenUsed/>
    <w:rsid w:val="00DA51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93"/>
  </w:style>
  <w:style w:type="character" w:customStyle="1" w:styleId="Heading1Char">
    <w:name w:val="Heading 1 Char"/>
    <w:basedOn w:val="DefaultParagraphFont"/>
    <w:link w:val="Heading1"/>
    <w:uiPriority w:val="9"/>
    <w:rsid w:val="00AA79B6"/>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4434CE"/>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DA5193"/>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DA5193"/>
    <w:rPr>
      <w:rFonts w:ascii="Gill Sans MT" w:hAnsi="Gill Sans MT"/>
      <w:i/>
      <w:sz w:val="22"/>
      <w:szCs w:val="22"/>
    </w:rPr>
  </w:style>
  <w:style w:type="character" w:styleId="PageNumber">
    <w:name w:val="page number"/>
    <w:rsid w:val="00DA5193"/>
  </w:style>
  <w:style w:type="paragraph" w:styleId="TOC1">
    <w:name w:val="toc 1"/>
    <w:basedOn w:val="Normal"/>
    <w:next w:val="Normal"/>
    <w:autoRedefine/>
    <w:uiPriority w:val="39"/>
    <w:unhideWhenUsed/>
    <w:rsid w:val="00DA5193"/>
    <w:pPr>
      <w:spacing w:after="100"/>
    </w:pPr>
    <w:rPr>
      <w:rFonts w:ascii="Gill Sans MT" w:hAnsi="Gill Sans MT"/>
    </w:rPr>
  </w:style>
  <w:style w:type="paragraph" w:styleId="TOC2">
    <w:name w:val="toc 2"/>
    <w:basedOn w:val="Normal"/>
    <w:next w:val="Normal"/>
    <w:autoRedefine/>
    <w:uiPriority w:val="39"/>
    <w:unhideWhenUsed/>
    <w:rsid w:val="00DA5193"/>
    <w:pPr>
      <w:tabs>
        <w:tab w:val="right" w:leader="dot" w:pos="9350"/>
      </w:tabs>
      <w:spacing w:after="100"/>
      <w:ind w:left="216"/>
    </w:pPr>
    <w:rPr>
      <w:rFonts w:ascii="Gill Sans MT" w:hAnsi="Gill Sans MT"/>
    </w:rPr>
  </w:style>
  <w:style w:type="paragraph" w:styleId="TOC3">
    <w:name w:val="toc 3"/>
    <w:basedOn w:val="Normal"/>
    <w:next w:val="Normal"/>
    <w:autoRedefine/>
    <w:uiPriority w:val="39"/>
    <w:unhideWhenUsed/>
    <w:rsid w:val="00DA5193"/>
    <w:pPr>
      <w:spacing w:after="100"/>
      <w:ind w:left="440"/>
    </w:pPr>
  </w:style>
  <w:style w:type="character" w:styleId="BookTitle">
    <w:name w:val="Book Title"/>
    <w:basedOn w:val="DefaultParagraphFont"/>
    <w:uiPriority w:val="33"/>
    <w:qFormat/>
    <w:rsid w:val="00AA79B6"/>
    <w:rPr>
      <w:b/>
      <w:bCs/>
      <w:i/>
      <w:iCs/>
      <w:spacing w:val="5"/>
    </w:rPr>
  </w:style>
  <w:style w:type="paragraph" w:customStyle="1" w:styleId="DocumentNameHeadline">
    <w:name w:val="Document Name/Headline"/>
    <w:basedOn w:val="Normal"/>
    <w:link w:val="DocumentNameHeadlineChar"/>
    <w:qFormat/>
    <w:rsid w:val="00AA79B6"/>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AA79B6"/>
    <w:rPr>
      <w:rFonts w:ascii="Gill Sans MT" w:eastAsia="Times New Roman" w:hAnsi="Gill Sans MT" w:cs="Arial"/>
      <w:b/>
      <w:caps/>
      <w:color w:val="94A545"/>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6557">
      <w:bodyDiv w:val="1"/>
      <w:marLeft w:val="0"/>
      <w:marRight w:val="0"/>
      <w:marTop w:val="0"/>
      <w:marBottom w:val="0"/>
      <w:divBdr>
        <w:top w:val="none" w:sz="0" w:space="0" w:color="auto"/>
        <w:left w:val="none" w:sz="0" w:space="0" w:color="auto"/>
        <w:bottom w:val="none" w:sz="0" w:space="0" w:color="auto"/>
        <w:right w:val="none" w:sz="0" w:space="0" w:color="auto"/>
      </w:divBdr>
      <w:divsChild>
        <w:div w:id="241260733">
          <w:marLeft w:val="547"/>
          <w:marRight w:val="0"/>
          <w:marTop w:val="154"/>
          <w:marBottom w:val="0"/>
          <w:divBdr>
            <w:top w:val="none" w:sz="0" w:space="0" w:color="auto"/>
            <w:left w:val="none" w:sz="0" w:space="0" w:color="auto"/>
            <w:bottom w:val="none" w:sz="0" w:space="0" w:color="auto"/>
            <w:right w:val="none" w:sz="0" w:space="0" w:color="auto"/>
          </w:divBdr>
        </w:div>
        <w:div w:id="1041200963">
          <w:marLeft w:val="547"/>
          <w:marRight w:val="0"/>
          <w:marTop w:val="154"/>
          <w:marBottom w:val="0"/>
          <w:divBdr>
            <w:top w:val="none" w:sz="0" w:space="0" w:color="auto"/>
            <w:left w:val="none" w:sz="0" w:space="0" w:color="auto"/>
            <w:bottom w:val="none" w:sz="0" w:space="0" w:color="auto"/>
            <w:right w:val="none" w:sz="0" w:space="0" w:color="auto"/>
          </w:divBdr>
        </w:div>
        <w:div w:id="1987465633">
          <w:marLeft w:val="547"/>
          <w:marRight w:val="0"/>
          <w:marTop w:val="154"/>
          <w:marBottom w:val="0"/>
          <w:divBdr>
            <w:top w:val="none" w:sz="0" w:space="0" w:color="auto"/>
            <w:left w:val="none" w:sz="0" w:space="0" w:color="auto"/>
            <w:bottom w:val="none" w:sz="0" w:space="0" w:color="auto"/>
            <w:right w:val="none" w:sz="0" w:space="0" w:color="auto"/>
          </w:divBdr>
        </w:div>
      </w:divsChild>
    </w:div>
    <w:div w:id="819690737">
      <w:bodyDiv w:val="1"/>
      <w:marLeft w:val="0"/>
      <w:marRight w:val="0"/>
      <w:marTop w:val="0"/>
      <w:marBottom w:val="0"/>
      <w:divBdr>
        <w:top w:val="none" w:sz="0" w:space="0" w:color="auto"/>
        <w:left w:val="none" w:sz="0" w:space="0" w:color="auto"/>
        <w:bottom w:val="none" w:sz="0" w:space="0" w:color="auto"/>
        <w:right w:val="none" w:sz="0" w:space="0" w:color="auto"/>
      </w:divBdr>
    </w:div>
    <w:div w:id="19451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eedthefuture,gov" TargetMode="External"/><Relationship Id="rId22"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11E7D-653D-4595-9FC7-FEDF43DA6486}"/>
</file>

<file path=customXml/itemProps2.xml><?xml version="1.0" encoding="utf-8"?>
<ds:datastoreItem xmlns:ds="http://schemas.openxmlformats.org/officeDocument/2006/customXml" ds:itemID="{119D1358-9DD4-41ED-AA9C-E4B347055CE6}">
  <ds:schemaRefs>
    <ds:schemaRef ds:uri="http://schemas.microsoft.com/sharepoint/v3/contenttype/forms"/>
  </ds:schemaRefs>
</ds:datastoreItem>
</file>

<file path=customXml/itemProps3.xml><?xml version="1.0" encoding="utf-8"?>
<ds:datastoreItem xmlns:ds="http://schemas.openxmlformats.org/officeDocument/2006/customXml" ds:itemID="{1557E07B-CEE8-43E7-B404-0134D1474F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DBAE48-D31C-4901-ABEE-3C6E3ED48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Kiersten</dc:creator>
  <cp:lastModifiedBy>Kaur, Jasbir</cp:lastModifiedBy>
  <cp:revision>5</cp:revision>
  <cp:lastPrinted>2017-09-06T21:31:00Z</cp:lastPrinted>
  <dcterms:created xsi:type="dcterms:W3CDTF">2021-04-29T15:05:00Z</dcterms:created>
  <dcterms:modified xsi:type="dcterms:W3CDTF">2021-04-30T06:02:00Z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
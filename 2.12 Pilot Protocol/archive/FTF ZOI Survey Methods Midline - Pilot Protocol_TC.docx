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1597E994"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 xml:space="preserve">Zone of Influence </w:t>
      </w:r>
      <w:del w:id="0" w:author="Kaur, Jasbir" w:date="2021-04-30T01:59:00Z">
        <w:r w:rsidR="006E6470" w:rsidDel="00B95FB9">
          <w:rPr>
            <w:rFonts w:ascii="Gill Sans MT" w:eastAsia="Times New Roman" w:hAnsi="Gill Sans MT"/>
            <w:color w:val="387990"/>
            <w:sz w:val="52"/>
            <w:szCs w:val="52"/>
          </w:rPr>
          <w:delText xml:space="preserve">Midline </w:delText>
        </w:r>
      </w:del>
      <w:r w:rsidRPr="00AA79B6">
        <w:rPr>
          <w:rFonts w:ascii="Gill Sans MT" w:eastAsia="Times New Roman" w:hAnsi="Gill Sans MT"/>
          <w:color w:val="387990"/>
          <w:sz w:val="52"/>
          <w:szCs w:val="52"/>
        </w:rPr>
        <w:t>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75C1599E" w:rsidR="00782E8F" w:rsidRPr="00AA79B6" w:rsidRDefault="006E6470" w:rsidP="0029240B">
      <w:pPr>
        <w:spacing w:line="240" w:lineRule="auto"/>
        <w:rPr>
          <w:rFonts w:ascii="Gill Sans MT" w:eastAsia="Times New Roman" w:hAnsi="Gill Sans MT"/>
          <w:color w:val="387990"/>
          <w:sz w:val="52"/>
          <w:szCs w:val="52"/>
        </w:rPr>
      </w:pPr>
      <w:del w:id="1" w:author="Kaur, Jasbir" w:date="2021-04-30T01:59:00Z">
        <w:r w:rsidDel="00B95FB9">
          <w:rPr>
            <w:rFonts w:ascii="Gill Sans MT" w:eastAsia="Cabin" w:hAnsi="Gill Sans MT" w:cs="Cabin"/>
            <w:color w:val="387990"/>
            <w:sz w:val="24"/>
            <w:szCs w:val="24"/>
          </w:rPr>
          <w:delText xml:space="preserve">April </w:delText>
        </w:r>
        <w:r w:rsidR="0029240B" w:rsidRPr="00AA79B6" w:rsidDel="00B95FB9">
          <w:rPr>
            <w:rFonts w:ascii="Gill Sans MT" w:eastAsia="Cabin" w:hAnsi="Gill Sans MT" w:cs="Cabin"/>
            <w:color w:val="387990"/>
            <w:sz w:val="24"/>
            <w:szCs w:val="24"/>
          </w:rPr>
          <w:delText>20</w:delText>
        </w:r>
        <w:r w:rsidDel="00B95FB9">
          <w:rPr>
            <w:rFonts w:ascii="Gill Sans MT" w:eastAsia="Cabin" w:hAnsi="Gill Sans MT" w:cs="Cabin"/>
            <w:color w:val="387990"/>
            <w:sz w:val="24"/>
            <w:szCs w:val="24"/>
          </w:rPr>
          <w:delText>21</w:delText>
        </w:r>
      </w:del>
      <w:ins w:id="2" w:author="Kaur, Jasbir" w:date="2021-04-30T01:59:00Z">
        <w:r w:rsidR="00B95FB9">
          <w:rPr>
            <w:rFonts w:ascii="Gill Sans MT" w:eastAsia="Cabin" w:hAnsi="Gill Sans MT" w:cs="Cabin"/>
            <w:color w:val="387990"/>
            <w:sz w:val="24"/>
            <w:szCs w:val="24"/>
          </w:rPr>
          <w:t>February 2018</w:t>
        </w:r>
      </w:ins>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bookmarkStart w:id="3" w:name="_GoBack"/>
      <w:bookmarkEnd w:id="3"/>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2018.</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r w:rsidR="006E6470">
        <w:rPr>
          <w:rFonts w:ascii="Gill Sans MT" w:eastAsia="Arial" w:hAnsi="Gill Sans MT" w:cs="Arial"/>
          <w:color w:val="000000"/>
        </w:rPr>
        <w:t xml:space="preserve">Resilience and </w:t>
      </w:r>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FE88AE2" w:rsidR="00AA79B6" w:rsidRDefault="00AA79B6" w:rsidP="00AA79B6">
      <w:pPr>
        <w:widowControl w:val="0"/>
        <w:spacing w:after="0"/>
        <w:rPr>
          <w:ins w:id="4" w:author="Kaur, Jasbir" w:date="2021-04-30T01:59:00Z"/>
          <w:rFonts w:ascii="Gill Sans MT" w:eastAsia="Arial" w:hAnsi="Gill Sans MT" w:cs="Arial"/>
          <w:color w:val="000000"/>
        </w:rPr>
      </w:pPr>
      <w:r w:rsidRPr="00AA79B6">
        <w:rPr>
          <w:rFonts w:ascii="Gill Sans MT" w:eastAsia="Arial" w:hAnsi="Gill Sans MT" w:cs="Arial"/>
          <w:color w:val="000000"/>
        </w:rPr>
        <w:t>Feed the Future</w:t>
      </w:r>
    </w:p>
    <w:p w14:paraId="1725022E" w14:textId="1A2F95B7" w:rsidR="00B95FB9" w:rsidRPr="00AA79B6" w:rsidRDefault="00B95FB9" w:rsidP="00AA79B6">
      <w:pPr>
        <w:widowControl w:val="0"/>
        <w:spacing w:after="0"/>
        <w:rPr>
          <w:rFonts w:ascii="Gill Sans MT" w:eastAsia="Arial" w:hAnsi="Gill Sans MT" w:cs="Arial"/>
          <w:color w:val="000000"/>
        </w:rPr>
      </w:pPr>
      <w:ins w:id="5" w:author="Kaur, Jasbir" w:date="2021-04-30T01:59:00Z">
        <w:r>
          <w:rPr>
            <w:rFonts w:ascii="Gill Sans MT" w:eastAsia="Arial" w:hAnsi="Gill Sans MT" w:cs="Arial"/>
            <w:color w:val="000000"/>
          </w:rPr>
          <w:t>United States Agency for International Development</w:t>
        </w:r>
      </w:ins>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C574A8" w:rsidP="00AA79B6">
      <w:pPr>
        <w:widowControl w:val="0"/>
        <w:spacing w:after="0"/>
        <w:rPr>
          <w:rFonts w:ascii="Gill Sans MT" w:eastAsia="Arial" w:hAnsi="Gill Sans MT" w:cs="Arial"/>
          <w:color w:val="000000"/>
        </w:rPr>
      </w:pPr>
      <w:hyperlink r:id="rId14"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5"/>
          <w:footerReference w:type="first" r:id="rId16"/>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lastRenderedPageBreak/>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C574A8">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C574A8">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C574A8">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C574A8">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C574A8">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C574A8">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C574A8">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7"/>
          <w:footerReference w:type="default" r:id="rId18"/>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6" w:name="_Toc69167949"/>
      <w:r w:rsidRPr="00AA79B6">
        <w:lastRenderedPageBreak/>
        <w:t>Introduction</w:t>
      </w:r>
      <w:bookmarkEnd w:id="6"/>
    </w:p>
    <w:p w14:paraId="66E4A05D" w14:textId="3755C8B7" w:rsidR="000C1E36" w:rsidRPr="00B67CCF" w:rsidRDefault="00FE75E0" w:rsidP="00DA5193">
      <w:pPr>
        <w:pStyle w:val="BodyText1"/>
      </w:pPr>
      <w:bookmarkStart w:id="7"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9F2F8A">
        <w:t>S</w:t>
      </w:r>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6E6470">
        <w:t xml:space="preserve"> </w:t>
      </w:r>
      <w:del w:id="8" w:author="Kaur, Jasbir" w:date="2021-04-30T02:02:00Z">
        <w:r w:rsidR="006E6470" w:rsidDel="00C574A8">
          <w:delText>Midline</w:delText>
        </w:r>
        <w:r w:rsidR="000C1E36" w:rsidRPr="00B67CCF" w:rsidDel="00C574A8">
          <w:delText xml:space="preserve"> </w:delText>
        </w:r>
      </w:del>
      <w:r w:rsidR="000A6674">
        <w:t>S</w:t>
      </w:r>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del w:id="9" w:author="Kaur, Jasbir" w:date="2021-04-30T02:02:00Z">
        <w:r w:rsidR="00F95AF0" w:rsidDel="00C574A8">
          <w:delText xml:space="preserve">Midline </w:delText>
        </w:r>
      </w:del>
      <w:r w:rsidR="00E80BC1">
        <w:t>S</w:t>
      </w:r>
      <w:r w:rsidR="00CD22DE" w:rsidRPr="00B67CCF">
        <w:t>urveys.</w:t>
      </w:r>
    </w:p>
    <w:p w14:paraId="66E4A05E" w14:textId="2027BD44"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C51DA1">
        <w:rPr>
          <w:rFonts w:eastAsia="Times New Roman"/>
        </w:rPr>
        <w:t>Interviewer</w:t>
      </w:r>
      <w:r w:rsidR="00C51DA1" w:rsidRPr="00B67CCF">
        <w:rPr>
          <w:rFonts w:eastAsia="Times New Roman"/>
        </w:rPr>
        <w:t xml:space="preserve"> </w:t>
      </w:r>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r w:rsidR="001F5F61">
        <w:rPr>
          <w:rFonts w:eastAsia="Times New Roman"/>
        </w:rPr>
        <w:t xml:space="preserve">traveling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430464">
        <w:t xml:space="preserve">the </w:t>
      </w:r>
      <w:r w:rsidR="00130421">
        <w:t>main fieldwork begins.</w:t>
      </w:r>
      <w:r w:rsidR="00B12E56">
        <w:t xml:space="preserve"> </w:t>
      </w:r>
    </w:p>
    <w:p w14:paraId="66E4A05F" w14:textId="0E0AF1FC" w:rsidR="000C1E36" w:rsidRPr="00B67CCF" w:rsidRDefault="00B12E56" w:rsidP="00DA5193">
      <w:pPr>
        <w:pStyle w:val="BodyText1"/>
      </w:pPr>
      <w:r>
        <w:t xml:space="preserve">Ideally, </w:t>
      </w:r>
      <w:r w:rsidRPr="00017A94">
        <w:t>the pilot</w:t>
      </w:r>
      <w:r>
        <w:t xml:space="preserve"> should be conducted</w:t>
      </w:r>
      <w:r w:rsidRPr="00017A94">
        <w:t xml:space="preserve"> in </w:t>
      </w:r>
      <w:r>
        <w:t>areas</w:t>
      </w:r>
      <w:r w:rsidR="00587B4E">
        <w:t xml:space="preserve"> or communities</w:t>
      </w:r>
      <w:r>
        <w:t xml:space="preserve"> </w:t>
      </w:r>
      <w:r w:rsidRPr="00017A94">
        <w:t xml:space="preserve">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r w:rsidR="00C401C3">
        <w:rPr>
          <w:rFonts w:eastAsia="Times New Roman"/>
        </w:rPr>
        <w:t>clusters</w:t>
      </w:r>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rsidR="008D6A70">
        <w:t>areas</w:t>
      </w:r>
      <w:r w:rsidR="008D6A70" w:rsidRPr="00017A94">
        <w:t xml:space="preserve">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r w:rsidR="00E653C1">
        <w:t>onsite</w:t>
      </w:r>
      <w:r w:rsidRPr="00B67CCF">
        <w:t>.</w:t>
      </w:r>
    </w:p>
    <w:bookmarkEnd w:id="7"/>
    <w:p w14:paraId="66E4A060" w14:textId="4048B06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r w:rsidR="00BF7E50">
        <w:t>I</w:t>
      </w:r>
      <w:r w:rsidR="001847AA" w:rsidRPr="00D94EA8">
        <w:t xml:space="preserve">nterviewers. A male or a female </w:t>
      </w:r>
      <w:r w:rsidR="00915049">
        <w:t>I</w:t>
      </w:r>
      <w:r w:rsidR="001847AA" w:rsidRPr="00D94EA8">
        <w:t>nterviewer will interview male respondents</w:t>
      </w:r>
      <w:r w:rsidR="00430464">
        <w:t>,</w:t>
      </w:r>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D16E82">
        <w:rPr>
          <w:rFonts w:eastAsia="Times New Roman"/>
        </w:rPr>
        <w:t>I</w:t>
      </w:r>
      <w:r w:rsidR="0014790C" w:rsidRPr="00D94EA8">
        <w:rPr>
          <w:rFonts w:eastAsia="Times New Roman"/>
        </w:rPr>
        <w:t>nterviewer</w:t>
      </w:r>
      <w:r w:rsidR="000C1E36" w:rsidRPr="00D94EA8">
        <w:rPr>
          <w:rFonts w:eastAsia="Times New Roman"/>
        </w:rPr>
        <w:t xml:space="preserve"> </w:t>
      </w:r>
      <w:r w:rsidR="0078327F">
        <w:t xml:space="preserve">taking the lead as Interviewer A to </w:t>
      </w:r>
      <w:r w:rsidR="001847AA" w:rsidRPr="00D94EA8">
        <w:rPr>
          <w:rFonts w:eastAsia="Times New Roman"/>
        </w:rPr>
        <w:t>complet</w:t>
      </w:r>
      <w:r w:rsidR="0078327F">
        <w:rPr>
          <w:rFonts w:eastAsia="Times New Roman"/>
        </w:rPr>
        <w:t>e</w:t>
      </w:r>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r w:rsidR="0078327F">
        <w:rPr>
          <w:rFonts w:eastAsia="Times New Roman"/>
        </w:rPr>
        <w:t>households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proofErr w:type="spellStart"/>
      <w:r w:rsidR="0067161C">
        <w:rPr>
          <w:rFonts w:eastAsia="Times New Roman"/>
        </w:rPr>
        <w:t>CSPro</w:t>
      </w:r>
      <w:proofErr w:type="spellEnd"/>
      <w:r w:rsidR="0067161C">
        <w:rPr>
          <w:rFonts w:eastAsia="Times New Roman"/>
        </w:rPr>
        <w:t xml:space="preserve"> </w:t>
      </w:r>
      <w:r w:rsidR="00874D7B">
        <w:rPr>
          <w:rFonts w:eastAsia="Times New Roman"/>
        </w:rPr>
        <w:t xml:space="preserve">CAPI </w:t>
      </w:r>
      <w:r w:rsidR="000C1E36" w:rsidRPr="00D94EA8">
        <w:rPr>
          <w:rFonts w:eastAsia="Times New Roman"/>
        </w:rPr>
        <w:t xml:space="preserve">data </w:t>
      </w:r>
      <w:r w:rsidR="00F43D2F">
        <w:rPr>
          <w:rFonts w:eastAsia="Times New Roman"/>
        </w:rPr>
        <w:t xml:space="preserve">collection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41512E" w:rsidRPr="00D94EA8">
        <w:t xml:space="preserve"> among field team members (</w:t>
      </w:r>
      <w:r w:rsidR="00F43D2F">
        <w:t>I</w:t>
      </w:r>
      <w:r w:rsidR="0041512E" w:rsidRPr="00D94EA8">
        <w:t xml:space="preserve">nterviewer to </w:t>
      </w:r>
      <w:r w:rsidR="00F43D2F">
        <w:t>I</w:t>
      </w:r>
      <w:r w:rsidR="0041512E" w:rsidRPr="00D94EA8">
        <w:t>nterviewer</w:t>
      </w:r>
      <w:r w:rsidR="005543A9">
        <w:t>,</w:t>
      </w:r>
      <w:r w:rsidR="0041512E" w:rsidRPr="00D94EA8">
        <w:t xml:space="preserve"> </w:t>
      </w:r>
      <w:r w:rsidR="00672312">
        <w:t>I</w:t>
      </w:r>
      <w:r w:rsidR="0041512E" w:rsidRPr="00D94EA8">
        <w:t xml:space="preserve">nterviewer to </w:t>
      </w:r>
      <w:r w:rsidR="00672312">
        <w:t>Field S</w:t>
      </w:r>
      <w:r w:rsidR="0041512E" w:rsidRPr="00D94EA8">
        <w:t>upervisor</w:t>
      </w:r>
      <w:r w:rsidR="005543A9">
        <w:t>,</w:t>
      </w:r>
      <w:r w:rsidR="0041512E" w:rsidRPr="00D94EA8">
        <w:t xml:space="preserve"> </w:t>
      </w:r>
      <w:r w:rsidR="00EF17AC">
        <w:t xml:space="preserve">and </w:t>
      </w:r>
      <w:r w:rsidR="00672312">
        <w:t>Field S</w:t>
      </w:r>
      <w:r w:rsidR="0041512E" w:rsidRPr="00D94EA8">
        <w:t xml:space="preserve">upervisor to </w:t>
      </w:r>
      <w:r w:rsidR="00672312">
        <w:t>the secure FTP server</w:t>
      </w:r>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r w:rsidR="00736A79">
        <w:t>data collection system</w:t>
      </w:r>
      <w:r w:rsidR="0041512E" w:rsidRPr="00D94EA8">
        <w:t>.</w:t>
      </w:r>
    </w:p>
    <w:p w14:paraId="66E4A061" w14:textId="77777777" w:rsidR="004734FC" w:rsidRPr="00074554" w:rsidRDefault="004734FC" w:rsidP="00282EA7">
      <w:pPr>
        <w:pStyle w:val="Heading1"/>
        <w:keepNext/>
        <w:ind w:left="360"/>
      </w:pPr>
      <w:bookmarkStart w:id="10" w:name="_Toc69167950"/>
      <w:r>
        <w:t xml:space="preserve">Steps in </w:t>
      </w:r>
      <w:r w:rsidR="00B67CB8">
        <w:t xml:space="preserve">the </w:t>
      </w:r>
      <w:r w:rsidR="00AA79B6">
        <w:t>pilot</w:t>
      </w:r>
      <w:bookmarkEnd w:id="10"/>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11"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11"/>
      <w:r>
        <w:rPr>
          <w:rFonts w:ascii="Gill Sans MT" w:eastAsia="Times New Roman" w:hAnsi="Gill Sans MT"/>
        </w:rPr>
        <w:t>.</w:t>
      </w:r>
    </w:p>
    <w:p w14:paraId="66E4A067" w14:textId="34267D81"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0946A2">
        <w:t>I</w:t>
      </w:r>
      <w:r w:rsidR="003061F4" w:rsidRPr="00D94EA8">
        <w:t>ntervi</w:t>
      </w:r>
      <w:r w:rsidRPr="00D94EA8">
        <w:t xml:space="preserve">ewers, </w:t>
      </w:r>
      <w:r w:rsidR="000946A2">
        <w:t>Field S</w:t>
      </w:r>
      <w:r w:rsidRPr="00D94EA8">
        <w:t xml:space="preserve">upervisors, and </w:t>
      </w:r>
      <w:r w:rsidR="00D5577E">
        <w:t>Q</w:t>
      </w:r>
      <w:r w:rsidRPr="00D94EA8">
        <w:t xml:space="preserve">uality </w:t>
      </w:r>
      <w:r w:rsidR="00D5577E">
        <w:t>C</w:t>
      </w:r>
      <w:r w:rsidRPr="00D94EA8">
        <w:t xml:space="preserve">ontrol </w:t>
      </w:r>
      <w:r w:rsidR="00D5577E">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proofErr w:type="gramStart"/>
      <w:r w:rsidR="0066498C">
        <w:t>making</w:t>
      </w:r>
      <w:r w:rsidR="00EF17AC" w:rsidRPr="00D94EA8">
        <w:t xml:space="preserve"> </w:t>
      </w:r>
      <w:r w:rsidR="00F95FEE" w:rsidRPr="00D94EA8">
        <w:t xml:space="preserve">contact </w:t>
      </w:r>
      <w:r w:rsidR="0066498C">
        <w:t>with</w:t>
      </w:r>
      <w:proofErr w:type="gramEnd"/>
      <w:r w:rsidR="0066498C">
        <w:t xml:space="preserve">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12"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12"/>
    </w:p>
    <w:p w14:paraId="66E4A069" w14:textId="7101F31D"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 xml:space="preserve">mpled areas of the ZOI </w:t>
      </w:r>
      <w:del w:id="13" w:author="Kaur, Jasbir" w:date="2021-04-30T02:02:00Z">
        <w:r w:rsidR="00AA08F2" w:rsidDel="00C574A8">
          <w:delText xml:space="preserve">Midline </w:delText>
        </w:r>
      </w:del>
      <w:r w:rsidR="00E80BC1">
        <w:t>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w:t>
      </w:r>
      <w:r w:rsidR="0034671F">
        <w:t>I</w:t>
      </w:r>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72D8892E"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 xml:space="preserve">consequently the number of </w:t>
      </w:r>
      <w:r w:rsidR="00592DA2">
        <w:rPr>
          <w:rFonts w:eastAsia="Times New Roman"/>
        </w:rPr>
        <w:t>I</w:t>
      </w:r>
      <w:r w:rsidR="00D427B9" w:rsidRPr="00D94EA8">
        <w:rPr>
          <w:rFonts w:eastAsia="Times New Roman"/>
        </w:rPr>
        <w:t xml:space="preserve">nterviewers, </w:t>
      </w:r>
      <w:r w:rsidR="00592DA2">
        <w:rPr>
          <w:rFonts w:eastAsia="Times New Roman"/>
        </w:rPr>
        <w:t>Field S</w:t>
      </w:r>
      <w:r w:rsidR="00D427B9" w:rsidRPr="00D94EA8">
        <w:rPr>
          <w:rFonts w:eastAsia="Times New Roman"/>
        </w:rPr>
        <w:t>upervisors</w:t>
      </w:r>
      <w:r w:rsidR="00C23AA4">
        <w:rPr>
          <w:rFonts w:eastAsia="Times New Roman"/>
        </w:rPr>
        <w:t>,</w:t>
      </w:r>
      <w:r w:rsidR="00D427B9" w:rsidRPr="00D94EA8">
        <w:rPr>
          <w:rFonts w:eastAsia="Times New Roman"/>
        </w:rPr>
        <w:t xml:space="preserve"> and </w:t>
      </w:r>
      <w:r w:rsidR="00592DA2">
        <w:rPr>
          <w:rFonts w:eastAsia="Times New Roman"/>
        </w:rPr>
        <w:t>Q</w:t>
      </w:r>
      <w:r w:rsidR="00C23AA4">
        <w:rPr>
          <w:rFonts w:eastAsia="Times New Roman"/>
        </w:rPr>
        <w:t xml:space="preserve">uality </w:t>
      </w:r>
      <w:r w:rsidR="00592DA2">
        <w:rPr>
          <w:rFonts w:eastAsia="Times New Roman"/>
        </w:rPr>
        <w:t>C</w:t>
      </w:r>
      <w:r w:rsidR="00C23AA4">
        <w:rPr>
          <w:rFonts w:eastAsia="Times New Roman"/>
        </w:rPr>
        <w:t>ontrol</w:t>
      </w:r>
      <w:r w:rsidR="00C23AA4" w:rsidRPr="00D94EA8">
        <w:rPr>
          <w:rFonts w:eastAsia="Times New Roman"/>
        </w:rPr>
        <w:t xml:space="preserve"> </w:t>
      </w:r>
      <w:r w:rsidR="00592DA2">
        <w:rPr>
          <w:rFonts w:eastAsia="Times New Roman"/>
        </w:rPr>
        <w:t>S</w:t>
      </w:r>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del w:id="14" w:author="Kaur, Jasbir" w:date="2021-04-30T02:02:00Z">
        <w:r w:rsidR="00784CF5" w:rsidDel="00C574A8">
          <w:rPr>
            <w:rFonts w:eastAsia="Times New Roman"/>
          </w:rPr>
          <w:delText xml:space="preserve">Midline </w:delText>
        </w:r>
      </w:del>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to </w:t>
      </w:r>
      <w:r w:rsidR="0041512E">
        <w:rPr>
          <w:rFonts w:eastAsia="Times New Roman"/>
        </w:rPr>
        <w:t>120</w:t>
      </w:r>
      <w:r w:rsidR="00C34AA1" w:rsidRPr="00D94EA8">
        <w:rPr>
          <w:rFonts w:eastAsia="Times New Roman"/>
        </w:rPr>
        <w:t xml:space="preserve"> households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commentRangeStart w:id="15"/>
      <w:commentRangeStart w:id="16"/>
      <w:r w:rsidR="00520467">
        <w:t>In addition</w:t>
      </w:r>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r w:rsidR="00B46303">
        <w:t>I</w:t>
      </w:r>
      <w:r w:rsidR="0094361C" w:rsidRPr="00D94EA8">
        <w:t xml:space="preserve">nterviewer </w:t>
      </w:r>
      <w:r w:rsidR="000A0DA9">
        <w:t>taking the lead</w:t>
      </w:r>
      <w:r w:rsidR="0078327F">
        <w:t xml:space="preserve"> as Interviewer A</w:t>
      </w:r>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commentRangeEnd w:id="15"/>
      <w:r w:rsidR="00EA4D22">
        <w:rPr>
          <w:rStyle w:val="CommentReference"/>
          <w:rFonts w:ascii="Calibri" w:hAnsi="Calibri"/>
        </w:rPr>
        <w:commentReference w:id="15"/>
      </w:r>
      <w:commentRangeEnd w:id="16"/>
      <w:r w:rsidR="00664626">
        <w:rPr>
          <w:rStyle w:val="CommentReference"/>
          <w:rFonts w:ascii="Calibri" w:hAnsi="Calibri"/>
        </w:rPr>
        <w:commentReference w:id="16"/>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17" w:name="_Toc69167952"/>
      <w:r w:rsidRPr="00D94EA8">
        <w:t xml:space="preserve">Step 2: </w:t>
      </w:r>
      <w:r w:rsidR="004453ED">
        <w:t>P</w:t>
      </w:r>
      <w:r w:rsidR="00B67CB8" w:rsidRPr="00631C29">
        <w:t>ractice the field procedures</w:t>
      </w:r>
      <w:r w:rsidR="004453ED">
        <w:t xml:space="preserve"> required to collect the data.</w:t>
      </w:r>
      <w:bookmarkEnd w:id="17"/>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675C3D8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r w:rsidR="00C25465">
        <w:rPr>
          <w:rFonts w:ascii="Gill Sans MT" w:eastAsia="Times New Roman" w:hAnsi="Gill Sans MT"/>
        </w:rPr>
        <w:t>I</w:t>
      </w:r>
      <w:r w:rsidRPr="00D94EA8">
        <w:rPr>
          <w:rFonts w:ascii="Gill Sans MT" w:eastAsia="Times New Roman" w:hAnsi="Gill Sans MT"/>
        </w:rPr>
        <w:t>nterviewers</w:t>
      </w:r>
    </w:p>
    <w:p w14:paraId="66E4A071" w14:textId="58B05F32"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2FD6AA45"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r w:rsidR="009E5577">
        <w:rPr>
          <w:rFonts w:ascii="Gill Sans MT" w:eastAsia="Times New Roman" w:hAnsi="Gill Sans MT"/>
        </w:rPr>
        <w:t>I</w:t>
      </w:r>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594EE664"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r w:rsidR="009E5577">
        <w:rPr>
          <w:rFonts w:ascii="Gill Sans MT" w:eastAsia="Times New Roman" w:hAnsi="Gill Sans MT"/>
        </w:rPr>
        <w:t>Field S</w:t>
      </w:r>
      <w:r w:rsidRPr="00D94EA8">
        <w:rPr>
          <w:rFonts w:ascii="Gill Sans MT" w:eastAsia="Times New Roman" w:hAnsi="Gill Sans MT"/>
        </w:rPr>
        <w:t>upervisors</w:t>
      </w:r>
    </w:p>
    <w:p w14:paraId="66E4A078" w14:textId="7CFCC38C"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r w:rsidR="009E5577">
        <w:rPr>
          <w:rFonts w:ascii="Gill Sans MT" w:eastAsia="Times New Roman" w:hAnsi="Gill Sans MT"/>
        </w:rPr>
        <w:t>data</w:t>
      </w:r>
      <w:r w:rsidR="00AC159A">
        <w:rPr>
          <w:rFonts w:ascii="Gill Sans MT" w:eastAsia="Times New Roman" w:hAnsi="Gill Sans MT"/>
        </w:rPr>
        <w:t xml:space="preserve"> in the CAPI system</w:t>
      </w:r>
      <w:r w:rsidR="009E5577" w:rsidRPr="00D94EA8">
        <w:rPr>
          <w:rFonts w:ascii="Gill Sans MT" w:eastAsia="Times New Roman" w:hAnsi="Gill Sans MT"/>
        </w:rPr>
        <w:t xml:space="preserve"> </w:t>
      </w:r>
      <w:r w:rsidR="005345D8" w:rsidRPr="00D94EA8">
        <w:rPr>
          <w:rFonts w:ascii="Gill Sans MT" w:eastAsia="Times New Roman" w:hAnsi="Gill Sans MT"/>
        </w:rPr>
        <w:t xml:space="preserve">by the </w:t>
      </w:r>
      <w:r w:rsidR="00AC159A">
        <w:rPr>
          <w:rFonts w:ascii="Gill Sans MT" w:eastAsia="Times New Roman" w:hAnsi="Gill Sans MT"/>
        </w:rPr>
        <w:t>Field S</w:t>
      </w:r>
      <w:r w:rsidR="005345D8" w:rsidRPr="00D94EA8">
        <w:rPr>
          <w:rFonts w:ascii="Gill Sans MT" w:eastAsia="Times New Roman" w:hAnsi="Gill Sans MT"/>
        </w:rPr>
        <w:t>upervisors</w:t>
      </w:r>
    </w:p>
    <w:p w14:paraId="66E4A079" w14:textId="3E857102"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r w:rsidR="009E5577">
        <w:rPr>
          <w:rFonts w:ascii="Gill Sans MT" w:eastAsia="Times New Roman" w:hAnsi="Gill Sans MT"/>
        </w:rPr>
        <w:t>secure FTP server</w:t>
      </w:r>
    </w:p>
    <w:p w14:paraId="66E4A07A" w14:textId="496A59C2" w:rsidR="00F706B6" w:rsidRPr="00DA5193" w:rsidRDefault="00F706B6" w:rsidP="009A603F">
      <w:pPr>
        <w:pStyle w:val="BodyText1"/>
        <w:spacing w:after="160"/>
      </w:pPr>
      <w:r w:rsidRPr="00DA5193">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864C61">
        <w:t>—</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79BC">
        <w:t xml:space="preserve"> and data collection system</w:t>
      </w:r>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r w:rsidR="00864C61">
        <w:t>at the end of this protocol</w:t>
      </w:r>
      <w:r w:rsidR="00865458" w:rsidRPr="00DA5193">
        <w:t>.</w:t>
      </w:r>
    </w:p>
    <w:p w14:paraId="66E4A07B" w14:textId="77777777" w:rsidR="000C1E36" w:rsidRPr="00805D2A" w:rsidRDefault="00FB375D" w:rsidP="004434CE">
      <w:pPr>
        <w:pStyle w:val="Heading2"/>
      </w:pPr>
      <w:bookmarkStart w:id="18"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18"/>
    </w:p>
    <w:p w14:paraId="66E4A07C" w14:textId="2AF8C33D"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r w:rsidR="00EF436C" w:rsidRPr="006B2B76">
        <w:rPr>
          <w:highlight w:val="yellow"/>
        </w:rPr>
        <w:t>[SURVEY SUBCONTRACTOR]</w:t>
      </w:r>
      <w:r w:rsidRPr="00D94EA8">
        <w:t xml:space="preserve"> will schedule a debriefing session in a classroom setting with survey team members and training staff, including </w:t>
      </w:r>
      <w:r w:rsidR="00EF436C">
        <w:t>Field S</w:t>
      </w:r>
      <w:r w:rsidRPr="00D94EA8">
        <w:t xml:space="preserve">upervisors, </w:t>
      </w:r>
      <w:r w:rsidR="00EF436C">
        <w:t>I</w:t>
      </w:r>
      <w:r w:rsidRPr="00D94EA8">
        <w:t xml:space="preserve">nterviewers, </w:t>
      </w:r>
      <w:r w:rsidR="00EF436C">
        <w:t>Q</w:t>
      </w:r>
      <w:r w:rsidRPr="00D94EA8">
        <w:t xml:space="preserve">uality </w:t>
      </w:r>
      <w:r w:rsidR="00EF436C">
        <w:t>C</w:t>
      </w:r>
      <w:r w:rsidRPr="00D94EA8">
        <w:t xml:space="preserve">ontrol </w:t>
      </w:r>
      <w:r w:rsidR="00EF436C">
        <w:t>S</w:t>
      </w:r>
      <w:r w:rsidRPr="00D94EA8">
        <w:t xml:space="preserve">upervisors, </w:t>
      </w:r>
      <w:r w:rsidR="003D7C40">
        <w:t>the</w:t>
      </w:r>
      <w:r w:rsidRPr="00D94EA8">
        <w:t xml:space="preserve"> </w:t>
      </w:r>
      <w:r w:rsidR="00EF436C">
        <w:t>I</w:t>
      </w:r>
      <w:r w:rsidR="003A6628">
        <w:t>n-</w:t>
      </w:r>
      <w:r w:rsidR="00EF436C">
        <w:t>C</w:t>
      </w:r>
      <w:r w:rsidR="003A6628">
        <w:t xml:space="preserve">ountry </w:t>
      </w:r>
      <w:r w:rsidR="00EF436C">
        <w:t>D</w:t>
      </w:r>
      <w:r w:rsidR="003A6628">
        <w:t xml:space="preserve">ata </w:t>
      </w:r>
      <w:r w:rsidR="00EF436C">
        <w:t>M</w:t>
      </w:r>
      <w:r w:rsidR="003A6628">
        <w:t xml:space="preserve">anager, </w:t>
      </w:r>
      <w:r w:rsidRPr="00D94EA8">
        <w:t xml:space="preserve">and the </w:t>
      </w:r>
      <w:r w:rsidR="00EF436C">
        <w:t>S</w:t>
      </w:r>
      <w:r w:rsidRPr="00D94EA8">
        <w:t xml:space="preserve">urvey </w:t>
      </w:r>
      <w:r w:rsidR="00EF436C">
        <w:t>D</w:t>
      </w:r>
      <w:r w:rsidRPr="00D94EA8">
        <w:t xml:space="preserve">irector. </w:t>
      </w:r>
      <w:r w:rsidR="00077EFE" w:rsidRPr="00300B4B">
        <w:rPr>
          <w:highlight w:val="yellow"/>
        </w:rPr>
        <w:t>[SURVEY SUBCONTRACTOR]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7D4941">
        <w:t>the</w:t>
      </w:r>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0C227BFA"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r w:rsidR="00DA1D59">
        <w:t xml:space="preserve">in preparation for </w:t>
      </w:r>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r w:rsidR="00DA1D59">
        <w:t>Field S</w:t>
      </w:r>
      <w:r w:rsidR="006458F2" w:rsidRPr="00D94EA8">
        <w:t>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w:t>
      </w:r>
      <w:r w:rsidR="00DA1D59">
        <w:t>I</w:t>
      </w:r>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21FAE07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r w:rsidR="00FB154A">
        <w:rPr>
          <w:rFonts w:ascii="Gill Sans MT" w:eastAsia="Times New Roman" w:hAnsi="Gill Sans MT"/>
        </w:rPr>
        <w:t>system</w:t>
      </w:r>
    </w:p>
    <w:p w14:paraId="66E4A080" w14:textId="3082FDDE"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FB154A">
        <w:rPr>
          <w:rFonts w:ascii="Gill Sans MT" w:eastAsia="Times New Roman" w:hAnsi="Gill Sans MT"/>
        </w:rPr>
        <w:t>I</w:t>
      </w:r>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r w:rsidR="00197833">
        <w:rPr>
          <w:rFonts w:ascii="Gill Sans MT" w:eastAsia="Times New Roman" w:hAnsi="Gill Sans MT"/>
        </w:rPr>
        <w:t xml:space="preserve"> or on the tablet</w:t>
      </w:r>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752AEF98" w:rsidR="00EF0F05" w:rsidRPr="00D94EA8" w:rsidRDefault="00494CA3" w:rsidP="00DA5193">
      <w:pPr>
        <w:pStyle w:val="BodyText1"/>
      </w:pPr>
      <w:r>
        <w:t>A</w:t>
      </w:r>
      <w:r w:rsidR="00EF0F05" w:rsidRPr="00D94EA8">
        <w:t xml:space="preserve">ll </w:t>
      </w:r>
      <w:r w:rsidR="006A502D">
        <w:t>Field S</w:t>
      </w:r>
      <w:r w:rsidR="00EF0F05" w:rsidRPr="00D94EA8">
        <w:t>upervisors must</w:t>
      </w:r>
      <w:r>
        <w:t xml:space="preserve"> also</w:t>
      </w:r>
      <w:r w:rsidR="00EF0F05" w:rsidRPr="00D94EA8">
        <w:t xml:space="preserve"> fill out an observation form </w:t>
      </w:r>
      <w:r>
        <w:t>for</w:t>
      </w:r>
      <w:r w:rsidRPr="00D94EA8">
        <w:t xml:space="preserve"> </w:t>
      </w:r>
      <w:r w:rsidR="00EF0F05" w:rsidRPr="00D94EA8">
        <w:t xml:space="preserve">each interview they observe. The observation forms will be used to evaluate </w:t>
      </w:r>
      <w:r w:rsidR="00C11868">
        <w:t>I</w:t>
      </w:r>
      <w:r w:rsidR="001E2E58">
        <w:t xml:space="preserve">nterviewer </w:t>
      </w:r>
      <w:r w:rsidR="000452EB">
        <w:t>performance</w:t>
      </w:r>
      <w:r w:rsidR="000452EB" w:rsidRPr="00D94EA8">
        <w:t xml:space="preserve"> </w:t>
      </w:r>
      <w:r w:rsidR="00EF0F05" w:rsidRPr="00D94EA8">
        <w:t xml:space="preserve">and serve as references </w:t>
      </w:r>
      <w:r w:rsidR="001E2E58">
        <w:t>if</w:t>
      </w:r>
      <w:r w:rsidR="001E2E58" w:rsidRPr="00D94EA8">
        <w:t xml:space="preserve"> </w:t>
      </w:r>
      <w:r w:rsidR="00EF0F05" w:rsidRPr="00D94EA8">
        <w:t>re</w:t>
      </w:r>
      <w:r w:rsidR="000452EB">
        <w:noBreakHyphen/>
      </w:r>
      <w:r w:rsidR="00EF0F05" w:rsidRPr="00D94EA8">
        <w:t xml:space="preserve">training becomes necessary. A sample of </w:t>
      </w:r>
      <w:r w:rsidR="001E2E58">
        <w:t xml:space="preserve">an </w:t>
      </w:r>
      <w:r w:rsidR="00EF0F05" w:rsidRPr="00D94EA8">
        <w:t xml:space="preserve">interview observation </w:t>
      </w:r>
      <w:r w:rsidR="006B1D37">
        <w:t xml:space="preserve">form </w:t>
      </w:r>
      <w:r w:rsidR="000452EB">
        <w:t xml:space="preserve">follows at the end of this protocol </w:t>
      </w:r>
      <w:r w:rsidR="006B1D37">
        <w:t>(Form II)</w:t>
      </w:r>
      <w:r w:rsidR="00EF0F05" w:rsidRPr="00D94EA8">
        <w:t xml:space="preserve">. </w:t>
      </w:r>
    </w:p>
    <w:p w14:paraId="66E4A08A" w14:textId="49504D16" w:rsidR="000C1E36" w:rsidRPr="004734FC" w:rsidRDefault="000C1E36" w:rsidP="004434CE">
      <w:pPr>
        <w:pStyle w:val="Heading2"/>
        <w:rPr>
          <w:rFonts w:eastAsia="Times New Roman"/>
          <w:u w:val="single"/>
        </w:rPr>
      </w:pPr>
      <w:bookmarkStart w:id="19" w:name="_Toc69167954"/>
      <w:r w:rsidRPr="00D94EA8">
        <w:t xml:space="preserve">Step 4: </w:t>
      </w:r>
      <w:r w:rsidR="00942EDA" w:rsidRPr="00942EDA">
        <w:t xml:space="preserve">Revise the </w:t>
      </w:r>
      <w:commentRangeStart w:id="20"/>
      <w:r w:rsidR="000439DF">
        <w:t>survey instrument</w:t>
      </w:r>
      <w:r w:rsidR="000439DF" w:rsidRPr="00942EDA">
        <w:t xml:space="preserve"> </w:t>
      </w:r>
      <w:commentRangeEnd w:id="20"/>
      <w:r w:rsidR="00D7560C">
        <w:rPr>
          <w:rStyle w:val="CommentReference"/>
          <w:rFonts w:ascii="Calibri" w:eastAsia="Calibri" w:hAnsi="Calibri" w:cs="Times New Roman"/>
          <w:b w:val="0"/>
          <w:color w:val="auto"/>
        </w:rPr>
        <w:commentReference w:id="20"/>
      </w:r>
      <w:r w:rsidR="00942EDA" w:rsidRPr="00942EDA">
        <w:t>or procedures, as needed, based on findings from the pilot</w:t>
      </w:r>
      <w:r w:rsidR="00B67CB8" w:rsidRPr="00011813">
        <w:rPr>
          <w:rFonts w:eastAsia="Times New Roman"/>
        </w:rPr>
        <w:t>.</w:t>
      </w:r>
      <w:bookmarkEnd w:id="19"/>
    </w:p>
    <w:p w14:paraId="66E4A08B" w14:textId="7813AE68" w:rsidR="00EF05BA" w:rsidRPr="00D94EA8" w:rsidRDefault="00F41998" w:rsidP="00DA5193">
      <w:pPr>
        <w:pStyle w:val="BodyText1"/>
      </w:pPr>
      <w:r>
        <w:t>E</w:t>
      </w:r>
      <w:r w:rsidR="00EF05BA" w:rsidRPr="00B67CCF">
        <w:t xml:space="preserve">ach ZOI </w:t>
      </w:r>
      <w:del w:id="21" w:author="Kaur, Jasbir" w:date="2021-04-30T02:02:00Z">
        <w:r w:rsidR="00B76B66" w:rsidDel="00C574A8">
          <w:delText xml:space="preserve">Midline </w:delText>
        </w:r>
      </w:del>
      <w:r w:rsidR="00501EA7">
        <w:t xml:space="preserve">Survey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C11868">
        <w:t>I</w:t>
      </w:r>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r w:rsidR="000D6313">
        <w:t xml:space="preserve"> </w:t>
      </w:r>
      <w:r w:rsidR="007E7670" w:rsidRPr="00D94EA8">
        <w:t xml:space="preserve">data </w:t>
      </w:r>
      <w:r w:rsidR="00CB0DF1">
        <w:t>collection</w:t>
      </w:r>
      <w:r w:rsidR="00D7560C">
        <w:t>,</w:t>
      </w:r>
      <w:r w:rsidR="007E7670" w:rsidRPr="00D94EA8">
        <w:t xml:space="preserve"> </w:t>
      </w:r>
      <w:r w:rsidR="000D6313">
        <w:t>or</w:t>
      </w:r>
      <w:r w:rsidR="007E7670" w:rsidRPr="00D94EA8">
        <w:t xml:space="preserve"> transmission</w:t>
      </w:r>
      <w:r>
        <w:t>.</w:t>
      </w:r>
      <w:r w:rsidR="002A40D7">
        <w:t xml:space="preserve"> </w:t>
      </w:r>
      <w:r w:rsidR="000D6313" w:rsidRPr="00DE6512">
        <w:rPr>
          <w:highlight w:val="yellow"/>
        </w:rPr>
        <w:t>[CONTRACTOR</w:t>
      </w:r>
      <w:r w:rsidR="000D6313">
        <w:t>]</w:t>
      </w:r>
      <w:r w:rsidR="007E7670" w:rsidRPr="00D94EA8">
        <w:t xml:space="preserve"> and the </w:t>
      </w:r>
      <w:r w:rsidR="000D6313" w:rsidRPr="00DE6512">
        <w:rPr>
          <w:highlight w:val="yellow"/>
        </w:rPr>
        <w:t>[SURVEY SUBCONTRACTOR]</w:t>
      </w:r>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3D4BA096" w:rsidR="004F41C7" w:rsidRPr="00B67CCF" w:rsidRDefault="00B67CCF" w:rsidP="00AA79B6">
      <w:pPr>
        <w:pStyle w:val="Heading1"/>
      </w:pPr>
      <w:r>
        <w:br w:type="page"/>
      </w:r>
      <w:bookmarkStart w:id="22" w:name="_Toc69167955"/>
      <w:r w:rsidR="00011813">
        <w:t xml:space="preserve">Form </w:t>
      </w:r>
      <w:r w:rsidR="00297B89">
        <w:t>I</w:t>
      </w:r>
      <w:r w:rsidR="00011813">
        <w:t>:</w:t>
      </w:r>
      <w:r w:rsidR="006B1D37">
        <w:t xml:space="preserve"> </w:t>
      </w:r>
      <w:r w:rsidR="004F41C7" w:rsidRPr="00B67CCF">
        <w:t xml:space="preserve">Feedback </w:t>
      </w:r>
      <w:r w:rsidR="00AA79B6">
        <w:t>form</w:t>
      </w:r>
      <w:bookmarkEnd w:id="22"/>
    </w:p>
    <w:p w14:paraId="7FC2035D" w14:textId="67882EE6" w:rsidR="00DE6512" w:rsidRPr="00D94EA8" w:rsidRDefault="00DE6512" w:rsidP="00DE6512">
      <w:pPr>
        <w:tabs>
          <w:tab w:val="left" w:pos="5760"/>
        </w:tabs>
        <w:jc w:val="both"/>
        <w:rPr>
          <w:rFonts w:ascii="Gill Sans MT" w:hAnsi="Gill Sans MT"/>
        </w:rPr>
      </w:pPr>
      <w:r w:rsidRPr="00D94EA8">
        <w:rPr>
          <w:rFonts w:ascii="Gill Sans MT" w:hAnsi="Gill Sans MT"/>
        </w:rPr>
        <w:t xml:space="preserve">Date: ______    </w:t>
      </w:r>
      <w:r>
        <w:rPr>
          <w:rFonts w:ascii="Gill Sans MT" w:hAnsi="Gill Sans MT"/>
        </w:rPr>
        <w:tab/>
      </w:r>
      <w:r>
        <w:rPr>
          <w:rFonts w:ascii="Gill Sans MT" w:hAnsi="Gill Sans MT"/>
        </w:rPr>
        <w:tab/>
      </w:r>
      <w:r w:rsidRPr="00D94EA8">
        <w:rPr>
          <w:rFonts w:ascii="Gill Sans MT" w:hAnsi="Gill Sans MT"/>
        </w:rPr>
        <w:t>Location: _____________</w:t>
      </w:r>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23" w:name="_Toc69167956"/>
      <w:r w:rsidR="00011813">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23"/>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195C6AD1"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r w:rsidR="00B76B66">
        <w:rPr>
          <w:rFonts w:ascii="Gill Sans MT" w:hAnsi="Gill Sans MT"/>
        </w:rPr>
        <w:t xml:space="preserve">ID </w:t>
      </w:r>
      <w:r>
        <w:rPr>
          <w:rFonts w:ascii="Gill Sans MT" w:hAnsi="Gill Sans MT"/>
        </w:rPr>
        <w:t>#: ______</w:t>
      </w:r>
      <w:r>
        <w:rPr>
          <w:rFonts w:ascii="Gill Sans MT" w:hAnsi="Gill Sans MT"/>
        </w:rPr>
        <w:tab/>
      </w:r>
      <w:r w:rsidR="00797DA4">
        <w:rPr>
          <w:rFonts w:ascii="Gill Sans MT" w:hAnsi="Gill Sans MT"/>
        </w:rPr>
        <w:t>Field S</w:t>
      </w:r>
      <w:r w:rsidR="00FC6BB6" w:rsidRPr="00D94EA8">
        <w:rPr>
          <w:rFonts w:ascii="Gill Sans MT" w:hAnsi="Gill Sans MT"/>
        </w:rPr>
        <w:t xml:space="preserve">upervisor </w:t>
      </w:r>
      <w:r w:rsidR="00B76B66">
        <w:rPr>
          <w:rFonts w:ascii="Gill Sans MT" w:hAnsi="Gill Sans MT"/>
        </w:rPr>
        <w:t xml:space="preserve">ID </w:t>
      </w:r>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664626" w:rsidRPr="00011813" w14:paraId="66E4A0B7" w14:textId="77777777" w:rsidTr="006C3EF5">
        <w:trPr>
          <w:trHeight w:val="881"/>
        </w:trPr>
        <w:tc>
          <w:tcPr>
            <w:tcW w:w="3258" w:type="dxa"/>
            <w:shd w:val="clear" w:color="auto" w:fill="auto"/>
            <w:vAlign w:val="center"/>
          </w:tcPr>
          <w:p w14:paraId="66E4A0B4" w14:textId="097AA2FB"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Pr>
                <w:rFonts w:ascii="Gill Sans MT" w:eastAsia="PMingLiU" w:hAnsi="Gill Sans MT"/>
                <w:sz w:val="20"/>
                <w:szCs w:val="20"/>
              </w:rPr>
              <w:t>M</w:t>
            </w:r>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0C1F64C3"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6"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B" w14:textId="77777777" w:rsidTr="006C3EF5">
        <w:trPr>
          <w:trHeight w:val="620"/>
        </w:trPr>
        <w:tc>
          <w:tcPr>
            <w:tcW w:w="3258" w:type="dxa"/>
            <w:shd w:val="clear" w:color="auto" w:fill="auto"/>
            <w:vAlign w:val="center"/>
          </w:tcPr>
          <w:p w14:paraId="66E4A0B8" w14:textId="77777777"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Ask the question as written in the questionnaire</w:t>
            </w:r>
          </w:p>
        </w:tc>
        <w:tc>
          <w:tcPr>
            <w:tcW w:w="787" w:type="dxa"/>
            <w:shd w:val="clear" w:color="auto" w:fill="auto"/>
            <w:vAlign w:val="center"/>
          </w:tcPr>
          <w:p w14:paraId="66E4A0B9" w14:textId="1ADFAD4D"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A"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F" w14:textId="77777777" w:rsidTr="006C3EF5">
        <w:trPr>
          <w:trHeight w:val="449"/>
        </w:trPr>
        <w:tc>
          <w:tcPr>
            <w:tcW w:w="3258" w:type="dxa"/>
            <w:shd w:val="clear" w:color="auto" w:fill="auto"/>
            <w:vAlign w:val="center"/>
          </w:tcPr>
          <w:p w14:paraId="66E4A0BC" w14:textId="3F283193"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r>
              <w:rPr>
                <w:rFonts w:ascii="Gill Sans MT" w:eastAsia="PMingLiU" w:hAnsi="Gill Sans MT"/>
                <w:sz w:val="20"/>
                <w:szCs w:val="20"/>
              </w:rPr>
              <w:t>effortlessly</w:t>
            </w:r>
          </w:p>
        </w:tc>
        <w:tc>
          <w:tcPr>
            <w:tcW w:w="787" w:type="dxa"/>
            <w:shd w:val="clear" w:color="auto" w:fill="auto"/>
            <w:vAlign w:val="center"/>
          </w:tcPr>
          <w:p w14:paraId="66E4A0BD" w14:textId="36818633" w:rsidR="00664626" w:rsidRPr="00AE6532" w:rsidRDefault="00664626" w:rsidP="00664626">
            <w:pPr>
              <w:spacing w:after="0" w:line="240" w:lineRule="auto"/>
              <w:rPr>
                <w:rFonts w:ascii="Gill Sans MT" w:eastAsia="PMingLiU" w:hAnsi="Gill Sans MT"/>
                <w:b/>
                <w:sz w:val="20"/>
                <w:szCs w:val="20"/>
              </w:rPr>
            </w:pPr>
            <w:r w:rsidRPr="004324F6">
              <w:rPr>
                <w:rFonts w:ascii="Gill Sans MT" w:eastAsia="PMingLiU" w:hAnsi="Gill Sans MT"/>
                <w:b/>
                <w:bCs/>
                <w:sz w:val="20"/>
                <w:szCs w:val="20"/>
              </w:rPr>
              <w:t></w:t>
            </w:r>
          </w:p>
        </w:tc>
        <w:tc>
          <w:tcPr>
            <w:tcW w:w="5305" w:type="dxa"/>
            <w:shd w:val="clear" w:color="auto" w:fill="auto"/>
            <w:vAlign w:val="center"/>
          </w:tcPr>
          <w:p w14:paraId="66E4A0BE"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C5" w14:textId="77777777" w:rsidTr="00AA79B6">
        <w:tc>
          <w:tcPr>
            <w:tcW w:w="9350" w:type="dxa"/>
            <w:gridSpan w:val="3"/>
            <w:shd w:val="clear" w:color="auto" w:fill="387990"/>
            <w:vAlign w:val="center"/>
          </w:tcPr>
          <w:p w14:paraId="66E4A0C4" w14:textId="77777777" w:rsidR="00664626" w:rsidRPr="00011813" w:rsidRDefault="00664626" w:rsidP="00664626">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664626" w:rsidRPr="00011813" w14:paraId="66E4A0DB" w14:textId="77777777" w:rsidTr="00404C59">
        <w:tc>
          <w:tcPr>
            <w:tcW w:w="9350" w:type="dxa"/>
            <w:gridSpan w:val="3"/>
            <w:shd w:val="clear" w:color="auto" w:fill="auto"/>
          </w:tcPr>
          <w:p w14:paraId="66E4A0C6" w14:textId="77777777" w:rsidR="00664626" w:rsidRPr="00011813" w:rsidRDefault="00664626" w:rsidP="00664626">
            <w:pPr>
              <w:spacing w:after="0" w:line="240" w:lineRule="auto"/>
              <w:rPr>
                <w:rFonts w:ascii="Gill Sans MT" w:eastAsia="PMingLiU" w:hAnsi="Gill Sans MT"/>
                <w:sz w:val="20"/>
                <w:szCs w:val="20"/>
              </w:rPr>
            </w:pPr>
          </w:p>
          <w:p w14:paraId="66E4A0C7" w14:textId="77777777" w:rsidR="00664626" w:rsidRPr="00011813" w:rsidRDefault="00664626" w:rsidP="00664626">
            <w:pPr>
              <w:spacing w:after="0" w:line="240" w:lineRule="auto"/>
              <w:rPr>
                <w:rFonts w:ascii="Gill Sans MT" w:eastAsia="PMingLiU" w:hAnsi="Gill Sans MT"/>
                <w:sz w:val="20"/>
                <w:szCs w:val="20"/>
              </w:rPr>
            </w:pPr>
          </w:p>
          <w:p w14:paraId="66E4A0C8" w14:textId="77777777" w:rsidR="00664626" w:rsidRPr="00011813" w:rsidRDefault="00664626" w:rsidP="00664626">
            <w:pPr>
              <w:spacing w:after="0" w:line="240" w:lineRule="auto"/>
              <w:rPr>
                <w:rFonts w:ascii="Gill Sans MT" w:eastAsia="PMingLiU" w:hAnsi="Gill Sans MT"/>
                <w:sz w:val="20"/>
                <w:szCs w:val="20"/>
              </w:rPr>
            </w:pPr>
          </w:p>
          <w:p w14:paraId="66E4A0C9" w14:textId="77777777" w:rsidR="00664626" w:rsidRPr="00011813" w:rsidRDefault="00664626" w:rsidP="00664626">
            <w:pPr>
              <w:spacing w:after="0" w:line="240" w:lineRule="auto"/>
              <w:rPr>
                <w:rFonts w:ascii="Gill Sans MT" w:eastAsia="PMingLiU" w:hAnsi="Gill Sans MT"/>
                <w:sz w:val="20"/>
                <w:szCs w:val="20"/>
              </w:rPr>
            </w:pPr>
          </w:p>
          <w:p w14:paraId="66E4A0CA" w14:textId="77777777" w:rsidR="00664626" w:rsidRPr="00011813" w:rsidRDefault="00664626" w:rsidP="00664626">
            <w:pPr>
              <w:spacing w:after="0" w:line="240" w:lineRule="auto"/>
              <w:rPr>
                <w:rFonts w:ascii="Gill Sans MT" w:eastAsia="PMingLiU" w:hAnsi="Gill Sans MT"/>
                <w:sz w:val="20"/>
                <w:szCs w:val="20"/>
              </w:rPr>
            </w:pPr>
          </w:p>
          <w:p w14:paraId="66E4A0CB" w14:textId="77777777" w:rsidR="00664626" w:rsidRPr="00011813" w:rsidRDefault="00664626" w:rsidP="00664626">
            <w:pPr>
              <w:spacing w:after="0" w:line="240" w:lineRule="auto"/>
              <w:rPr>
                <w:rFonts w:ascii="Gill Sans MT" w:eastAsia="PMingLiU" w:hAnsi="Gill Sans MT"/>
                <w:sz w:val="20"/>
                <w:szCs w:val="20"/>
              </w:rPr>
            </w:pPr>
          </w:p>
          <w:p w14:paraId="66E4A0CC" w14:textId="77777777" w:rsidR="00664626" w:rsidRPr="00011813" w:rsidRDefault="00664626" w:rsidP="00664626">
            <w:pPr>
              <w:spacing w:after="0" w:line="240" w:lineRule="auto"/>
              <w:rPr>
                <w:rFonts w:ascii="Gill Sans MT" w:eastAsia="PMingLiU" w:hAnsi="Gill Sans MT"/>
                <w:sz w:val="20"/>
                <w:szCs w:val="20"/>
              </w:rPr>
            </w:pPr>
          </w:p>
          <w:p w14:paraId="66E4A0CD" w14:textId="77777777" w:rsidR="00664626" w:rsidRPr="00011813" w:rsidRDefault="00664626" w:rsidP="00664626">
            <w:pPr>
              <w:spacing w:after="0" w:line="240" w:lineRule="auto"/>
              <w:rPr>
                <w:rFonts w:ascii="Gill Sans MT" w:eastAsia="PMingLiU" w:hAnsi="Gill Sans MT"/>
                <w:sz w:val="20"/>
                <w:szCs w:val="20"/>
              </w:rPr>
            </w:pPr>
          </w:p>
          <w:p w14:paraId="66E4A0CE" w14:textId="77777777" w:rsidR="00664626" w:rsidRPr="00011813" w:rsidRDefault="00664626" w:rsidP="00664626">
            <w:pPr>
              <w:spacing w:after="0" w:line="240" w:lineRule="auto"/>
              <w:rPr>
                <w:rFonts w:ascii="Gill Sans MT" w:eastAsia="PMingLiU" w:hAnsi="Gill Sans MT"/>
                <w:sz w:val="20"/>
                <w:szCs w:val="20"/>
              </w:rPr>
            </w:pPr>
          </w:p>
          <w:p w14:paraId="66E4A0CF" w14:textId="77777777" w:rsidR="00664626" w:rsidRPr="00011813" w:rsidRDefault="00664626" w:rsidP="00664626">
            <w:pPr>
              <w:spacing w:after="0" w:line="240" w:lineRule="auto"/>
              <w:rPr>
                <w:rFonts w:ascii="Gill Sans MT" w:eastAsia="PMingLiU" w:hAnsi="Gill Sans MT"/>
                <w:sz w:val="20"/>
                <w:szCs w:val="20"/>
              </w:rPr>
            </w:pPr>
          </w:p>
          <w:p w14:paraId="66E4A0D0" w14:textId="77777777" w:rsidR="00664626" w:rsidRPr="00011813" w:rsidRDefault="00664626" w:rsidP="00664626">
            <w:pPr>
              <w:spacing w:after="0" w:line="240" w:lineRule="auto"/>
              <w:rPr>
                <w:rFonts w:ascii="Gill Sans MT" w:eastAsia="PMingLiU" w:hAnsi="Gill Sans MT"/>
                <w:sz w:val="20"/>
                <w:szCs w:val="20"/>
              </w:rPr>
            </w:pPr>
          </w:p>
          <w:p w14:paraId="66E4A0D1" w14:textId="77777777" w:rsidR="00664626" w:rsidRPr="00011813" w:rsidRDefault="00664626" w:rsidP="00664626">
            <w:pPr>
              <w:spacing w:after="0" w:line="240" w:lineRule="auto"/>
              <w:rPr>
                <w:rFonts w:ascii="Gill Sans MT" w:eastAsia="PMingLiU" w:hAnsi="Gill Sans MT"/>
                <w:sz w:val="20"/>
                <w:szCs w:val="20"/>
              </w:rPr>
            </w:pPr>
          </w:p>
          <w:p w14:paraId="66E4A0D2" w14:textId="77777777" w:rsidR="00664626" w:rsidRPr="00011813" w:rsidRDefault="00664626" w:rsidP="00664626">
            <w:pPr>
              <w:spacing w:after="0" w:line="240" w:lineRule="auto"/>
              <w:rPr>
                <w:rFonts w:ascii="Gill Sans MT" w:eastAsia="PMingLiU" w:hAnsi="Gill Sans MT"/>
                <w:sz w:val="20"/>
                <w:szCs w:val="20"/>
              </w:rPr>
            </w:pPr>
          </w:p>
          <w:p w14:paraId="66E4A0D3" w14:textId="77777777" w:rsidR="00664626" w:rsidRPr="00011813" w:rsidRDefault="00664626" w:rsidP="00664626">
            <w:pPr>
              <w:spacing w:after="0" w:line="240" w:lineRule="auto"/>
              <w:rPr>
                <w:rFonts w:ascii="Gill Sans MT" w:eastAsia="PMingLiU" w:hAnsi="Gill Sans MT"/>
                <w:sz w:val="20"/>
                <w:szCs w:val="20"/>
              </w:rPr>
            </w:pPr>
          </w:p>
          <w:p w14:paraId="66E4A0D4" w14:textId="77777777" w:rsidR="00664626" w:rsidRPr="00011813" w:rsidRDefault="00664626" w:rsidP="00664626">
            <w:pPr>
              <w:spacing w:after="0" w:line="240" w:lineRule="auto"/>
              <w:rPr>
                <w:rFonts w:ascii="Gill Sans MT" w:eastAsia="PMingLiU" w:hAnsi="Gill Sans MT"/>
                <w:sz w:val="20"/>
                <w:szCs w:val="20"/>
              </w:rPr>
            </w:pPr>
          </w:p>
          <w:p w14:paraId="66E4A0D5" w14:textId="77777777" w:rsidR="00664626" w:rsidRPr="00011813" w:rsidRDefault="00664626" w:rsidP="00664626">
            <w:pPr>
              <w:spacing w:after="0" w:line="240" w:lineRule="auto"/>
              <w:rPr>
                <w:rFonts w:ascii="Gill Sans MT" w:eastAsia="PMingLiU" w:hAnsi="Gill Sans MT"/>
                <w:sz w:val="20"/>
                <w:szCs w:val="20"/>
              </w:rPr>
            </w:pPr>
          </w:p>
          <w:p w14:paraId="66E4A0D6" w14:textId="77777777" w:rsidR="00664626" w:rsidRPr="00011813" w:rsidRDefault="00664626" w:rsidP="00664626">
            <w:pPr>
              <w:spacing w:after="0" w:line="240" w:lineRule="auto"/>
              <w:rPr>
                <w:rFonts w:ascii="Gill Sans MT" w:eastAsia="PMingLiU" w:hAnsi="Gill Sans MT"/>
                <w:sz w:val="20"/>
                <w:szCs w:val="20"/>
              </w:rPr>
            </w:pPr>
          </w:p>
          <w:p w14:paraId="66E4A0D7" w14:textId="77777777" w:rsidR="00664626" w:rsidRPr="00011813" w:rsidRDefault="00664626" w:rsidP="00664626">
            <w:pPr>
              <w:spacing w:after="0" w:line="240" w:lineRule="auto"/>
              <w:rPr>
                <w:rFonts w:ascii="Gill Sans MT" w:eastAsia="PMingLiU" w:hAnsi="Gill Sans MT"/>
                <w:sz w:val="20"/>
                <w:szCs w:val="20"/>
              </w:rPr>
            </w:pPr>
          </w:p>
          <w:p w14:paraId="66E4A0D8" w14:textId="77777777" w:rsidR="00664626" w:rsidRPr="00011813" w:rsidRDefault="00664626" w:rsidP="00664626">
            <w:pPr>
              <w:spacing w:after="0" w:line="240" w:lineRule="auto"/>
              <w:rPr>
                <w:rFonts w:ascii="Gill Sans MT" w:eastAsia="PMingLiU" w:hAnsi="Gill Sans MT"/>
                <w:sz w:val="20"/>
                <w:szCs w:val="20"/>
              </w:rPr>
            </w:pPr>
          </w:p>
          <w:p w14:paraId="66E4A0D9" w14:textId="77777777" w:rsidR="00664626" w:rsidRPr="00011813" w:rsidRDefault="00664626" w:rsidP="00664626">
            <w:pPr>
              <w:spacing w:after="0" w:line="240" w:lineRule="auto"/>
              <w:rPr>
                <w:rFonts w:ascii="Gill Sans MT" w:eastAsia="PMingLiU" w:hAnsi="Gill Sans MT"/>
                <w:sz w:val="20"/>
                <w:szCs w:val="20"/>
              </w:rPr>
            </w:pPr>
          </w:p>
          <w:p w14:paraId="66E4A0DA" w14:textId="77777777" w:rsidR="00664626" w:rsidRPr="00011813" w:rsidRDefault="00664626" w:rsidP="00664626">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Young-Turner, Cindy" w:date="2021-04-13T09:26:00Z" w:initials="YTC">
    <w:p w14:paraId="64231E91" w14:textId="3F1E9E55" w:rsidR="00EA4D22" w:rsidRDefault="00EA4D22">
      <w:pPr>
        <w:pStyle w:val="CommentText"/>
      </w:pPr>
      <w:r>
        <w:rPr>
          <w:rStyle w:val="CommentReference"/>
        </w:rPr>
        <w:annotationRef/>
      </w:r>
      <w:r>
        <w:t>This is also on page 1. Okay to repeat?</w:t>
      </w:r>
    </w:p>
  </w:comment>
  <w:comment w:id="16" w:author="Kiersten Johnson" w:date="2021-04-29T11:11:00Z" w:initials="KJ">
    <w:p w14:paraId="7E867F7F" w14:textId="6FECB5B1" w:rsidR="00664626" w:rsidRDefault="00664626" w:rsidP="00664626">
      <w:pPr>
        <w:pStyle w:val="CommentText"/>
      </w:pPr>
      <w:r>
        <w:rPr>
          <w:rStyle w:val="CommentReference"/>
        </w:rPr>
        <w:annotationRef/>
      </w:r>
      <w:r>
        <w:t>Yes - thank you!</w:t>
      </w:r>
    </w:p>
  </w:comment>
  <w:comment w:id="20" w:author="Young-Turner, Cindy" w:date="2021-04-13T09:32:00Z" w:initials="YTC">
    <w:p w14:paraId="291718A6" w14:textId="01D4AFF1" w:rsidR="00D7560C" w:rsidRDefault="00D7560C">
      <w:pPr>
        <w:pStyle w:val="CommentText"/>
      </w:pPr>
      <w:r>
        <w:rPr>
          <w:rStyle w:val="CommentReference"/>
        </w:rPr>
        <w:annotationRef/>
      </w:r>
      <w:r>
        <w:t>To match the steps listed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231E91" w15:done="1"/>
  <w15:commentEx w15:paraId="7E867F7F" w15:paraIdParent="64231E91" w15:done="1"/>
  <w15:commentEx w15:paraId="291718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E253" w16cex:dateUtc="2021-04-13T13:26:00Z"/>
  <w16cex:commentExtensible w16cex:durableId="243512E3" w16cex:dateUtc="2021-04-29T15:11:00Z"/>
  <w16cex:commentExtensible w16cex:durableId="241FE3A9" w16cex:dateUtc="2021-04-13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231E91" w16cid:durableId="241FE253"/>
  <w16cid:commentId w16cid:paraId="7E867F7F" w16cid:durableId="243512E3"/>
  <w16cid:commentId w16cid:paraId="291718A6" w16cid:durableId="241FE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3273F" w14:textId="77777777" w:rsidR="00C12BA1" w:rsidRDefault="00C12BA1" w:rsidP="006318A3">
      <w:pPr>
        <w:spacing w:after="0" w:line="240" w:lineRule="auto"/>
      </w:pPr>
      <w:r>
        <w:separator/>
      </w:r>
    </w:p>
  </w:endnote>
  <w:endnote w:type="continuationSeparator" w:id="0">
    <w:p w14:paraId="7E39F40D" w14:textId="77777777" w:rsidR="00C12BA1" w:rsidRDefault="00C12BA1" w:rsidP="006318A3">
      <w:pPr>
        <w:spacing w:after="0" w:line="240" w:lineRule="auto"/>
      </w:pPr>
      <w:r>
        <w:continuationSeparator/>
      </w:r>
    </w:p>
  </w:endnote>
  <w:endnote w:type="continuationNotice" w:id="1">
    <w:p w14:paraId="15437579" w14:textId="77777777" w:rsidR="00C12BA1" w:rsidRDefault="00C12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9" w14:textId="77777777"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Pr>
        <w:rFonts w:ascii="Gill Sans MT" w:hAnsi="Gill Sans MT" w:cs="Arial"/>
        <w:b/>
        <w:sz w:val="18"/>
        <w:szCs w:val="18"/>
      </w:rPr>
      <w:t>Pilot Protocol</w:t>
    </w:r>
    <w:r>
      <w:rPr>
        <w:rFonts w:ascii="Gill Sans MT" w:hAnsi="Gill Sans MT" w:cs="Arial"/>
        <w:b/>
        <w:sz w:val="18"/>
        <w:szCs w:val="18"/>
      </w:rPr>
      <w:tab/>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7A89B" w14:textId="77777777" w:rsidR="00C12BA1" w:rsidRDefault="00C12BA1" w:rsidP="006318A3">
      <w:pPr>
        <w:spacing w:after="0" w:line="240" w:lineRule="auto"/>
      </w:pPr>
      <w:r>
        <w:separator/>
      </w:r>
    </w:p>
  </w:footnote>
  <w:footnote w:type="continuationSeparator" w:id="0">
    <w:p w14:paraId="2B565A6A" w14:textId="77777777" w:rsidR="00C12BA1" w:rsidRDefault="00C12BA1" w:rsidP="006318A3">
      <w:pPr>
        <w:spacing w:after="0" w:line="240" w:lineRule="auto"/>
      </w:pPr>
      <w:r>
        <w:continuationSeparator/>
      </w:r>
    </w:p>
  </w:footnote>
  <w:footnote w:type="continuationNotice" w:id="1">
    <w:p w14:paraId="23B17507" w14:textId="77777777" w:rsidR="00C12BA1" w:rsidRDefault="00C12B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ur, Jasbir">
    <w15:presenceInfo w15:providerId="AD" w15:userId="S::21775@icf.com::6dd8b9b3-31d8-4f3d-9a63-74b9c2165c1b"/>
  </w15:person>
  <w15:person w15:author="Young-Turner, Cindy">
    <w15:presenceInfo w15:providerId="AD" w15:userId="S::21990@icf.com::c16b9d50-a275-4a29-b3ff-cd1d589d2ec7"/>
  </w15:person>
  <w15:person w15:author="Kiersten Johnson">
    <w15:presenceInfo w15:providerId="Windows Live" w15:userId="756920d31d83e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4097">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4F85"/>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626"/>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929B6"/>
    <w:rsid w:val="00793B4A"/>
    <w:rsid w:val="00797DA4"/>
    <w:rsid w:val="007A7D6C"/>
    <w:rsid w:val="007B0ACB"/>
    <w:rsid w:val="007B65F4"/>
    <w:rsid w:val="007C0403"/>
    <w:rsid w:val="007C1E3E"/>
    <w:rsid w:val="007D31B1"/>
    <w:rsid w:val="007D36EA"/>
    <w:rsid w:val="007D4941"/>
    <w:rsid w:val="007D5405"/>
    <w:rsid w:val="007E4D26"/>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32EAD"/>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5FB9"/>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12BA1"/>
    <w:rsid w:val="00C23AA4"/>
    <w:rsid w:val="00C25465"/>
    <w:rsid w:val="00C34AA1"/>
    <w:rsid w:val="00C401C3"/>
    <w:rsid w:val="00C51DA1"/>
    <w:rsid w:val="00C53B30"/>
    <w:rsid w:val="00C57149"/>
    <w:rsid w:val="00C574A8"/>
    <w:rsid w:val="00C57E48"/>
    <w:rsid w:val="00C6545E"/>
    <w:rsid w:val="00C858EE"/>
    <w:rsid w:val="00C866F8"/>
    <w:rsid w:val="00C87756"/>
    <w:rsid w:val="00C9182B"/>
    <w:rsid w:val="00C940D4"/>
    <w:rsid w:val="00C94F46"/>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edthefuture,gov" TargetMode="External"/><Relationship Id="rId22"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6101D-63C5-4BC8-BE3D-EEA50E359A11}"/>
</file>

<file path=customXml/itemProps2.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3.xml><?xml version="1.0" encoding="utf-8"?>
<ds:datastoreItem xmlns:ds="http://schemas.openxmlformats.org/officeDocument/2006/customXml" ds:itemID="{1557E07B-CEE8-43E7-B404-0134D1474F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DBAE48-D31C-4901-ABEE-3C6E3ED4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Kaur, Jasbir</cp:lastModifiedBy>
  <cp:revision>5</cp:revision>
  <cp:lastPrinted>2017-09-06T21:31:00Z</cp:lastPrinted>
  <dcterms:created xsi:type="dcterms:W3CDTF">2021-04-29T15:05:00Z</dcterms:created>
  <dcterms:modified xsi:type="dcterms:W3CDTF">2021-04-30T06:02:00Z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